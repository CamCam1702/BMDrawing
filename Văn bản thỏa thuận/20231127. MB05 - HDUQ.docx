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31B7C" w14:textId="77777777" w:rsidR="00CC105F" w:rsidRPr="00107B71" w:rsidRDefault="00CC105F" w:rsidP="00CC105F">
      <w:pPr>
        <w:ind w:left="720" w:hanging="720"/>
        <w:jc w:val="center"/>
        <w:rPr>
          <w:b/>
        </w:rPr>
      </w:pPr>
      <w:bookmarkStart w:id="0" w:name="_GoBack"/>
      <w:bookmarkEnd w:id="0"/>
      <w:r w:rsidRPr="00107B71">
        <w:rPr>
          <w:b/>
        </w:rPr>
        <w:t>CỘNG HOÀ XÃ HỘI CHỦ NGHĨA VIỆT NAM</w:t>
      </w:r>
    </w:p>
    <w:p w14:paraId="44A23412" w14:textId="77777777" w:rsidR="00CC105F" w:rsidRPr="00107B71" w:rsidRDefault="00CC105F" w:rsidP="00CC105F">
      <w:pPr>
        <w:ind w:left="720" w:hanging="720"/>
        <w:jc w:val="center"/>
        <w:rPr>
          <w:b/>
        </w:rPr>
      </w:pPr>
      <w:r w:rsidRPr="00107B71">
        <w:rPr>
          <w:b/>
        </w:rPr>
        <w:t>Độc lập  -  Tự do  - Hạnh phúc</w:t>
      </w:r>
    </w:p>
    <w:p w14:paraId="1DB47015" w14:textId="77777777" w:rsidR="00CC105F" w:rsidRPr="00107B71" w:rsidRDefault="00CC105F" w:rsidP="00CC105F">
      <w:pPr>
        <w:spacing w:after="120"/>
        <w:ind w:left="720" w:hanging="720"/>
        <w:jc w:val="center"/>
        <w:rPr>
          <w:b/>
          <w:sz w:val="16"/>
          <w:szCs w:val="16"/>
        </w:rPr>
      </w:pPr>
      <w:r w:rsidRPr="00107B71">
        <w:rPr>
          <w:b/>
          <w:sz w:val="16"/>
          <w:szCs w:val="16"/>
        </w:rPr>
        <w:t>––––––––––</w:t>
      </w:r>
      <w:r w:rsidRPr="00107B71">
        <w:rPr>
          <w:b/>
          <w:sz w:val="16"/>
          <w:szCs w:val="16"/>
        </w:rPr>
        <w:sym w:font="Wingdings" w:char="F0B6"/>
      </w:r>
      <w:r w:rsidRPr="00107B71">
        <w:rPr>
          <w:b/>
          <w:sz w:val="16"/>
          <w:szCs w:val="16"/>
        </w:rPr>
        <w:sym w:font="Wingdings" w:char="F0B6"/>
      </w:r>
      <w:r w:rsidRPr="00107B71">
        <w:rPr>
          <w:b/>
          <w:sz w:val="16"/>
          <w:szCs w:val="16"/>
        </w:rPr>
        <w:sym w:font="Wingdings" w:char="F0B6"/>
      </w:r>
      <w:r w:rsidRPr="00107B71">
        <w:rPr>
          <w:b/>
          <w:sz w:val="16"/>
          <w:szCs w:val="16"/>
        </w:rPr>
        <w:t>–––––––––––</w:t>
      </w:r>
    </w:p>
    <w:p w14:paraId="2E3C8B6E" w14:textId="77777777" w:rsidR="00CC105F" w:rsidRPr="00107B71" w:rsidRDefault="00CC105F" w:rsidP="00CC105F">
      <w:pPr>
        <w:jc w:val="center"/>
        <w:rPr>
          <w:b/>
          <w:sz w:val="28"/>
        </w:rPr>
      </w:pPr>
    </w:p>
    <w:p w14:paraId="63BDBE78" w14:textId="77777777" w:rsidR="00CC105F" w:rsidRPr="00107B71" w:rsidRDefault="002D5D33" w:rsidP="00CC105F">
      <w:pPr>
        <w:jc w:val="center"/>
        <w:rPr>
          <w:b/>
          <w:sz w:val="32"/>
          <w:szCs w:val="32"/>
        </w:rPr>
      </w:pPr>
      <w:r w:rsidRPr="00107B71">
        <w:rPr>
          <w:b/>
          <w:sz w:val="32"/>
          <w:szCs w:val="32"/>
        </w:rPr>
        <w:t>HỢP ĐỒNG ỦY</w:t>
      </w:r>
      <w:r w:rsidR="00CC105F" w:rsidRPr="00107B71">
        <w:rPr>
          <w:b/>
          <w:sz w:val="32"/>
          <w:szCs w:val="32"/>
        </w:rPr>
        <w:t xml:space="preserve"> QUYỀN</w:t>
      </w:r>
    </w:p>
    <w:p w14:paraId="0140F4B0" w14:textId="77777777" w:rsidR="00CC105F" w:rsidRPr="00107B71" w:rsidRDefault="00CC105F" w:rsidP="00CC105F">
      <w:pPr>
        <w:jc w:val="center"/>
        <w:rPr>
          <w:b/>
          <w:sz w:val="26"/>
          <w:szCs w:val="26"/>
        </w:rPr>
      </w:pPr>
    </w:p>
    <w:p w14:paraId="33F7B76A" w14:textId="77777777" w:rsidR="00CC105F" w:rsidRPr="00107B71" w:rsidRDefault="00CC105F" w:rsidP="009D2E6C">
      <w:pPr>
        <w:rPr>
          <w:b/>
          <w:i/>
        </w:rPr>
      </w:pPr>
      <w:r w:rsidRPr="00107B71">
        <w:rPr>
          <w:b/>
          <w:i/>
        </w:rPr>
        <w:t>Hôm nay, ngày…./…./……., tại……………….., các bên gồm:</w:t>
      </w:r>
    </w:p>
    <w:p w14:paraId="454753F3" w14:textId="139853D6" w:rsidR="009B6D80" w:rsidRPr="00956951" w:rsidDel="00956951" w:rsidRDefault="002D5D33" w:rsidP="00956951">
      <w:pPr>
        <w:numPr>
          <w:ilvl w:val="0"/>
          <w:numId w:val="5"/>
        </w:numPr>
        <w:tabs>
          <w:tab w:val="clear" w:pos="1307"/>
          <w:tab w:val="num" w:pos="390"/>
        </w:tabs>
        <w:spacing w:before="240" w:after="120"/>
        <w:ind w:left="391" w:hanging="391"/>
        <w:jc w:val="both"/>
        <w:rPr>
          <w:del w:id="1" w:author="Nguyen Thi Thu Huyen (K.PCTT-HO)" w:date="2023-11-24T08:52:00Z"/>
          <w:b/>
          <w:bCs/>
        </w:rPr>
      </w:pPr>
      <w:r w:rsidRPr="00956951">
        <w:rPr>
          <w:b/>
          <w:bCs/>
        </w:rPr>
        <w:t>Bên ủy</w:t>
      </w:r>
      <w:r w:rsidR="00CC105F" w:rsidRPr="00956951">
        <w:rPr>
          <w:b/>
          <w:bCs/>
        </w:rPr>
        <w:t xml:space="preserve"> quyền</w:t>
      </w:r>
      <w:ins w:id="2" w:author="Nguyen Thi Thu Huyen (K.PCTT-HO)" w:date="2023-11-24T09:07:00Z">
        <w:r w:rsidR="00956951">
          <w:rPr>
            <w:b/>
            <w:bCs/>
          </w:rPr>
          <w:t>:</w:t>
        </w:r>
      </w:ins>
      <w:r w:rsidR="00CC105F" w:rsidRPr="00956951">
        <w:rPr>
          <w:b/>
          <w:bCs/>
        </w:rPr>
        <w:t xml:space="preserve"> </w:t>
      </w:r>
      <w:del w:id="3" w:author="Nguyen Thi Thu Huyen (K.PCTT-HO)" w:date="2023-11-24T08:52:00Z">
        <w:r w:rsidR="00CC105F" w:rsidRPr="00956951" w:rsidDel="00956951">
          <w:rPr>
            <w:b/>
            <w:bCs/>
          </w:rPr>
          <w:delText>(sau đây gọi là Bên A):</w:delText>
        </w:r>
      </w:del>
      <w:ins w:id="4" w:author="ngocpv" w:date="2023-11-02T13:16:00Z">
        <w:del w:id="5" w:author="Nguyen Thi Thu Huyen (K.PCTT-HO)" w:date="2023-11-24T08:52:00Z">
          <w:r w:rsidR="0082275C" w:rsidRPr="00956951" w:rsidDel="00956951">
            <w:footnoteReference w:id="1"/>
          </w:r>
        </w:del>
      </w:ins>
    </w:p>
    <w:p w14:paraId="5E2FF787" w14:textId="77777777" w:rsidR="00727794" w:rsidRPr="00956951" w:rsidRDefault="00727794" w:rsidP="00956951">
      <w:pPr>
        <w:numPr>
          <w:ilvl w:val="0"/>
          <w:numId w:val="5"/>
        </w:numPr>
        <w:tabs>
          <w:tab w:val="clear" w:pos="1307"/>
          <w:tab w:val="num" w:pos="390"/>
        </w:tabs>
        <w:spacing w:before="240" w:after="120"/>
        <w:ind w:left="391" w:hanging="391"/>
        <w:jc w:val="both"/>
        <w:rPr>
          <w:ins w:id="11" w:author="ngocpv" w:date="2023-11-03T16:36:00Z"/>
          <w:b/>
          <w:bCs/>
        </w:rPr>
      </w:pPr>
      <w:ins w:id="12" w:author="ngocpv" w:date="2023-11-03T16:36:00Z">
        <w:r w:rsidRPr="00956951">
          <w:rPr>
            <w:b/>
            <w:bCs/>
          </w:rPr>
          <w:t xml:space="preserve">Ông/bà: </w:t>
        </w:r>
        <w:r w:rsidRPr="00956951">
          <w:rPr>
            <w:b/>
            <w:bCs/>
          </w:rPr>
          <w:tab/>
        </w:r>
      </w:ins>
    </w:p>
    <w:p w14:paraId="7137CF21" w14:textId="77777777" w:rsidR="00727794" w:rsidRPr="009F3BA5" w:rsidRDefault="00727794" w:rsidP="00727794">
      <w:pPr>
        <w:numPr>
          <w:ilvl w:val="0"/>
          <w:numId w:val="3"/>
        </w:numPr>
        <w:tabs>
          <w:tab w:val="left" w:pos="1683"/>
          <w:tab w:val="left" w:leader="dot" w:pos="9639"/>
        </w:tabs>
        <w:spacing w:after="120"/>
        <w:jc w:val="both"/>
        <w:rPr>
          <w:ins w:id="13" w:author="ngocpv" w:date="2023-11-03T16:36:00Z"/>
          <w:highlight w:val="lightGray"/>
        </w:rPr>
      </w:pPr>
      <w:ins w:id="14" w:author="ngocpv" w:date="2023-11-03T16:36:00Z">
        <w:r w:rsidRPr="009F3BA5">
          <w:rPr>
            <w:bCs/>
            <w:highlight w:val="lightGray"/>
          </w:rPr>
          <w:t xml:space="preserve">Sinh ngày: </w:t>
        </w:r>
        <w:r w:rsidRPr="009F3BA5">
          <w:rPr>
            <w:bCs/>
            <w:highlight w:val="lightGray"/>
          </w:rPr>
          <w:tab/>
        </w:r>
      </w:ins>
    </w:p>
    <w:p w14:paraId="05122412" w14:textId="279725E6" w:rsidR="00727794" w:rsidRPr="009F3BA5" w:rsidRDefault="00727794" w:rsidP="00727794">
      <w:pPr>
        <w:numPr>
          <w:ilvl w:val="0"/>
          <w:numId w:val="3"/>
        </w:numPr>
        <w:tabs>
          <w:tab w:val="left" w:pos="1683"/>
          <w:tab w:val="left" w:leader="dot" w:pos="9639"/>
        </w:tabs>
        <w:spacing w:after="120"/>
        <w:jc w:val="both"/>
        <w:rPr>
          <w:ins w:id="15" w:author="ngocpv" w:date="2023-11-03T16:36:00Z"/>
          <w:highlight w:val="lightGray"/>
        </w:rPr>
      </w:pPr>
      <w:ins w:id="16" w:author="ngocpv" w:date="2023-11-03T16:36:00Z">
        <w:r w:rsidRPr="009F3BA5">
          <w:rPr>
            <w:highlight w:val="lightGray"/>
          </w:rPr>
          <w:t xml:space="preserve">CMND/CCCD/Hộ chiếu số: ……………. do ……….. cấp ngày </w:t>
        </w:r>
        <w:r w:rsidRPr="009F3BA5">
          <w:rPr>
            <w:highlight w:val="lightGray"/>
          </w:rPr>
          <w:tab/>
        </w:r>
      </w:ins>
    </w:p>
    <w:p w14:paraId="23FE7C6A" w14:textId="231F0AF1" w:rsidR="00727794" w:rsidRPr="009F3BA5" w:rsidRDefault="00727794" w:rsidP="00727794">
      <w:pPr>
        <w:numPr>
          <w:ilvl w:val="0"/>
          <w:numId w:val="3"/>
        </w:numPr>
        <w:tabs>
          <w:tab w:val="left" w:pos="1683"/>
          <w:tab w:val="left" w:leader="dot" w:pos="9639"/>
        </w:tabs>
        <w:spacing w:after="120"/>
        <w:jc w:val="both"/>
        <w:rPr>
          <w:ins w:id="17" w:author="ngocpv" w:date="2023-11-03T16:36:00Z"/>
          <w:highlight w:val="lightGray"/>
        </w:rPr>
      </w:pPr>
      <w:ins w:id="18" w:author="ngocpv" w:date="2023-11-03T16:36:00Z">
        <w:del w:id="19" w:author="Nguyen Thi Thu Huyen (K.PCTT-HO)" w:date="2023-11-06T14:20:00Z">
          <w:r w:rsidRPr="009F3BA5" w:rsidDel="00B44B8A">
            <w:rPr>
              <w:highlight w:val="lightGray"/>
            </w:rPr>
            <w:delText>Nơi</w:delText>
          </w:r>
        </w:del>
      </w:ins>
      <w:ins w:id="20" w:author="Nguyen Thi Thu Huyen (K.PCTT-HO)" w:date="2023-11-06T14:20:00Z">
        <w:r w:rsidR="00B44B8A">
          <w:rPr>
            <w:highlight w:val="lightGray"/>
          </w:rPr>
          <w:t>Địa chỉ đăng ký</w:t>
        </w:r>
      </w:ins>
      <w:ins w:id="21" w:author="ngocpv" w:date="2023-11-03T16:36:00Z">
        <w:r w:rsidRPr="009F3BA5">
          <w:rPr>
            <w:highlight w:val="lightGray"/>
          </w:rPr>
          <w:t xml:space="preserve"> thường trú/tạm trú:  </w:t>
        </w:r>
      </w:ins>
    </w:p>
    <w:p w14:paraId="74F7B8FC" w14:textId="77777777" w:rsidR="00727794" w:rsidRPr="009F3BA5" w:rsidRDefault="00727794" w:rsidP="00727794">
      <w:pPr>
        <w:tabs>
          <w:tab w:val="left" w:pos="1683"/>
          <w:tab w:val="left" w:leader="dot" w:pos="9639"/>
        </w:tabs>
        <w:spacing w:after="120"/>
        <w:ind w:left="397"/>
        <w:jc w:val="both"/>
        <w:rPr>
          <w:ins w:id="22" w:author="ngocpv" w:date="2023-11-03T16:36:00Z"/>
          <w:highlight w:val="lightGray"/>
        </w:rPr>
      </w:pPr>
      <w:ins w:id="23" w:author="ngocpv" w:date="2023-11-03T16:36:00Z">
        <w:r w:rsidRPr="009F3BA5">
          <w:rPr>
            <w:highlight w:val="lightGray"/>
          </w:rPr>
          <w:t xml:space="preserve">Và vợ/chồng là: </w:t>
        </w:r>
      </w:ins>
    </w:p>
    <w:p w14:paraId="5E808A84" w14:textId="77777777" w:rsidR="00727794" w:rsidRPr="009F3BA5" w:rsidRDefault="00727794" w:rsidP="00727794">
      <w:pPr>
        <w:numPr>
          <w:ilvl w:val="0"/>
          <w:numId w:val="3"/>
        </w:numPr>
        <w:tabs>
          <w:tab w:val="left" w:pos="1683"/>
          <w:tab w:val="left" w:leader="dot" w:pos="9639"/>
        </w:tabs>
        <w:spacing w:after="120"/>
        <w:jc w:val="both"/>
        <w:rPr>
          <w:ins w:id="24" w:author="ngocpv" w:date="2023-11-03T16:36:00Z"/>
          <w:highlight w:val="lightGray"/>
        </w:rPr>
      </w:pPr>
      <w:ins w:id="25" w:author="ngocpv" w:date="2023-11-03T16:36:00Z">
        <w:r w:rsidRPr="009F3BA5">
          <w:rPr>
            <w:bCs/>
            <w:highlight w:val="lightGray"/>
          </w:rPr>
          <w:t xml:space="preserve">Bà/ông: </w:t>
        </w:r>
        <w:r w:rsidRPr="009F3BA5">
          <w:rPr>
            <w:highlight w:val="lightGray"/>
          </w:rPr>
          <w:tab/>
        </w:r>
      </w:ins>
    </w:p>
    <w:p w14:paraId="044EC43F" w14:textId="77777777" w:rsidR="00727794" w:rsidRPr="009F3BA5" w:rsidRDefault="00727794" w:rsidP="00727794">
      <w:pPr>
        <w:numPr>
          <w:ilvl w:val="0"/>
          <w:numId w:val="3"/>
        </w:numPr>
        <w:tabs>
          <w:tab w:val="left" w:pos="1683"/>
          <w:tab w:val="left" w:leader="dot" w:pos="9639"/>
        </w:tabs>
        <w:spacing w:after="120"/>
        <w:jc w:val="both"/>
        <w:rPr>
          <w:ins w:id="26" w:author="ngocpv" w:date="2023-11-03T16:36:00Z"/>
          <w:highlight w:val="lightGray"/>
        </w:rPr>
      </w:pPr>
      <w:ins w:id="27" w:author="ngocpv" w:date="2023-11-03T16:36:00Z">
        <w:r w:rsidRPr="009F3BA5">
          <w:rPr>
            <w:bCs/>
            <w:highlight w:val="lightGray"/>
          </w:rPr>
          <w:t xml:space="preserve">Sinh ngày: </w:t>
        </w:r>
        <w:r w:rsidRPr="009F3BA5">
          <w:rPr>
            <w:bCs/>
            <w:highlight w:val="lightGray"/>
          </w:rPr>
          <w:tab/>
        </w:r>
      </w:ins>
    </w:p>
    <w:p w14:paraId="5CCB53A4" w14:textId="34F49F7C" w:rsidR="00727794" w:rsidRPr="00727794" w:rsidRDefault="00727794" w:rsidP="00727794">
      <w:pPr>
        <w:numPr>
          <w:ilvl w:val="0"/>
          <w:numId w:val="3"/>
        </w:numPr>
        <w:tabs>
          <w:tab w:val="left" w:pos="1683"/>
          <w:tab w:val="left" w:leader="dot" w:pos="9639"/>
        </w:tabs>
        <w:spacing w:after="120"/>
        <w:jc w:val="both"/>
        <w:rPr>
          <w:ins w:id="28" w:author="ngocpv" w:date="2023-11-03T16:36:00Z"/>
          <w:highlight w:val="lightGray"/>
        </w:rPr>
      </w:pPr>
      <w:ins w:id="29" w:author="ngocpv" w:date="2023-11-03T16:36:00Z">
        <w:r w:rsidRPr="00727794">
          <w:rPr>
            <w:highlight w:val="lightGray"/>
          </w:rPr>
          <w:t xml:space="preserve">CMND/CCCD/Hộ chiếu số: ……………. do ……….. cấp ngày </w:t>
        </w:r>
        <w:r w:rsidRPr="00727794">
          <w:rPr>
            <w:highlight w:val="lightGray"/>
          </w:rPr>
          <w:tab/>
        </w:r>
      </w:ins>
    </w:p>
    <w:p w14:paraId="1B0A3573" w14:textId="7645633E" w:rsidR="009B6D80" w:rsidRPr="00727794" w:rsidDel="00727794" w:rsidRDefault="00727794" w:rsidP="00727794">
      <w:pPr>
        <w:numPr>
          <w:ilvl w:val="0"/>
          <w:numId w:val="3"/>
        </w:numPr>
        <w:tabs>
          <w:tab w:val="left" w:pos="1683"/>
          <w:tab w:val="left" w:leader="dot" w:pos="9639"/>
        </w:tabs>
        <w:spacing w:after="120"/>
        <w:jc w:val="both"/>
        <w:rPr>
          <w:del w:id="30" w:author="ngocpv" w:date="2023-11-03T16:36:00Z"/>
          <w:highlight w:val="lightGray"/>
        </w:rPr>
      </w:pPr>
      <w:ins w:id="31" w:author="ngocpv" w:date="2023-11-03T16:36:00Z">
        <w:del w:id="32" w:author="Nguyen Thi Thu Huyen (K.PCTT-HO)" w:date="2023-11-06T14:20:00Z">
          <w:r w:rsidRPr="00727794" w:rsidDel="00B44B8A">
            <w:rPr>
              <w:highlight w:val="lightGray"/>
            </w:rPr>
            <w:delText>Nơi</w:delText>
          </w:r>
        </w:del>
      </w:ins>
      <w:ins w:id="33" w:author="Nguyen Thi Thu Huyen (K.PCTT-HO)" w:date="2023-11-06T14:20:00Z">
        <w:r w:rsidR="00B44B8A">
          <w:rPr>
            <w:highlight w:val="lightGray"/>
          </w:rPr>
          <w:t>Địa chỉ đăng ký</w:t>
        </w:r>
      </w:ins>
      <w:ins w:id="34" w:author="ngocpv" w:date="2023-11-03T16:36:00Z">
        <w:r w:rsidRPr="00727794">
          <w:rPr>
            <w:highlight w:val="lightGray"/>
          </w:rPr>
          <w:t xml:space="preserve"> thường trú/tạm trú:</w:t>
        </w:r>
      </w:ins>
      <w:del w:id="35" w:author="ngocpv" w:date="2023-11-03T16:36:00Z">
        <w:r w:rsidR="009B6D80" w:rsidRPr="00727794" w:rsidDel="00727794">
          <w:rPr>
            <w:bCs/>
            <w:highlight w:val="lightGray"/>
          </w:rPr>
          <w:delText xml:space="preserve">Họ và tên: </w:delText>
        </w:r>
        <w:r w:rsidR="009B6D80" w:rsidRPr="00727794" w:rsidDel="00727794">
          <w:rPr>
            <w:highlight w:val="lightGray"/>
          </w:rPr>
          <w:tab/>
        </w:r>
      </w:del>
    </w:p>
    <w:p w14:paraId="71B135DF" w14:textId="3B7F1DDD" w:rsidR="009B6D80" w:rsidRPr="00727794" w:rsidDel="00727794" w:rsidRDefault="009B6D80" w:rsidP="009B6D80">
      <w:pPr>
        <w:numPr>
          <w:ilvl w:val="0"/>
          <w:numId w:val="3"/>
        </w:numPr>
        <w:tabs>
          <w:tab w:val="left" w:pos="1683"/>
          <w:tab w:val="left" w:leader="dot" w:pos="9639"/>
        </w:tabs>
        <w:spacing w:after="120"/>
        <w:jc w:val="both"/>
        <w:rPr>
          <w:del w:id="36" w:author="ngocpv" w:date="2023-11-03T16:36:00Z"/>
          <w:highlight w:val="lightGray"/>
        </w:rPr>
      </w:pPr>
      <w:del w:id="37" w:author="ngocpv" w:date="2023-11-03T16:36:00Z">
        <w:r w:rsidRPr="00727794" w:rsidDel="00727794">
          <w:rPr>
            <w:bCs/>
            <w:highlight w:val="lightGray"/>
          </w:rPr>
          <w:delText xml:space="preserve">Sinh ngày: </w:delText>
        </w:r>
        <w:r w:rsidRPr="00727794" w:rsidDel="00727794">
          <w:rPr>
            <w:bCs/>
            <w:highlight w:val="lightGray"/>
          </w:rPr>
          <w:tab/>
        </w:r>
      </w:del>
    </w:p>
    <w:p w14:paraId="366C9596" w14:textId="53DBAD9E" w:rsidR="009B6D80" w:rsidRDefault="009B6D80" w:rsidP="009B6D80">
      <w:pPr>
        <w:numPr>
          <w:ilvl w:val="0"/>
          <w:numId w:val="3"/>
        </w:numPr>
        <w:tabs>
          <w:tab w:val="left" w:pos="1683"/>
          <w:tab w:val="left" w:leader="dot" w:pos="9639"/>
        </w:tabs>
        <w:spacing w:after="120"/>
        <w:jc w:val="both"/>
        <w:rPr>
          <w:ins w:id="38" w:author="Nguyen Thi Thu Huyen (K.PCTT-HO)" w:date="2023-11-24T08:52:00Z"/>
          <w:highlight w:val="lightGray"/>
        </w:rPr>
      </w:pPr>
      <w:del w:id="39" w:author="ngocpv" w:date="2023-11-03T16:36:00Z">
        <w:r w:rsidRPr="00727794" w:rsidDel="00727794">
          <w:rPr>
            <w:highlight w:val="lightGray"/>
          </w:rPr>
          <w:delText xml:space="preserve">CMND/CCCD/Hộ chiếu số: ……………. do Công an ……….. cấp ngày </w:delText>
        </w:r>
        <w:r w:rsidRPr="00727794" w:rsidDel="00727794">
          <w:rPr>
            <w:highlight w:val="lightGray"/>
          </w:rPr>
          <w:tab/>
        </w:r>
      </w:del>
      <w:ins w:id="40" w:author="ngocpv" w:date="2023-10-30T08:50:00Z">
        <w:r w:rsidR="00F54559" w:rsidRPr="00727794">
          <w:rPr>
            <w:highlight w:val="lightGray"/>
          </w:rPr>
          <w:t xml:space="preserve"> </w:t>
        </w:r>
      </w:ins>
      <w:r w:rsidRPr="00727794">
        <w:rPr>
          <w:highlight w:val="lightGray"/>
        </w:rPr>
        <w:t xml:space="preserve"> </w:t>
      </w:r>
    </w:p>
    <w:p w14:paraId="3E2E8E10" w14:textId="228180F2" w:rsidR="00956951" w:rsidRPr="00712BCC" w:rsidRDefault="00956951" w:rsidP="00956951">
      <w:pPr>
        <w:spacing w:before="240" w:after="120"/>
        <w:jc w:val="both"/>
        <w:rPr>
          <w:ins w:id="41" w:author="Nguyen Thi Thu Huyen (K.PCTT-HO)" w:date="2023-11-24T08:52:00Z"/>
          <w:bCs/>
        </w:rPr>
      </w:pPr>
      <w:ins w:id="42" w:author="Nguyen Thi Thu Huyen (K.PCTT-HO)" w:date="2023-11-24T08:52:00Z">
        <w:r w:rsidRPr="00712BCC">
          <w:rPr>
            <w:b/>
            <w:bCs/>
            <w:spacing w:val="-6"/>
          </w:rPr>
          <w:t>(</w:t>
        </w:r>
      </w:ins>
      <w:ins w:id="43" w:author="Nguyen Thi Thu Huyen (K.PCTT-HO)" w:date="2023-11-24T09:07:00Z">
        <w:r w:rsidR="00FD33FD">
          <w:rPr>
            <w:b/>
            <w:bCs/>
            <w:spacing w:val="-6"/>
          </w:rPr>
          <w:t>S</w:t>
        </w:r>
      </w:ins>
      <w:ins w:id="44" w:author="Nguyen Thi Thu Huyen (K.PCTT-HO)" w:date="2023-11-24T08:52:00Z">
        <w:r w:rsidRPr="00712BCC">
          <w:rPr>
            <w:b/>
            <w:bCs/>
            <w:spacing w:val="-6"/>
          </w:rPr>
          <w:t>au đây gọi là Bên A):</w:t>
        </w:r>
        <w:r>
          <w:rPr>
            <w:rStyle w:val="FootnoteReference"/>
            <w:b/>
            <w:bCs/>
            <w:spacing w:val="-6"/>
          </w:rPr>
          <w:footnoteReference w:id="2"/>
        </w:r>
      </w:ins>
    </w:p>
    <w:p w14:paraId="2DA07572" w14:textId="77777777" w:rsidR="00956951" w:rsidRPr="00727794" w:rsidRDefault="00956951" w:rsidP="00956951">
      <w:pPr>
        <w:tabs>
          <w:tab w:val="left" w:pos="1683"/>
          <w:tab w:val="left" w:leader="dot" w:pos="9639"/>
        </w:tabs>
        <w:spacing w:after="120"/>
        <w:jc w:val="both"/>
        <w:rPr>
          <w:highlight w:val="lightGray"/>
        </w:rPr>
      </w:pPr>
    </w:p>
    <w:p w14:paraId="69D3E635" w14:textId="2719C3B8" w:rsidR="00CC105F" w:rsidRPr="00107B71" w:rsidRDefault="009B6D80" w:rsidP="006566BB">
      <w:pPr>
        <w:numPr>
          <w:ilvl w:val="0"/>
          <w:numId w:val="5"/>
        </w:numPr>
        <w:tabs>
          <w:tab w:val="clear" w:pos="1307"/>
          <w:tab w:val="num" w:pos="390"/>
        </w:tabs>
        <w:spacing w:before="240" w:after="120"/>
        <w:ind w:left="391" w:hanging="391"/>
        <w:jc w:val="both"/>
        <w:rPr>
          <w:b/>
          <w:bCs/>
        </w:rPr>
      </w:pPr>
      <w:del w:id="47" w:author="ngocpv" w:date="2023-10-30T08:43:00Z">
        <w:r w:rsidRPr="00107B71" w:rsidDel="00712BCC">
          <w:delText xml:space="preserve">HKTT tại: </w:delText>
        </w:r>
      </w:del>
      <w:r w:rsidR="002D5D33" w:rsidRPr="00107B71">
        <w:rPr>
          <w:b/>
          <w:bCs/>
        </w:rPr>
        <w:t>Bên được ủy</w:t>
      </w:r>
      <w:r w:rsidR="00CC105F" w:rsidRPr="00107B71">
        <w:rPr>
          <w:b/>
          <w:bCs/>
        </w:rPr>
        <w:t xml:space="preserve"> quyền </w:t>
      </w:r>
      <w:del w:id="48" w:author="Nguyen Thi Thu Huyen (K.PCTT-HO)" w:date="2023-11-24T09:07:00Z">
        <w:r w:rsidR="00CC105F" w:rsidRPr="00107B71" w:rsidDel="00FD33FD">
          <w:rPr>
            <w:b/>
            <w:bCs/>
          </w:rPr>
          <w:delText>(sau đây gọi là Bên B):</w:delText>
        </w:r>
      </w:del>
    </w:p>
    <w:p w14:paraId="01335CD8" w14:textId="58555A75" w:rsidR="00CC105F" w:rsidRPr="00107B71" w:rsidRDefault="00CC105F" w:rsidP="00CC105F">
      <w:pPr>
        <w:numPr>
          <w:ilvl w:val="0"/>
          <w:numId w:val="3"/>
        </w:numPr>
        <w:tabs>
          <w:tab w:val="left" w:pos="1683"/>
          <w:tab w:val="left" w:leader="dot" w:pos="9639"/>
        </w:tabs>
        <w:spacing w:after="120"/>
        <w:jc w:val="both"/>
      </w:pPr>
      <w:r w:rsidRPr="00107B71">
        <w:rPr>
          <w:bCs/>
        </w:rPr>
        <w:t xml:space="preserve">Họ và tên: </w:t>
      </w:r>
      <w:r w:rsidRPr="00107B71">
        <w:tab/>
      </w:r>
    </w:p>
    <w:p w14:paraId="2A7D78ED" w14:textId="5D7C2A85" w:rsidR="00CC105F" w:rsidRPr="00107B71" w:rsidRDefault="00CC105F" w:rsidP="00CC105F">
      <w:pPr>
        <w:numPr>
          <w:ilvl w:val="0"/>
          <w:numId w:val="3"/>
        </w:numPr>
        <w:tabs>
          <w:tab w:val="left" w:pos="1683"/>
          <w:tab w:val="left" w:leader="dot" w:pos="9639"/>
        </w:tabs>
        <w:spacing w:after="120"/>
        <w:jc w:val="both"/>
      </w:pPr>
      <w:r w:rsidRPr="00107B71">
        <w:rPr>
          <w:bCs/>
        </w:rPr>
        <w:t xml:space="preserve">Sinh ngày: </w:t>
      </w:r>
      <w:r w:rsidRPr="00107B71">
        <w:rPr>
          <w:bCs/>
        </w:rPr>
        <w:tab/>
      </w:r>
    </w:p>
    <w:p w14:paraId="2A94E741" w14:textId="39176484" w:rsidR="00CC105F" w:rsidRPr="00107B71" w:rsidRDefault="00CC105F" w:rsidP="00CC105F">
      <w:pPr>
        <w:numPr>
          <w:ilvl w:val="0"/>
          <w:numId w:val="3"/>
        </w:numPr>
        <w:tabs>
          <w:tab w:val="left" w:pos="1683"/>
          <w:tab w:val="left" w:leader="dot" w:pos="9639"/>
        </w:tabs>
        <w:spacing w:after="120"/>
        <w:jc w:val="both"/>
      </w:pPr>
      <w:r w:rsidRPr="00712BCC">
        <w:rPr>
          <w:highlight w:val="lightGray"/>
        </w:rPr>
        <w:t>CMND</w:t>
      </w:r>
      <w:r w:rsidR="00C51A2F" w:rsidRPr="00712BCC">
        <w:rPr>
          <w:highlight w:val="lightGray"/>
        </w:rPr>
        <w:t>/CCCD/Hộ chiếu</w:t>
      </w:r>
      <w:ins w:id="49" w:author="ngocpv" w:date="2023-11-03T16:40:00Z">
        <w:r w:rsidR="005362C4">
          <w:t xml:space="preserve"> </w:t>
        </w:r>
      </w:ins>
      <w:del w:id="50" w:author="ngocpv" w:date="2023-11-03T16:40:00Z">
        <w:r w:rsidRPr="00107B71" w:rsidDel="005362C4">
          <w:delText xml:space="preserve"> </w:delText>
        </w:r>
      </w:del>
      <w:r w:rsidRPr="00107B71">
        <w:t xml:space="preserve">số: ……………. do </w:t>
      </w:r>
      <w:del w:id="51" w:author="Phan Le Giang (K.PCTT-HO)" w:date="2023-11-21T17:33:00Z">
        <w:r w:rsidRPr="00107B71" w:rsidDel="00801891">
          <w:delText>Công an</w:delText>
        </w:r>
      </w:del>
      <w:r w:rsidRPr="00107B71">
        <w:t xml:space="preserve"> ……….. cấp ngày </w:t>
      </w:r>
      <w:r w:rsidRPr="00107B71">
        <w:tab/>
        <w:t xml:space="preserve"> </w:t>
      </w:r>
    </w:p>
    <w:p w14:paraId="2D786EB6" w14:textId="03950856" w:rsidR="00CC105F" w:rsidRPr="00107B71" w:rsidRDefault="00727794" w:rsidP="00CC105F">
      <w:pPr>
        <w:numPr>
          <w:ilvl w:val="0"/>
          <w:numId w:val="3"/>
        </w:numPr>
        <w:tabs>
          <w:tab w:val="left" w:pos="1683"/>
          <w:tab w:val="left" w:leader="dot" w:pos="9639"/>
        </w:tabs>
        <w:spacing w:after="120"/>
        <w:jc w:val="both"/>
        <w:rPr>
          <w:b/>
          <w:u w:val="single"/>
        </w:rPr>
      </w:pPr>
      <w:ins w:id="52" w:author="ngocpv" w:date="2023-11-03T16:36:00Z">
        <w:del w:id="53" w:author="Nguyen Thi Thu Huyen (K.PCTT-HO)" w:date="2023-11-06T14:20:00Z">
          <w:r w:rsidRPr="00A3622E" w:rsidDel="00B44B8A">
            <w:rPr>
              <w:highlight w:val="lightGray"/>
            </w:rPr>
            <w:delText xml:space="preserve">Nơi </w:delText>
          </w:r>
        </w:del>
      </w:ins>
      <w:ins w:id="54" w:author="Nguyen Thi Thu Huyen (K.PCTT-HO)" w:date="2023-11-06T14:20:00Z">
        <w:r w:rsidR="00B44B8A">
          <w:rPr>
            <w:highlight w:val="lightGray"/>
          </w:rPr>
          <w:t xml:space="preserve">Địa chỉ đăng ký </w:t>
        </w:r>
      </w:ins>
      <w:ins w:id="55" w:author="ngocpv" w:date="2023-11-03T16:36:00Z">
        <w:r w:rsidRPr="00A3622E">
          <w:rPr>
            <w:highlight w:val="lightGray"/>
          </w:rPr>
          <w:t>thường trú/tạm trú</w:t>
        </w:r>
      </w:ins>
      <w:del w:id="56" w:author="ngocpv" w:date="2023-11-03T16:36:00Z">
        <w:r w:rsidR="00CC105F" w:rsidRPr="00107B71" w:rsidDel="00727794">
          <w:delText>HKTT tại</w:delText>
        </w:r>
      </w:del>
      <w:r w:rsidR="00CC105F" w:rsidRPr="00107B71">
        <w:t xml:space="preserve">: </w:t>
      </w:r>
      <w:r w:rsidR="00CC105F" w:rsidRPr="00107B71">
        <w:tab/>
      </w:r>
    </w:p>
    <w:p w14:paraId="5B03D859" w14:textId="488A90F9" w:rsidR="00FD33FD" w:rsidRDefault="00FD33FD" w:rsidP="00CE1D2F">
      <w:pPr>
        <w:spacing w:before="360" w:after="240"/>
        <w:rPr>
          <w:ins w:id="57" w:author="Nguyen Thi Thu Huyen (K.PCTT-HO)" w:date="2023-11-24T09:07:00Z"/>
          <w:b/>
          <w:i/>
        </w:rPr>
      </w:pPr>
      <w:ins w:id="58" w:author="Nguyen Thi Thu Huyen (K.PCTT-HO)" w:date="2023-11-24T09:07:00Z">
        <w:r w:rsidRPr="00107B71">
          <w:rPr>
            <w:b/>
            <w:bCs/>
          </w:rPr>
          <w:t>(</w:t>
        </w:r>
        <w:r>
          <w:rPr>
            <w:b/>
            <w:bCs/>
          </w:rPr>
          <w:t>S</w:t>
        </w:r>
        <w:r w:rsidRPr="00107B71">
          <w:rPr>
            <w:b/>
            <w:bCs/>
          </w:rPr>
          <w:t>au đây gọi là Bên B):</w:t>
        </w:r>
      </w:ins>
    </w:p>
    <w:p w14:paraId="003BFFE5" w14:textId="45B8BBA7" w:rsidR="00CC105F" w:rsidRPr="00107B71" w:rsidRDefault="009E1DDC" w:rsidP="00CE1D2F">
      <w:pPr>
        <w:spacing w:before="360" w:after="240"/>
        <w:rPr>
          <w:b/>
          <w:i/>
        </w:rPr>
      </w:pPr>
      <w:r w:rsidRPr="00107B71">
        <w:rPr>
          <w:b/>
          <w:i/>
        </w:rPr>
        <w:t>Đ</w:t>
      </w:r>
      <w:r w:rsidR="00CC105F" w:rsidRPr="00107B71">
        <w:rPr>
          <w:b/>
          <w:i/>
        </w:rPr>
        <w:t xml:space="preserve">ã nhất trí ký kết Hợp đồng ủy quyền </w:t>
      </w:r>
      <w:r w:rsidR="00C51A2F">
        <w:rPr>
          <w:b/>
          <w:i/>
        </w:rPr>
        <w:t xml:space="preserve">này (“Hợp đồng”) </w:t>
      </w:r>
      <w:r w:rsidR="00CC105F" w:rsidRPr="00107B71">
        <w:rPr>
          <w:b/>
          <w:i/>
        </w:rPr>
        <w:t>với các nội dung như sau:</w:t>
      </w:r>
    </w:p>
    <w:p w14:paraId="18D49FC4" w14:textId="77777777" w:rsidR="00CC105F" w:rsidRPr="00107B71" w:rsidRDefault="007843C8" w:rsidP="00CC105F">
      <w:pPr>
        <w:numPr>
          <w:ilvl w:val="0"/>
          <w:numId w:val="6"/>
        </w:numPr>
        <w:spacing w:before="180" w:after="120"/>
        <w:ind w:left="357" w:hanging="357"/>
        <w:jc w:val="both"/>
      </w:pPr>
      <w:r w:rsidRPr="00107B71">
        <w:rPr>
          <w:b/>
          <w:bCs/>
        </w:rPr>
        <w:t>Nội D</w:t>
      </w:r>
      <w:r w:rsidR="002D5D33" w:rsidRPr="00107B71">
        <w:rPr>
          <w:b/>
          <w:bCs/>
        </w:rPr>
        <w:t xml:space="preserve">ung </w:t>
      </w:r>
      <w:r w:rsidRPr="00107B71">
        <w:rPr>
          <w:b/>
          <w:bCs/>
        </w:rPr>
        <w:t>V</w:t>
      </w:r>
      <w:r w:rsidR="002D5D33" w:rsidRPr="00107B71">
        <w:rPr>
          <w:b/>
          <w:bCs/>
        </w:rPr>
        <w:t xml:space="preserve">à </w:t>
      </w:r>
      <w:r w:rsidRPr="00107B71">
        <w:rPr>
          <w:b/>
          <w:bCs/>
        </w:rPr>
        <w:t>Phạm V</w:t>
      </w:r>
      <w:r w:rsidR="002D5D33" w:rsidRPr="00107B71">
        <w:rPr>
          <w:b/>
          <w:bCs/>
        </w:rPr>
        <w:t xml:space="preserve">i </w:t>
      </w:r>
      <w:r w:rsidRPr="00107B71">
        <w:rPr>
          <w:b/>
          <w:bCs/>
        </w:rPr>
        <w:t>Ủ</w:t>
      </w:r>
      <w:r w:rsidR="002D5D33" w:rsidRPr="00107B71">
        <w:rPr>
          <w:b/>
          <w:bCs/>
        </w:rPr>
        <w:t>y</w:t>
      </w:r>
      <w:r w:rsidR="00CC105F" w:rsidRPr="00107B71">
        <w:rPr>
          <w:b/>
          <w:bCs/>
        </w:rPr>
        <w:t xml:space="preserve"> </w:t>
      </w:r>
      <w:r w:rsidRPr="00107B71">
        <w:rPr>
          <w:b/>
          <w:bCs/>
        </w:rPr>
        <w:t>Q</w:t>
      </w:r>
      <w:r w:rsidR="00CC105F" w:rsidRPr="00107B71">
        <w:rPr>
          <w:b/>
          <w:bCs/>
        </w:rPr>
        <w:t>uyền</w:t>
      </w:r>
    </w:p>
    <w:p w14:paraId="63B6DD67" w14:textId="4F3667B4" w:rsidR="00910AD0" w:rsidRPr="0075156C" w:rsidRDefault="00910AD0" w:rsidP="00910AD0">
      <w:pPr>
        <w:numPr>
          <w:ilvl w:val="0"/>
          <w:numId w:val="7"/>
        </w:numPr>
        <w:tabs>
          <w:tab w:val="left" w:pos="1021"/>
        </w:tabs>
        <w:spacing w:before="120" w:after="120"/>
        <w:jc w:val="both"/>
        <w:rPr>
          <w:ins w:id="59" w:author="ngocpv" w:date="2023-10-30T09:06:00Z"/>
        </w:rPr>
      </w:pPr>
      <w:ins w:id="60" w:author="ngocpv" w:date="2023-10-30T09:06:00Z">
        <w:r w:rsidRPr="0075156C">
          <w:t xml:space="preserve">Bên A </w:t>
        </w:r>
        <w:del w:id="61" w:author="Nguyen Thu Nga (K.KHCN-HO)" w:date="2023-11-09T16:41:00Z">
          <w:r w:rsidRPr="0075156C" w:rsidDel="00C22951">
            <w:delText>là chủ sở hữu, sử dụng hợp pháp đối với tài sản sau đây</w:delText>
          </w:r>
        </w:del>
      </w:ins>
      <w:ins w:id="62" w:author="Nguyen Thu Nga (K.KHCN-HO)" w:date="2023-11-09T16:41:00Z">
        <w:r w:rsidR="00C22951" w:rsidRPr="0075156C">
          <w:t xml:space="preserve">đã </w:t>
        </w:r>
        <w:del w:id="63" w:author="Phan Le Giang (K.PCTT-HO)" w:date="2023-11-21T17:38:00Z">
          <w:r w:rsidR="00C22951" w:rsidRPr="0075156C" w:rsidDel="004B154A">
            <w:delText>thực hiện ký kết</w:delText>
          </w:r>
        </w:del>
      </w:ins>
      <w:ins w:id="64" w:author="Phan Le Giang (K.PCTT-HO)" w:date="2023-11-21T17:38:00Z">
        <w:r w:rsidR="004B154A">
          <w:t xml:space="preserve">nhận chuyển nhượng/mua tài sản </w:t>
        </w:r>
      </w:ins>
      <w:ins w:id="65" w:author="Phan Le Giang (K.PCTT-HO)" w:date="2023-11-23T14:29:00Z">
        <w:r w:rsidR="00F511A2">
          <w:t xml:space="preserve">từ </w:t>
        </w:r>
      </w:ins>
      <w:ins w:id="66" w:author="Phan Le Giang (K.PCTT-HO)" w:date="2023-11-21T17:41:00Z">
        <w:r w:rsidR="009204CC">
          <w:rPr>
            <w:highlight w:val="lightGray"/>
          </w:rPr>
          <w:t>Ông/bà:</w:t>
        </w:r>
        <w:r w:rsidR="009204CC" w:rsidRPr="00247D5D">
          <w:rPr>
            <w:highlight w:val="lightGray"/>
          </w:rPr>
          <w:t xml:space="preserve"> ……………..</w:t>
        </w:r>
        <w:r w:rsidR="009204CC">
          <w:t xml:space="preserve">. </w:t>
        </w:r>
      </w:ins>
      <w:ins w:id="67" w:author="Phan Le Giang (K.PCTT-HO)" w:date="2023-11-21T17:38:00Z">
        <w:r w:rsidR="004B154A">
          <w:t>theo</w:t>
        </w:r>
      </w:ins>
      <w:ins w:id="68" w:author="Nguyen Thu Nga (K.KHCN-HO)" w:date="2023-11-09T16:41:00Z">
        <w:r w:rsidR="00C22951" w:rsidRPr="0075156C">
          <w:t xml:space="preserve"> </w:t>
        </w:r>
        <w:del w:id="69" w:author="ngocpv" w:date="2023-11-16T09:15:00Z">
          <w:r w:rsidR="00C22951" w:rsidRPr="0075156C" w:rsidDel="00247D5D">
            <w:delText xml:space="preserve">hợp đồng mua </w:delText>
          </w:r>
          <w:r w:rsidR="00C22951" w:rsidRPr="00247D5D" w:rsidDel="00247D5D">
            <w:rPr>
              <w:highlight w:val="lightGray"/>
            </w:rPr>
            <w:delText>bán</w:delText>
          </w:r>
        </w:del>
      </w:ins>
      <w:ins w:id="70" w:author="ngocpv" w:date="2023-11-16T09:15:00Z">
        <w:r w:rsidR="00247D5D" w:rsidRPr="00247D5D">
          <w:rPr>
            <w:highlight w:val="lightGray"/>
          </w:rPr>
          <w:t>Hợp đồng chuyển nhượng</w:t>
        </w:r>
      </w:ins>
      <w:ins w:id="71" w:author="Phan Le Giang (K.PCTT-HO)" w:date="2023-11-21T17:34:00Z">
        <w:r w:rsidR="004B154A">
          <w:rPr>
            <w:highlight w:val="lightGray"/>
          </w:rPr>
          <w:t>/Hợp đồng mua bán</w:t>
        </w:r>
      </w:ins>
      <w:ins w:id="72" w:author="Nguyen Thu Nga (K.KHCN-HO)" w:date="2023-11-09T16:41:00Z">
        <w:r w:rsidR="00C22951" w:rsidRPr="00247D5D">
          <w:rPr>
            <w:highlight w:val="lightGray"/>
          </w:rPr>
          <w:t xml:space="preserve"> số</w:t>
        </w:r>
      </w:ins>
      <w:ins w:id="73" w:author="ngocpv" w:date="2023-11-16T09:10:00Z">
        <w:r w:rsidR="0022778F" w:rsidRPr="00247D5D">
          <w:rPr>
            <w:highlight w:val="lightGray"/>
          </w:rPr>
          <w:t xml:space="preserve"> </w:t>
        </w:r>
      </w:ins>
      <w:ins w:id="74" w:author="Phan Le Giang (K.PCTT-HO)" w:date="2023-11-21T17:34:00Z">
        <w:r w:rsidR="004B154A">
          <w:rPr>
            <w:highlight w:val="lightGray"/>
          </w:rPr>
          <w:t>công chứng</w:t>
        </w:r>
      </w:ins>
      <w:ins w:id="75" w:author="Nguyen Thu Nga (K.KHCN-HO)" w:date="2023-11-09T16:41:00Z">
        <w:r w:rsidR="00C22951" w:rsidRPr="00247D5D">
          <w:rPr>
            <w:highlight w:val="lightGray"/>
          </w:rPr>
          <w:t>………………</w:t>
        </w:r>
      </w:ins>
      <w:ins w:id="76" w:author="Phan Le Giang (K.PCTT-HO)" w:date="2023-11-21T17:43:00Z">
        <w:r w:rsidR="001B533C">
          <w:rPr>
            <w:highlight w:val="lightGray"/>
          </w:rPr>
          <w:t>ngày………lập tại………………</w:t>
        </w:r>
        <w:r w:rsidR="005C50BE">
          <w:rPr>
            <w:highlight w:val="lightGray"/>
          </w:rPr>
          <w:t>C</w:t>
        </w:r>
      </w:ins>
      <w:ins w:id="77" w:author="Nguyen Thu Nga (K.KHCN-HO)" w:date="2023-11-09T16:41:00Z">
        <w:del w:id="78" w:author="Phan Le Giang (K.PCTT-HO)" w:date="2023-11-21T17:43:00Z">
          <w:r w:rsidR="00C22951" w:rsidRPr="00247D5D" w:rsidDel="001B533C">
            <w:rPr>
              <w:highlight w:val="lightGray"/>
            </w:rPr>
            <w:delText xml:space="preserve"> </w:delText>
          </w:r>
        </w:del>
        <w:del w:id="79" w:author="Phan Le Giang (K.PCTT-HO)" w:date="2023-11-21T17:41:00Z">
          <w:r w:rsidR="00C22951" w:rsidRPr="00247D5D" w:rsidDel="009204CC">
            <w:rPr>
              <w:highlight w:val="lightGray"/>
            </w:rPr>
            <w:delText xml:space="preserve">với </w:delText>
          </w:r>
        </w:del>
      </w:ins>
      <w:ins w:id="80" w:author="Nguyen Thu Nga (K.KHCN-HO)" w:date="2023-11-09T16:42:00Z">
        <w:del w:id="81" w:author="Phan Le Giang (K.PCTT-HO)" w:date="2023-11-21T17:41:00Z">
          <w:r w:rsidR="00C22951" w:rsidRPr="00247D5D" w:rsidDel="009204CC">
            <w:rPr>
              <w:highlight w:val="lightGray"/>
            </w:rPr>
            <w:delText>……………..</w:delText>
          </w:r>
        </w:del>
      </w:ins>
      <w:ins w:id="82" w:author="ngocpv" w:date="2023-11-16T09:10:00Z">
        <w:del w:id="83" w:author="Phan Le Giang (K.PCTT-HO)" w:date="2023-11-21T17:40:00Z">
          <w:r w:rsidR="0022778F" w:rsidDel="004B154A">
            <w:delText xml:space="preserve"> </w:delText>
          </w:r>
        </w:del>
      </w:ins>
      <w:ins w:id="84" w:author="Phan Le Giang (K.PCTT-HO)" w:date="2023-11-21T17:42:00Z">
        <w:r w:rsidR="000F203D">
          <w:t>hi tiết tài sản</w:t>
        </w:r>
      </w:ins>
      <w:ins w:id="85" w:author="Phan Le Giang (K.PCTT-HO)" w:date="2023-11-21T17:40:00Z">
        <w:r w:rsidR="004B154A">
          <w:t xml:space="preserve"> như sau</w:t>
        </w:r>
      </w:ins>
      <w:ins w:id="86" w:author="Nguyen Thu Nga (K.KHCN-HO)" w:date="2023-11-09T16:42:00Z">
        <w:del w:id="87" w:author="Phan Le Giang (K.PCTT-HO)" w:date="2023-11-21T17:40:00Z">
          <w:r w:rsidR="00C22951" w:rsidRPr="0075156C" w:rsidDel="004B154A">
            <w:delText>đối với tài sản sau đây</w:delText>
          </w:r>
        </w:del>
      </w:ins>
      <w:ins w:id="88" w:author="ngocpv" w:date="2023-10-30T09:06:00Z">
        <w:del w:id="89" w:author="Phan Le Giang (K.PCTT-HO)" w:date="2023-11-21T17:40:00Z">
          <w:r w:rsidRPr="0075156C" w:rsidDel="00905089">
            <w:delText>:</w:delText>
          </w:r>
        </w:del>
        <w:r w:rsidRPr="0075156C">
          <w:rPr>
            <w:rStyle w:val="FootnoteReference"/>
            <w:lang w:val="nl-NL"/>
          </w:rPr>
          <w:footnoteReference w:id="3"/>
        </w:r>
      </w:ins>
      <w:ins w:id="94" w:author="Phan Le Giang (K.PCTT-HO)" w:date="2023-11-21T17:40:00Z">
        <w:r w:rsidR="00905089">
          <w:t xml:space="preserve">: </w:t>
        </w:r>
      </w:ins>
    </w:p>
    <w:p w14:paraId="4F895CB8" w14:textId="64805DC5" w:rsidR="00910AD0" w:rsidRDefault="00910AD0" w:rsidP="00910AD0">
      <w:pPr>
        <w:tabs>
          <w:tab w:val="left" w:leader="dot" w:pos="9639"/>
        </w:tabs>
        <w:spacing w:after="120"/>
        <w:ind w:left="360"/>
        <w:jc w:val="both"/>
        <w:rPr>
          <w:ins w:id="95" w:author="ngocpv" w:date="2023-10-30T09:06:00Z"/>
          <w:highlight w:val="darkGray"/>
        </w:rPr>
      </w:pPr>
      <w:ins w:id="96" w:author="ngocpv" w:date="2023-10-30T09:06:00Z">
        <w:r w:rsidRPr="00E612B3">
          <w:rPr>
            <w:highlight w:val="darkGray"/>
          </w:rPr>
          <w:t>.</w:t>
        </w:r>
        <w:r w:rsidRPr="00E612B3">
          <w:rPr>
            <w:highlight w:val="darkGray"/>
          </w:rPr>
          <w:tab/>
        </w:r>
      </w:ins>
    </w:p>
    <w:p w14:paraId="288117CA" w14:textId="7B7A6FCE" w:rsidR="00910AD0" w:rsidRDefault="00910AD0" w:rsidP="00910AD0">
      <w:pPr>
        <w:tabs>
          <w:tab w:val="left" w:leader="dot" w:pos="9639"/>
        </w:tabs>
        <w:spacing w:after="120"/>
        <w:ind w:left="360"/>
        <w:jc w:val="both"/>
        <w:rPr>
          <w:ins w:id="97" w:author="ngocpv" w:date="2023-11-02T13:36:00Z"/>
          <w:highlight w:val="darkGray"/>
        </w:rPr>
      </w:pPr>
      <w:ins w:id="98" w:author="ngocpv" w:date="2023-10-30T09:06:00Z">
        <w:r w:rsidRPr="00E612B3">
          <w:rPr>
            <w:highlight w:val="darkGray"/>
          </w:rPr>
          <w:t>.</w:t>
        </w:r>
        <w:r w:rsidRPr="00E612B3">
          <w:rPr>
            <w:highlight w:val="darkGray"/>
          </w:rPr>
          <w:tab/>
        </w:r>
      </w:ins>
    </w:p>
    <w:p w14:paraId="6241AEF3" w14:textId="346326CF" w:rsidR="00F97182" w:rsidRPr="0075156C" w:rsidRDefault="00FF3F8A" w:rsidP="00727794">
      <w:pPr>
        <w:tabs>
          <w:tab w:val="left" w:leader="dot" w:pos="9639"/>
        </w:tabs>
        <w:spacing w:after="120"/>
        <w:ind w:left="360"/>
        <w:jc w:val="both"/>
        <w:rPr>
          <w:ins w:id="99" w:author="ngocpv" w:date="2023-10-30T09:11:00Z"/>
        </w:rPr>
      </w:pPr>
      <w:ins w:id="100" w:author="ngocpv" w:date="2023-11-02T13:36:00Z">
        <w:r w:rsidRPr="0075156C">
          <w:t>(Sau đây gọi tắt là “</w:t>
        </w:r>
        <w:r w:rsidRPr="0075156C">
          <w:rPr>
            <w:b/>
          </w:rPr>
          <w:t>Tài Sản Bảo Đảm</w:t>
        </w:r>
        <w:r w:rsidRPr="0075156C">
          <w:t>”)</w:t>
        </w:r>
      </w:ins>
    </w:p>
    <w:p w14:paraId="5AD4B26F" w14:textId="581F453C" w:rsidR="00727794" w:rsidRPr="0075156C" w:rsidRDefault="00727794" w:rsidP="00727794">
      <w:pPr>
        <w:numPr>
          <w:ilvl w:val="0"/>
          <w:numId w:val="7"/>
        </w:numPr>
        <w:tabs>
          <w:tab w:val="left" w:pos="1021"/>
        </w:tabs>
        <w:spacing w:before="120" w:after="120"/>
        <w:ind w:left="357" w:hanging="357"/>
        <w:jc w:val="both"/>
        <w:rPr>
          <w:ins w:id="101" w:author="ngocpv" w:date="2023-11-03T16:37:00Z"/>
        </w:rPr>
      </w:pPr>
      <w:ins w:id="102" w:author="ngocpv" w:date="2023-11-03T16:37:00Z">
        <w:r w:rsidRPr="0075156C">
          <w:t>Bên A và Ngân hàng TMCP Đại chúng Việt Nam (“</w:t>
        </w:r>
        <w:r w:rsidRPr="0075156C">
          <w:rPr>
            <w:b/>
          </w:rPr>
          <w:t>PVcomBank</w:t>
        </w:r>
        <w:r w:rsidRPr="0075156C">
          <w:t>”) đã ký kết Hợp đồng tín dụng số</w:t>
        </w:r>
      </w:ins>
      <w:ins w:id="103" w:author="ngocpv" w:date="2023-11-16T09:10:00Z">
        <w:r w:rsidR="00840C64">
          <w:t xml:space="preserve"> </w:t>
        </w:r>
      </w:ins>
      <w:ins w:id="104" w:author="ngocpv" w:date="2023-11-03T16:37:00Z">
        <w:r w:rsidRPr="00840C64">
          <w:rPr>
            <w:highlight w:val="lightGray"/>
          </w:rPr>
          <w:t>…..</w:t>
        </w:r>
        <w:r w:rsidRPr="0075156C">
          <w:t xml:space="preserve"> ngày</w:t>
        </w:r>
      </w:ins>
      <w:ins w:id="105" w:author="ngocpv" w:date="2023-11-16T09:10:00Z">
        <w:r w:rsidR="00840C64">
          <w:t xml:space="preserve"> </w:t>
        </w:r>
      </w:ins>
      <w:ins w:id="106" w:author="ngocpv" w:date="2023-11-03T16:37:00Z">
        <w:r w:rsidRPr="00840C64">
          <w:rPr>
            <w:highlight w:val="lightGray"/>
          </w:rPr>
          <w:t>………/…/…</w:t>
        </w:r>
        <w:r w:rsidRPr="0075156C">
          <w:t xml:space="preserve"> </w:t>
        </w:r>
      </w:ins>
    </w:p>
    <w:p w14:paraId="2AAD0D35" w14:textId="7DD5ECA2" w:rsidR="00CC105F" w:rsidRPr="003C2447" w:rsidRDefault="00B44B8A" w:rsidP="00CC105F">
      <w:pPr>
        <w:numPr>
          <w:ilvl w:val="0"/>
          <w:numId w:val="7"/>
        </w:numPr>
        <w:tabs>
          <w:tab w:val="left" w:pos="1021"/>
        </w:tabs>
        <w:spacing w:before="120" w:after="120"/>
        <w:ind w:left="357" w:hanging="357"/>
        <w:jc w:val="both"/>
      </w:pPr>
      <w:ins w:id="107" w:author="Nguyen Thi Thu Huyen (K.PCTT-HO)" w:date="2023-11-06T14:23:00Z">
        <w:del w:id="108" w:author="ngocpv" w:date="2023-11-16T09:01:00Z">
          <w:r w:rsidRPr="0075156C" w:rsidDel="0075156C">
            <w:lastRenderedPageBreak/>
            <w:delText>Địa chỉ đăng kýĐịa chỉ đăng ký</w:delText>
          </w:r>
        </w:del>
      </w:ins>
      <w:r w:rsidR="00CC105F" w:rsidRPr="0075156C">
        <w:t>Bằng Hợp</w:t>
      </w:r>
      <w:r w:rsidR="002D5D33" w:rsidRPr="0075156C">
        <w:t xml:space="preserve"> đồng này, Bên A đồng ý ủy</w:t>
      </w:r>
      <w:r w:rsidR="00CC105F" w:rsidRPr="0075156C">
        <w:t xml:space="preserve"> quyền cho Bên B được thay mặt và nhân danh Bên A thực hiện các</w:t>
      </w:r>
      <w:ins w:id="109" w:author="ngocpv" w:date="2023-11-02T13:39:00Z">
        <w:r w:rsidR="00C62B52" w:rsidRPr="0075156C">
          <w:t xml:space="preserve"> công</w:t>
        </w:r>
      </w:ins>
      <w:r w:rsidR="00CC105F" w:rsidRPr="0075156C">
        <w:t xml:space="preserve"> việc </w:t>
      </w:r>
      <w:del w:id="110" w:author="ngocpv" w:date="2023-11-16T09:15:00Z">
        <w:r w:rsidR="00CC105F" w:rsidRPr="0075156C" w:rsidDel="00247D5D">
          <w:delText>sau</w:delText>
        </w:r>
      </w:del>
      <w:ins w:id="111" w:author="Nguyen Thu Nga (K.KHCN-HO)" w:date="2023-11-09T16:42:00Z">
        <w:del w:id="112" w:author="ngocpv" w:date="2023-11-16T09:15:00Z">
          <w:r w:rsidR="006F3E63" w:rsidRPr="0075156C" w:rsidDel="00247D5D">
            <w:delText xml:space="preserve"> </w:delText>
          </w:r>
        </w:del>
      </w:ins>
      <w:ins w:id="113" w:author="ngocpv" w:date="2023-11-16T09:15:00Z">
        <w:r w:rsidR="00247D5D">
          <w:t>dưới đây</w:t>
        </w:r>
        <w:r w:rsidR="00247D5D" w:rsidRPr="0075156C">
          <w:t xml:space="preserve"> </w:t>
        </w:r>
      </w:ins>
      <w:ins w:id="114" w:author="Nguyen Thu Nga (K.KHCN-HO)" w:date="2023-11-09T16:42:00Z">
        <w:r w:rsidR="006F3E63" w:rsidRPr="0075156C">
          <w:t xml:space="preserve">ngay sau khi </w:t>
        </w:r>
        <w:del w:id="115" w:author="ngocpv" w:date="2023-11-16T09:12:00Z">
          <w:r w:rsidR="006F3E63" w:rsidRPr="0075156C" w:rsidDel="00333E50">
            <w:delText>tài sản</w:delText>
          </w:r>
        </w:del>
      </w:ins>
      <w:ins w:id="116" w:author="ngocpv" w:date="2023-11-16T09:12:00Z">
        <w:r w:rsidR="00333E50">
          <w:t>Tài Sản Bảo Đảm</w:t>
        </w:r>
      </w:ins>
      <w:ins w:id="117" w:author="Nguyen Thu Nga (K.KHCN-HO)" w:date="2023-11-09T16:42:00Z">
        <w:r w:rsidR="006F3E63" w:rsidRPr="0075156C">
          <w:t xml:space="preserve"> được sang tên cho </w:t>
        </w:r>
        <w:del w:id="118" w:author="Phan Le Giang (K.PCTT-HO)" w:date="2023-11-21T17:44:00Z">
          <w:r w:rsidR="006F3E63" w:rsidRPr="0075156C" w:rsidDel="00F66DCB">
            <w:delText>b</w:delText>
          </w:r>
        </w:del>
      </w:ins>
      <w:ins w:id="119" w:author="Phan Le Giang (K.PCTT-HO)" w:date="2023-11-21T17:44:00Z">
        <w:r w:rsidR="00F66DCB">
          <w:t>B</w:t>
        </w:r>
      </w:ins>
      <w:ins w:id="120" w:author="Nguyen Thu Nga (K.KHCN-HO)" w:date="2023-11-09T16:42:00Z">
        <w:r w:rsidR="006F3E63" w:rsidRPr="0075156C">
          <w:t xml:space="preserve">ên </w:t>
        </w:r>
      </w:ins>
      <w:ins w:id="121" w:author="Nguyen Thu Nga (K.KHCN-HO)" w:date="2023-11-09T16:43:00Z">
        <w:r w:rsidR="006F3E63" w:rsidRPr="0075156C">
          <w:t>A</w:t>
        </w:r>
      </w:ins>
      <w:r w:rsidR="00CC105F" w:rsidRPr="0075156C">
        <w:t>:</w:t>
      </w:r>
    </w:p>
    <w:p w14:paraId="5ADCD4B7" w14:textId="16FA7883" w:rsidR="00874640" w:rsidRPr="00874640" w:rsidRDefault="00874640" w:rsidP="006E35F8">
      <w:pPr>
        <w:numPr>
          <w:ilvl w:val="0"/>
          <w:numId w:val="28"/>
        </w:numPr>
        <w:spacing w:before="120" w:after="120" w:line="288" w:lineRule="auto"/>
        <w:jc w:val="both"/>
        <w:rPr>
          <w:ins w:id="122" w:author="ngocpv" w:date="2023-11-02T13:52:00Z"/>
          <w:rFonts w:eastAsia="Arial Unicode MS"/>
        </w:rPr>
      </w:pPr>
      <w:ins w:id="123" w:author="ngocpv" w:date="2023-11-02T13:52:00Z">
        <w:r>
          <w:rPr>
            <w:rFonts w:eastAsia="Arial Unicode MS"/>
          </w:rPr>
          <w:t xml:space="preserve">Thế chấp </w:t>
        </w:r>
        <w:r>
          <w:t xml:space="preserve">Tài Sản Bảo Đảm </w:t>
        </w:r>
        <w:r w:rsidRPr="003C6B8E">
          <w:t xml:space="preserve">để </w:t>
        </w:r>
        <w:del w:id="124" w:author="Phan Le Giang (K.PCTT-HO)" w:date="2023-11-21T17:44:00Z">
          <w:r w:rsidRPr="003C6B8E" w:rsidDel="007D668E">
            <w:delText xml:space="preserve">bảo </w:delText>
          </w:r>
        </w:del>
        <w:r w:rsidRPr="003C6B8E">
          <w:t xml:space="preserve">đảm </w:t>
        </w:r>
      </w:ins>
      <w:ins w:id="125" w:author="Phan Le Giang (K.PCTT-HO)" w:date="2023-11-21T17:44:00Z">
        <w:r w:rsidR="007D668E">
          <w:t xml:space="preserve">bảo </w:t>
        </w:r>
      </w:ins>
      <w:ins w:id="126" w:author="ngocpv" w:date="2023-11-02T13:52:00Z">
        <w:r w:rsidRPr="003C6B8E">
          <w:t xml:space="preserve">cho việc thực hiện nghĩa vụ trả nợ </w:t>
        </w:r>
        <w:r w:rsidRPr="00AC1687">
          <w:t xml:space="preserve">của của </w:t>
        </w:r>
      </w:ins>
      <w:ins w:id="127" w:author="ngocpv" w:date="2023-11-03T16:38:00Z">
        <w:r w:rsidR="005362C4" w:rsidRPr="00AC1687">
          <w:t>Bên A</w:t>
        </w:r>
      </w:ins>
      <w:ins w:id="128" w:author="ngocpv" w:date="2023-11-02T13:52:00Z">
        <w:r w:rsidRPr="00AC1687">
          <w:t xml:space="preserve"> tại</w:t>
        </w:r>
        <w:r>
          <w:t xml:space="preserve"> PVcomBank.</w:t>
        </w:r>
      </w:ins>
    </w:p>
    <w:p w14:paraId="37F2A4EA" w14:textId="2E8EAA08" w:rsidR="006E35F8" w:rsidRPr="001E4819" w:rsidDel="00874640" w:rsidRDefault="006E35F8" w:rsidP="006E35F8">
      <w:pPr>
        <w:numPr>
          <w:ilvl w:val="0"/>
          <w:numId w:val="28"/>
        </w:numPr>
        <w:spacing w:before="120" w:after="120" w:line="288" w:lineRule="auto"/>
        <w:jc w:val="both"/>
        <w:rPr>
          <w:del w:id="129" w:author="ngocpv" w:date="2023-11-02T13:52:00Z"/>
          <w:rFonts w:eastAsia="Arial Unicode MS"/>
        </w:rPr>
      </w:pPr>
      <w:del w:id="130" w:author="ngocpv" w:date="2023-11-02T13:52:00Z">
        <w:r w:rsidDel="00874640">
          <w:delText>Bên được ủy quyền được</w:delText>
        </w:r>
        <w:r w:rsidRPr="00B107DD" w:rsidDel="00874640">
          <w:delText xml:space="preserve"> quyền</w:delText>
        </w:r>
        <w:r w:rsidDel="00874640">
          <w:delText xml:space="preserve"> nhân danh </w:delText>
        </w:r>
      </w:del>
      <w:del w:id="131" w:author="ngocpv" w:date="2023-11-02T11:10:00Z">
        <w:r w:rsidDel="00625965">
          <w:delText xml:space="preserve">Bên ủy quyền yêu cầu </w:delText>
        </w:r>
        <w:r w:rsidDel="00B53EF6">
          <w:delText>Ngân hàng…….</w:delText>
        </w:r>
        <w:r w:rsidRPr="00B107DD" w:rsidDel="00625965">
          <w:delText xml:space="preserve"> thực hiện </w:delText>
        </w:r>
        <w:r w:rsidDel="00625965">
          <w:delText>hoặc nhân danh</w:delText>
        </w:r>
      </w:del>
      <w:del w:id="132" w:author="ngocpv" w:date="2023-11-02T13:39:00Z">
        <w:r w:rsidDel="00BE14E5">
          <w:delText xml:space="preserve"> </w:delText>
        </w:r>
      </w:del>
      <w:del w:id="133" w:author="ngocpv" w:date="2023-11-02T13:52:00Z">
        <w:r w:rsidDel="00874640">
          <w:delText xml:space="preserve">Bên ủy quyền để </w:delText>
        </w:r>
      </w:del>
      <w:del w:id="134" w:author="ngocpv" w:date="2023-11-02T11:10:00Z">
        <w:r w:rsidDel="00625965">
          <w:delText xml:space="preserve">tự </w:delText>
        </w:r>
      </w:del>
      <w:del w:id="135" w:author="ngocpv" w:date="2023-11-02T13:52:00Z">
        <w:r w:rsidDel="00874640">
          <w:delText xml:space="preserve">thực hiện </w:delText>
        </w:r>
        <w:r w:rsidRPr="00B107DD" w:rsidDel="00874640">
          <w:delText xml:space="preserve">các thủ tục </w:delText>
        </w:r>
        <w:r w:rsidDel="00874640">
          <w:delText>thế chấp, đăng  ký</w:delText>
        </w:r>
        <w:r w:rsidR="00B6516A" w:rsidDel="00874640">
          <w:delText xml:space="preserve"> </w:delText>
        </w:r>
        <w:r w:rsidRPr="00B107DD" w:rsidDel="00874640">
          <w:delText>giao dịch bảo đảm</w:delText>
        </w:r>
        <w:r w:rsidDel="00874640">
          <w:delText xml:space="preserve"> đối với các </w:delText>
        </w:r>
      </w:del>
      <w:del w:id="136" w:author="ngocpv" w:date="2023-11-02T13:37:00Z">
        <w:r w:rsidDel="00FF3F8A">
          <w:delText>tài sản bảo đảm (TSBĐ)</w:delText>
        </w:r>
      </w:del>
      <w:del w:id="137" w:author="ngocpv" w:date="2023-11-02T13:52:00Z">
        <w:r w:rsidDel="00874640">
          <w:delText xml:space="preserve"> </w:delText>
        </w:r>
      </w:del>
      <w:del w:id="138" w:author="ngocpv" w:date="2023-11-02T13:37:00Z">
        <w:r w:rsidDel="00FF3F8A">
          <w:delText xml:space="preserve">được sử dụng </w:delText>
        </w:r>
      </w:del>
      <w:del w:id="139" w:author="ngocpv" w:date="2023-11-02T13:50:00Z">
        <w:r w:rsidDel="005F1D6C">
          <w:delText>để bảo đảm cho</w:delText>
        </w:r>
      </w:del>
      <w:del w:id="140" w:author="ngocpv" w:date="2023-11-02T13:37:00Z">
        <w:r w:rsidDel="00F22A9E">
          <w:delText xml:space="preserve"> </w:delText>
        </w:r>
      </w:del>
      <w:del w:id="141" w:author="ngocpv" w:date="2023-10-30T09:12:00Z">
        <w:r w:rsidDel="00ED069E">
          <w:delText>Hợp đồng tín dụng số….. ngày………/…/… giữa</w:delText>
        </w:r>
      </w:del>
      <w:del w:id="142" w:author="ngocpv" w:date="2023-11-02T13:50:00Z">
        <w:r w:rsidDel="005F1D6C">
          <w:delText xml:space="preserve"> </w:delText>
        </w:r>
      </w:del>
      <w:del w:id="143" w:author="ngocpv" w:date="2023-11-02T13:52:00Z">
        <w:r w:rsidDel="00874640">
          <w:delText xml:space="preserve">Bên ủy quyền </w:delText>
        </w:r>
      </w:del>
      <w:del w:id="144" w:author="ngocpv" w:date="2023-11-02T13:40:00Z">
        <w:r w:rsidDel="00BE14E5">
          <w:delText>và Ngân hàng …..</w:delText>
        </w:r>
      </w:del>
      <w:del w:id="145" w:author="ngocpv" w:date="2023-11-02T13:52:00Z">
        <w:r w:rsidDel="00874640">
          <w:delText xml:space="preserve"> </w:delText>
        </w:r>
      </w:del>
      <w:del w:id="146" w:author="ngocpv" w:date="2023-11-02T13:13:00Z">
        <w:r w:rsidDel="0082275C">
          <w:delText>theo Hợp đồng cầm cố/thế chấp số…….. giữa Bên ủy quyền và Ngân hàng…...</w:delText>
        </w:r>
      </w:del>
    </w:p>
    <w:p w14:paraId="635B584D" w14:textId="252E07EF" w:rsidR="00E105B9" w:rsidRPr="00E105B9" w:rsidRDefault="006E35F8" w:rsidP="006E35F8">
      <w:pPr>
        <w:numPr>
          <w:ilvl w:val="0"/>
          <w:numId w:val="28"/>
        </w:numPr>
        <w:spacing w:before="120" w:after="120" w:line="288" w:lineRule="auto"/>
        <w:jc w:val="both"/>
        <w:rPr>
          <w:ins w:id="147" w:author="ngocpv" w:date="2023-11-02T13:55:00Z"/>
          <w:rFonts w:eastAsia="Arial Unicode MS"/>
        </w:rPr>
      </w:pPr>
      <w:del w:id="148" w:author="ngocpv" w:date="2023-11-02T13:42:00Z">
        <w:r w:rsidDel="00BE14E5">
          <w:delText xml:space="preserve"> </w:delText>
        </w:r>
      </w:del>
      <w:ins w:id="149" w:author="ngocpv" w:date="2023-11-02T13:52:00Z">
        <w:r w:rsidR="00874640">
          <w:t>Khi thực hiện công việc được ủy quyền</w:t>
        </w:r>
      </w:ins>
      <w:ins w:id="150" w:author="ngocpv" w:date="2023-11-02T13:42:00Z">
        <w:r w:rsidR="00DD57A8" w:rsidRPr="005F1D6C">
          <w:t xml:space="preserve">, </w:t>
        </w:r>
      </w:ins>
      <w:r w:rsidRPr="005F1D6C">
        <w:t xml:space="preserve">Bên </w:t>
      </w:r>
      <w:del w:id="151" w:author="ngocpv" w:date="2023-11-02T14:05:00Z">
        <w:r w:rsidRPr="005F1D6C" w:rsidDel="00883AAC">
          <w:delText>được ủy quyền</w:delText>
        </w:r>
      </w:del>
      <w:ins w:id="152" w:author="ngocpv" w:date="2023-11-02T14:05:00Z">
        <w:r w:rsidR="00883AAC">
          <w:t>B</w:t>
        </w:r>
      </w:ins>
      <w:r w:rsidRPr="005F1D6C">
        <w:t xml:space="preserve"> </w:t>
      </w:r>
      <w:ins w:id="153" w:author="ngocpv" w:date="2023-11-02T13:51:00Z">
        <w:r w:rsidR="002B6295">
          <w:t xml:space="preserve">được </w:t>
        </w:r>
      </w:ins>
      <w:del w:id="154" w:author="ngocpv" w:date="2023-11-02T13:51:00Z">
        <w:r w:rsidRPr="005F1D6C" w:rsidDel="002B6295">
          <w:delText xml:space="preserve">có quyền </w:delText>
        </w:r>
      </w:del>
      <w:ins w:id="155" w:author="ngocpv" w:date="2023-11-02T13:51:00Z">
        <w:r w:rsidR="005F1D6C" w:rsidRPr="005F1D6C">
          <w:t xml:space="preserve">thay mặt </w:t>
        </w:r>
      </w:ins>
      <w:ins w:id="156" w:author="ngocpv" w:date="2023-11-02T14:05:00Z">
        <w:r w:rsidR="00883AAC" w:rsidRPr="00107B71">
          <w:t>Bên A</w:t>
        </w:r>
      </w:ins>
      <w:ins w:id="157" w:author="ngocpv" w:date="2023-11-02T13:55:00Z">
        <w:r w:rsidR="00E105B9">
          <w:t xml:space="preserve"> để thực hiện: </w:t>
        </w:r>
      </w:ins>
    </w:p>
    <w:p w14:paraId="59910D82" w14:textId="70248344" w:rsidR="00E105B9" w:rsidRPr="00E105B9" w:rsidRDefault="00E105B9" w:rsidP="00E105B9">
      <w:pPr>
        <w:pStyle w:val="ListParagraph"/>
        <w:numPr>
          <w:ilvl w:val="0"/>
          <w:numId w:val="3"/>
        </w:numPr>
        <w:spacing w:before="120" w:after="120" w:line="288" w:lineRule="auto"/>
        <w:jc w:val="both"/>
        <w:rPr>
          <w:ins w:id="158" w:author="ngocpv" w:date="2023-11-02T13:55:00Z"/>
          <w:rFonts w:eastAsia="Arial Unicode MS"/>
        </w:rPr>
      </w:pPr>
      <w:ins w:id="159" w:author="ngocpv" w:date="2023-11-02T13:55:00Z">
        <w:r>
          <w:t>K</w:t>
        </w:r>
      </w:ins>
      <w:ins w:id="160" w:author="ngocpv" w:date="2023-11-02T13:51:00Z">
        <w:r w:rsidR="005F1D6C" w:rsidRPr="005F1D6C">
          <w:t xml:space="preserve">ý Hợp đồng thế chấp và tất cả các giấy tờ, tài liệu liên quan với PVcomBank và các bên liên quan (nếu có); </w:t>
        </w:r>
      </w:ins>
      <w:ins w:id="161" w:author="ngocpv" w:date="2023-11-02T13:55:00Z">
        <w:r>
          <w:t>và</w:t>
        </w:r>
      </w:ins>
    </w:p>
    <w:p w14:paraId="786A09DC" w14:textId="3BFB84FC" w:rsidR="005F1D6C" w:rsidRPr="00E105B9" w:rsidRDefault="00E105B9" w:rsidP="00E105B9">
      <w:pPr>
        <w:pStyle w:val="ListParagraph"/>
        <w:numPr>
          <w:ilvl w:val="0"/>
          <w:numId w:val="3"/>
        </w:numPr>
        <w:spacing w:before="120" w:after="120" w:line="288" w:lineRule="auto"/>
        <w:jc w:val="both"/>
        <w:rPr>
          <w:ins w:id="162" w:author="ngocpv" w:date="2023-11-02T13:55:00Z"/>
          <w:rFonts w:eastAsia="Arial Unicode MS"/>
        </w:rPr>
      </w:pPr>
      <w:ins w:id="163" w:author="ngocpv" w:date="2023-11-02T13:55:00Z">
        <w:r>
          <w:t>T</w:t>
        </w:r>
      </w:ins>
      <w:ins w:id="164" w:author="ngocpv" w:date="2023-11-02T13:51:00Z">
        <w:r w:rsidR="005F1D6C" w:rsidRPr="005F1D6C">
          <w:t>hực hiện thủ tục công chứng, đăng ký biện pháp bảo đảm tại các cơ quan có thẩm quyền</w:t>
        </w:r>
      </w:ins>
      <w:ins w:id="165" w:author="ngocpv" w:date="2023-11-02T13:54:00Z">
        <w:r w:rsidR="00FA2C9C">
          <w:t xml:space="preserve">, </w:t>
        </w:r>
        <w:r w:rsidR="00FA2C9C" w:rsidRPr="005F1D6C">
          <w:t>ký tất cả các giấy tờ, tài liệu liên quan</w:t>
        </w:r>
        <w:r w:rsidR="00FA2C9C">
          <w:t xml:space="preserve"> để </w:t>
        </w:r>
      </w:ins>
      <w:ins w:id="166" w:author="ngocpv" w:date="2023-11-02T13:51:00Z">
        <w:r w:rsidR="005F1D6C" w:rsidRPr="005F1D6C">
          <w:t xml:space="preserve">thực hiện </w:t>
        </w:r>
      </w:ins>
      <w:ins w:id="167" w:author="ngocpv" w:date="2023-11-02T13:54:00Z">
        <w:r w:rsidR="00FA2C9C" w:rsidRPr="005F1D6C">
          <w:t>thủ tục công chứng, đăng ký biện pháp bảo đảm</w:t>
        </w:r>
        <w:r w:rsidR="00FA2C9C">
          <w:t xml:space="preserve"> và thực hiện </w:t>
        </w:r>
      </w:ins>
      <w:ins w:id="168" w:author="ngocpv" w:date="2023-11-02T13:51:00Z">
        <w:r w:rsidR="005F1D6C" w:rsidRPr="005F1D6C">
          <w:t xml:space="preserve">tất cả các thủ tục khác liên quan đến việc thế chấp </w:t>
        </w:r>
        <w:r w:rsidR="005F1D6C">
          <w:t>Tài Sản Bảo Đảm</w:t>
        </w:r>
      </w:ins>
      <w:ins w:id="169" w:author="ngocpv" w:date="2023-11-02T13:55:00Z">
        <w:r>
          <w:t>; và</w:t>
        </w:r>
      </w:ins>
    </w:p>
    <w:p w14:paraId="4BA96103" w14:textId="1AC1524D" w:rsidR="00E105B9" w:rsidRPr="007A485F" w:rsidRDefault="00E105B9" w:rsidP="00E105B9">
      <w:pPr>
        <w:pStyle w:val="ListParagraph"/>
        <w:numPr>
          <w:ilvl w:val="0"/>
          <w:numId w:val="3"/>
        </w:numPr>
        <w:spacing w:before="120" w:after="120" w:line="288" w:lineRule="auto"/>
        <w:jc w:val="both"/>
        <w:rPr>
          <w:ins w:id="170" w:author="Phan Le Giang (K.PCTT-HO)" w:date="2023-11-06T11:07:00Z"/>
          <w:rFonts w:eastAsia="Arial Unicode MS"/>
        </w:rPr>
      </w:pPr>
      <w:ins w:id="171" w:author="ngocpv" w:date="2023-11-02T13:56:00Z">
        <w:r>
          <w:t>T</w:t>
        </w:r>
        <w:r w:rsidRPr="003C6B8E">
          <w:t xml:space="preserve">ất cả các nội dung </w:t>
        </w:r>
        <w:r>
          <w:t>t</w:t>
        </w:r>
      </w:ins>
      <w:ins w:id="172" w:author="ngocpv" w:date="2023-11-02T13:57:00Z">
        <w:r>
          <w:t xml:space="preserve">ại Hợp đồng thế chấp, các giấy tờ, tài liệu khác mà </w:t>
        </w:r>
      </w:ins>
      <w:ins w:id="173" w:author="ngocpv" w:date="2023-11-02T14:06:00Z">
        <w:r w:rsidR="00883AAC">
          <w:t>Bên B</w:t>
        </w:r>
      </w:ins>
      <w:ins w:id="174" w:author="ngocpv" w:date="2023-11-02T13:57:00Z">
        <w:r>
          <w:t xml:space="preserve"> ký kết với </w:t>
        </w:r>
      </w:ins>
      <w:ins w:id="175" w:author="ngocpv" w:date="2023-11-02T14:00:00Z">
        <w:r w:rsidR="00D04520">
          <w:t xml:space="preserve">PVcomBank, </w:t>
        </w:r>
      </w:ins>
      <w:ins w:id="176" w:author="ngocpv" w:date="2023-11-02T14:01:00Z">
        <w:r w:rsidR="00D04520" w:rsidRPr="005F1D6C">
          <w:t>các cơ quan có thẩm quyền</w:t>
        </w:r>
      </w:ins>
      <w:ins w:id="177" w:author="ngocpv" w:date="2023-11-02T14:00:00Z">
        <w:r w:rsidR="00D04520">
          <w:t xml:space="preserve"> và các Bên liên quan (nếu có)</w:t>
        </w:r>
      </w:ins>
      <w:ins w:id="178" w:author="ngocpv" w:date="2023-11-02T14:01:00Z">
        <w:r w:rsidR="00D04520">
          <w:t xml:space="preserve"> </w:t>
        </w:r>
      </w:ins>
      <w:ins w:id="179" w:author="ngocpv" w:date="2023-11-02T13:56:00Z">
        <w:r w:rsidRPr="003C6B8E">
          <w:t xml:space="preserve">do </w:t>
        </w:r>
      </w:ins>
      <w:ins w:id="180" w:author="ngocpv" w:date="2023-11-02T14:06:00Z">
        <w:r w:rsidR="00883AAC">
          <w:t>Bên B</w:t>
        </w:r>
      </w:ins>
      <w:ins w:id="181" w:author="ngocpv" w:date="2023-11-02T13:56:00Z">
        <w:r w:rsidRPr="003C6B8E">
          <w:t xml:space="preserve"> toàn quyền quyết định và thỏa thuận với PVcomBank</w:t>
        </w:r>
      </w:ins>
      <w:ins w:id="182" w:author="ngocpv" w:date="2023-11-02T14:02:00Z">
        <w:r w:rsidR="006952E4">
          <w:t>, các cơ quan có thẩm quyền</w:t>
        </w:r>
      </w:ins>
      <w:ins w:id="183" w:author="ngocpv" w:date="2023-11-02T13:56:00Z">
        <w:r w:rsidR="00A82407">
          <w:t xml:space="preserve"> và các Bên liên quan (nếu có)</w:t>
        </w:r>
        <w:r w:rsidRPr="003C6B8E">
          <w:t xml:space="preserve">. </w:t>
        </w:r>
      </w:ins>
      <w:ins w:id="184" w:author="ngocpv" w:date="2023-11-02T14:06:00Z">
        <w:r w:rsidR="00883AAC" w:rsidRPr="00107B71">
          <w:t>Bên A</w:t>
        </w:r>
      </w:ins>
      <w:ins w:id="185" w:author="ngocpv" w:date="2023-11-02T13:56:00Z">
        <w:r w:rsidRPr="003C6B8E">
          <w:t xml:space="preserve"> đồng ý và chấp thuận tất cả các nội dung mà </w:t>
        </w:r>
      </w:ins>
      <w:ins w:id="186" w:author="ngocpv" w:date="2023-11-02T14:06:00Z">
        <w:r w:rsidR="00883AAC">
          <w:t>Bên B</w:t>
        </w:r>
      </w:ins>
      <w:ins w:id="187" w:author="ngocpv" w:date="2023-11-02T13:56:00Z">
        <w:r w:rsidRPr="003C6B8E">
          <w:t xml:space="preserve"> thỏa thuận, ký kết với PVcomBank</w:t>
        </w:r>
      </w:ins>
      <w:ins w:id="188" w:author="ngocpv" w:date="2023-11-02T14:01:00Z">
        <w:r w:rsidR="00D04520">
          <w:t xml:space="preserve">, </w:t>
        </w:r>
        <w:r w:rsidR="00D04520" w:rsidRPr="005F1D6C">
          <w:t>các cơ quan có thẩm quyền</w:t>
        </w:r>
      </w:ins>
      <w:ins w:id="189" w:author="ngocpv" w:date="2023-11-02T13:56:00Z">
        <w:r w:rsidRPr="003C6B8E">
          <w:t xml:space="preserve"> và các Bên liên quan (nếu có), cam kết không có bất kỳ khiếu nại, tranh chấp, khiếu kiện nào.</w:t>
        </w:r>
      </w:ins>
    </w:p>
    <w:p w14:paraId="057F244D" w14:textId="1A33E1BC" w:rsidR="007A485F" w:rsidRPr="007A485F" w:rsidRDefault="007A485F" w:rsidP="00E105B9">
      <w:pPr>
        <w:pStyle w:val="ListParagraph"/>
        <w:numPr>
          <w:ilvl w:val="0"/>
          <w:numId w:val="3"/>
        </w:numPr>
        <w:spacing w:before="120" w:after="120" w:line="288" w:lineRule="auto"/>
        <w:jc w:val="both"/>
        <w:rPr>
          <w:ins w:id="190" w:author="ngocpv" w:date="2023-11-02T13:50:00Z"/>
          <w:rFonts w:eastAsia="Arial Unicode MS"/>
          <w:color w:val="FF0000"/>
        </w:rPr>
      </w:pPr>
      <w:ins w:id="191" w:author="Phan Le Giang (K.PCTT-HO)" w:date="2023-11-06T11:07:00Z">
        <w:r w:rsidRPr="007A485F">
          <w:rPr>
            <w:color w:val="FF0000"/>
          </w:rPr>
          <w:t>Đóng các khoản phí/lệ phí phát sinh từ nội d</w:t>
        </w:r>
      </w:ins>
      <w:ins w:id="192" w:author="Phan Le Giang (K.PCTT-HO)" w:date="2023-11-06T11:08:00Z">
        <w:r w:rsidRPr="007A485F">
          <w:rPr>
            <w:color w:val="FF0000"/>
          </w:rPr>
          <w:t>ung ủy quyền;</w:t>
        </w:r>
      </w:ins>
    </w:p>
    <w:p w14:paraId="7E69417A" w14:textId="57E6A6ED" w:rsidR="007C2EF9" w:rsidRDefault="006E35F8" w:rsidP="006E35F8">
      <w:pPr>
        <w:numPr>
          <w:ilvl w:val="0"/>
          <w:numId w:val="28"/>
        </w:numPr>
        <w:spacing w:before="120" w:after="120" w:line="288" w:lineRule="auto"/>
        <w:jc w:val="both"/>
        <w:rPr>
          <w:rFonts w:eastAsia="Arial Unicode MS"/>
        </w:rPr>
      </w:pPr>
      <w:del w:id="193" w:author="ngocpv" w:date="2023-11-02T13:54:00Z">
        <w:r w:rsidDel="00E105B9">
          <w:delText xml:space="preserve">thực hiện </w:delText>
        </w:r>
        <w:r w:rsidRPr="00B107DD" w:rsidDel="00E105B9">
          <w:delText xml:space="preserve">công chứng/đăng ký giao dịch bảo đảm </w:delText>
        </w:r>
        <w:r w:rsidDel="00E105B9">
          <w:delText xml:space="preserve">đối </w:delText>
        </w:r>
        <w:r w:rsidRPr="00B107DD" w:rsidDel="00E105B9">
          <w:delText xml:space="preserve">với TSBĐ </w:delText>
        </w:r>
        <w:r w:rsidDel="00E105B9">
          <w:delText xml:space="preserve">nêu tại mục 1 Nội dung ủy quyền này để đảm bảo cho khoản vay của Bên ủy quyền tại Ngân hàng TMCP Đại Chúng Việt Nam. </w:delText>
        </w:r>
      </w:del>
      <w:ins w:id="194" w:author="ngocpv" w:date="2023-11-02T13:47:00Z">
        <w:r w:rsidR="007C2EF9" w:rsidRPr="003C6B8E">
          <w:t xml:space="preserve">Trường hợp PVcomBank phải xử lý </w:t>
        </w:r>
      </w:ins>
      <w:ins w:id="195" w:author="ngocpv" w:date="2023-11-02T14:01:00Z">
        <w:r w:rsidR="00DF3FDD">
          <w:t>Tài Sản Bảo Đảm</w:t>
        </w:r>
      </w:ins>
      <w:ins w:id="196" w:author="ngocpv" w:date="2023-11-02T13:47:00Z">
        <w:r w:rsidR="007C2EF9" w:rsidRPr="003C6B8E">
          <w:t xml:space="preserve"> để thu hồi nợ, </w:t>
        </w:r>
      </w:ins>
      <w:ins w:id="197" w:author="ngocpv" w:date="2023-11-02T14:06:00Z">
        <w:r w:rsidR="00883AAC">
          <w:t>Bên B</w:t>
        </w:r>
      </w:ins>
      <w:ins w:id="198" w:author="ngocpv" w:date="2023-11-02T13:47:00Z">
        <w:r w:rsidR="007C2EF9" w:rsidRPr="003C6B8E">
          <w:t xml:space="preserve"> được quyền phối hợp </w:t>
        </w:r>
        <w:r w:rsidR="007C2EF9">
          <w:t xml:space="preserve">và thực hiện các thủ tục với tư cách là Bên thế chấp theo quy định pháp luật và thỏa thuận </w:t>
        </w:r>
        <w:r w:rsidR="007C2EF9" w:rsidRPr="003C6B8E">
          <w:t xml:space="preserve">với PVcomBank </w:t>
        </w:r>
        <w:r w:rsidR="007C2EF9">
          <w:t>trong việc</w:t>
        </w:r>
        <w:r w:rsidR="007C2EF9" w:rsidRPr="003C6B8E">
          <w:t xml:space="preserve"> xử lý </w:t>
        </w:r>
        <w:r w:rsidR="007C2EF9">
          <w:t>Tài Sản Bảo Đảm</w:t>
        </w:r>
        <w:r w:rsidR="007C2EF9" w:rsidRPr="003C6B8E">
          <w:t xml:space="preserve"> để thanh toán nợ cho PVcomBank theo các thỏa thuận đã ký kết với PVcomBank mà không cần có sự đồng ý của </w:t>
        </w:r>
      </w:ins>
      <w:ins w:id="199" w:author="ngocpv" w:date="2023-11-02T14:06:00Z">
        <w:r w:rsidR="00883AAC" w:rsidRPr="00107B71">
          <w:t>Bên A</w:t>
        </w:r>
      </w:ins>
      <w:ins w:id="200" w:author="ngocpv" w:date="2023-11-02T13:47:00Z">
        <w:r w:rsidR="007C2EF9" w:rsidRPr="003C6B8E">
          <w:t xml:space="preserve">. </w:t>
        </w:r>
      </w:ins>
      <w:ins w:id="201" w:author="ngocpv" w:date="2023-11-02T14:06:00Z">
        <w:r w:rsidR="00883AAC" w:rsidRPr="00107B71">
          <w:t>Bên A</w:t>
        </w:r>
      </w:ins>
      <w:ins w:id="202" w:author="ngocpv" w:date="2023-11-02T13:47:00Z">
        <w:r w:rsidR="007C2EF9" w:rsidRPr="003C6B8E">
          <w:t xml:space="preserve"> cam kết không có bất kỳ khiếu nại, tranh chấp, khiếu kiện nào.</w:t>
        </w:r>
      </w:ins>
    </w:p>
    <w:p w14:paraId="686E37FF" w14:textId="2C93931E" w:rsidR="00CC105F" w:rsidRPr="00107B71" w:rsidRDefault="007843C8" w:rsidP="00CC105F">
      <w:pPr>
        <w:numPr>
          <w:ilvl w:val="0"/>
          <w:numId w:val="6"/>
        </w:numPr>
        <w:spacing w:before="180" w:after="120"/>
        <w:ind w:left="357" w:hanging="357"/>
        <w:jc w:val="both"/>
        <w:rPr>
          <w:b/>
        </w:rPr>
      </w:pPr>
      <w:r w:rsidRPr="00107B71">
        <w:rPr>
          <w:b/>
        </w:rPr>
        <w:t>Thời H</w:t>
      </w:r>
      <w:r w:rsidR="002D5D33" w:rsidRPr="00107B71">
        <w:rPr>
          <w:b/>
        </w:rPr>
        <w:t xml:space="preserve">ạn </w:t>
      </w:r>
      <w:r w:rsidRPr="00107B71">
        <w:rPr>
          <w:b/>
        </w:rPr>
        <w:t>Và T</w:t>
      </w:r>
      <w:r w:rsidR="002D5D33" w:rsidRPr="00107B71">
        <w:rPr>
          <w:b/>
        </w:rPr>
        <w:t xml:space="preserve">hù </w:t>
      </w:r>
      <w:r w:rsidRPr="00107B71">
        <w:rPr>
          <w:b/>
        </w:rPr>
        <w:t>L</w:t>
      </w:r>
      <w:r w:rsidR="002D5D33" w:rsidRPr="00107B71">
        <w:rPr>
          <w:b/>
        </w:rPr>
        <w:t xml:space="preserve">ao </w:t>
      </w:r>
      <w:r w:rsidRPr="00107B71">
        <w:rPr>
          <w:b/>
        </w:rPr>
        <w:t>Ủ</w:t>
      </w:r>
      <w:r w:rsidR="002D5D33" w:rsidRPr="00107B71">
        <w:rPr>
          <w:b/>
        </w:rPr>
        <w:t>y</w:t>
      </w:r>
      <w:r w:rsidR="00CC105F" w:rsidRPr="00107B71">
        <w:rPr>
          <w:b/>
        </w:rPr>
        <w:t xml:space="preserve"> </w:t>
      </w:r>
      <w:r w:rsidRPr="00107B71">
        <w:rPr>
          <w:b/>
        </w:rPr>
        <w:t>Q</w:t>
      </w:r>
      <w:r w:rsidR="00CC105F" w:rsidRPr="00107B71">
        <w:rPr>
          <w:b/>
        </w:rPr>
        <w:t>uyền</w:t>
      </w:r>
    </w:p>
    <w:p w14:paraId="7B7A2796" w14:textId="14A6689D" w:rsidR="00CC105F" w:rsidRPr="00F26D58" w:rsidRDefault="003C3902" w:rsidP="005C57BA">
      <w:pPr>
        <w:numPr>
          <w:ilvl w:val="0"/>
          <w:numId w:val="10"/>
        </w:numPr>
        <w:tabs>
          <w:tab w:val="left" w:pos="1021"/>
        </w:tabs>
        <w:spacing w:before="120" w:after="120"/>
        <w:jc w:val="both"/>
        <w:rPr>
          <w:ins w:id="203" w:author="Phan Le Giang (K.PCTT-HO)" w:date="2023-11-06T10:54:00Z"/>
          <w:vertAlign w:val="superscript"/>
        </w:rPr>
      </w:pPr>
      <w:r w:rsidRPr="005C57BA">
        <w:t xml:space="preserve">Thời hạn ủy quyền là: </w:t>
      </w:r>
      <w:ins w:id="204" w:author="ngocpv" w:date="2023-11-02T14:03:00Z">
        <w:r w:rsidR="00BA7C03">
          <w:t>Việc u</w:t>
        </w:r>
      </w:ins>
      <w:del w:id="205" w:author="ngocpv" w:date="2023-11-02T14:03:00Z">
        <w:r w:rsidR="0034654E" w:rsidDel="00BA7C03">
          <w:delText>U</w:delText>
        </w:r>
      </w:del>
      <w:r w:rsidR="0034654E">
        <w:t xml:space="preserve">ỷ quyền </w:t>
      </w:r>
      <w:ins w:id="206" w:author="ngocpv" w:date="2023-11-02T14:04:00Z">
        <w:r w:rsidR="00BA7C03">
          <w:t xml:space="preserve">chỉ </w:t>
        </w:r>
      </w:ins>
      <w:r w:rsidR="0034654E">
        <w:t xml:space="preserve">kết thúc khi </w:t>
      </w:r>
      <w:ins w:id="207" w:author="ngocpv" w:date="2023-11-16T09:09:00Z">
        <w:r w:rsidR="00AC1687" w:rsidRPr="00AC1687">
          <w:t>Bên A</w:t>
        </w:r>
        <w:r w:rsidR="00AC1687">
          <w:t xml:space="preserve"> </w:t>
        </w:r>
      </w:ins>
      <w:ins w:id="208" w:author="ngocpv" w:date="2023-11-02T14:04:00Z">
        <w:r w:rsidR="00B85AC5">
          <w:t>đã hoàn thành toàn bộ nghĩa vụ trả nợ tại PVcomBank</w:t>
        </w:r>
      </w:ins>
      <w:del w:id="209" w:author="ngocpv" w:date="2023-11-02T14:04:00Z">
        <w:r w:rsidR="00814910" w:rsidDel="00B85AC5">
          <w:delText>Tài sản đã</w:delText>
        </w:r>
        <w:r w:rsidR="00F40D83" w:rsidDel="00B85AC5">
          <w:delText xml:space="preserve"> được</w:delText>
        </w:r>
        <w:r w:rsidR="003103A8" w:rsidDel="00B85AC5">
          <w:delText xml:space="preserve"> </w:delText>
        </w:r>
        <w:r w:rsidR="0034654E" w:rsidDel="00B85AC5">
          <w:delText>hoàn thành các nghĩa vụ thế chấp, đăng ký giao dịch đảm bảo với PVcomBank</w:delText>
        </w:r>
      </w:del>
      <w:r w:rsidR="00BA2434">
        <w:t>.</w:t>
      </w:r>
    </w:p>
    <w:p w14:paraId="0A7E9280" w14:textId="5143B3D1" w:rsidR="00F26D58" w:rsidRPr="008E127D" w:rsidDel="007A485F" w:rsidRDefault="00F26D58" w:rsidP="005C57BA">
      <w:pPr>
        <w:numPr>
          <w:ilvl w:val="0"/>
          <w:numId w:val="10"/>
        </w:numPr>
        <w:tabs>
          <w:tab w:val="left" w:pos="1021"/>
        </w:tabs>
        <w:spacing w:before="120" w:after="120"/>
        <w:jc w:val="both"/>
        <w:rPr>
          <w:del w:id="210" w:author="Phan Le Giang (K.PCTT-HO)" w:date="2023-11-06T11:10:00Z"/>
          <w:vertAlign w:val="superscript"/>
        </w:rPr>
      </w:pPr>
    </w:p>
    <w:p w14:paraId="184DA3E6" w14:textId="1011ADB0" w:rsidR="00CC105F" w:rsidRPr="00107B71" w:rsidRDefault="00CC105F" w:rsidP="00CC105F">
      <w:pPr>
        <w:numPr>
          <w:ilvl w:val="0"/>
          <w:numId w:val="10"/>
        </w:numPr>
        <w:tabs>
          <w:tab w:val="left" w:pos="1021"/>
        </w:tabs>
        <w:spacing w:before="120" w:after="120"/>
        <w:jc w:val="both"/>
      </w:pPr>
      <w:r w:rsidRPr="00107B71">
        <w:t xml:space="preserve">Hợp đồng này </w:t>
      </w:r>
      <w:del w:id="211" w:author="Phan Le Giang (K.PCTT-HO)" w:date="2023-11-06T09:32:00Z">
        <w:r w:rsidRPr="00107B71" w:rsidDel="00E51220">
          <w:delText xml:space="preserve">là </w:delText>
        </w:r>
      </w:del>
      <w:r w:rsidRPr="00107B71">
        <w:t>không có thù lao.</w:t>
      </w:r>
    </w:p>
    <w:p w14:paraId="75957283" w14:textId="77777777" w:rsidR="00172880" w:rsidRPr="00107B71" w:rsidRDefault="00172880" w:rsidP="00172880">
      <w:pPr>
        <w:numPr>
          <w:ilvl w:val="0"/>
          <w:numId w:val="6"/>
        </w:numPr>
        <w:spacing w:before="180" w:after="120"/>
        <w:ind w:left="357" w:hanging="357"/>
        <w:jc w:val="both"/>
        <w:rPr>
          <w:b/>
        </w:rPr>
      </w:pPr>
      <w:r w:rsidRPr="00107B71">
        <w:rPr>
          <w:b/>
        </w:rPr>
        <w:t>Cam</w:t>
      </w:r>
      <w:r w:rsidR="007843C8" w:rsidRPr="00107B71">
        <w:rPr>
          <w:b/>
        </w:rPr>
        <w:t xml:space="preserve"> Đ</w:t>
      </w:r>
      <w:r w:rsidRPr="00107B71">
        <w:rPr>
          <w:b/>
        </w:rPr>
        <w:t xml:space="preserve">oan </w:t>
      </w:r>
      <w:r w:rsidR="007843C8" w:rsidRPr="00107B71">
        <w:rPr>
          <w:b/>
        </w:rPr>
        <w:t>C</w:t>
      </w:r>
      <w:r w:rsidRPr="00107B71">
        <w:rPr>
          <w:b/>
        </w:rPr>
        <w:t xml:space="preserve">ủa </w:t>
      </w:r>
      <w:r w:rsidR="007843C8" w:rsidRPr="00107B71">
        <w:rPr>
          <w:b/>
        </w:rPr>
        <w:t>C</w:t>
      </w:r>
      <w:r w:rsidRPr="00107B71">
        <w:rPr>
          <w:b/>
        </w:rPr>
        <w:t>ác Bên</w:t>
      </w:r>
    </w:p>
    <w:p w14:paraId="26453854" w14:textId="77777777" w:rsidR="007A485F" w:rsidRDefault="00172880" w:rsidP="00172880">
      <w:pPr>
        <w:numPr>
          <w:ilvl w:val="0"/>
          <w:numId w:val="17"/>
        </w:numPr>
        <w:tabs>
          <w:tab w:val="left" w:pos="1021"/>
        </w:tabs>
        <w:spacing w:before="120" w:after="120"/>
        <w:jc w:val="both"/>
        <w:rPr>
          <w:ins w:id="212" w:author="Phan Le Giang (K.PCTT-HO)" w:date="2023-11-06T11:09:00Z"/>
        </w:rPr>
      </w:pPr>
      <w:r w:rsidRPr="00107B71">
        <w:t xml:space="preserve">Bên A cam đoan: </w:t>
      </w:r>
    </w:p>
    <w:p w14:paraId="01570221" w14:textId="4CEF4010" w:rsidR="00172880" w:rsidRDefault="00172880" w:rsidP="007A485F">
      <w:pPr>
        <w:pStyle w:val="ListParagraph"/>
        <w:numPr>
          <w:ilvl w:val="0"/>
          <w:numId w:val="3"/>
        </w:numPr>
        <w:tabs>
          <w:tab w:val="left" w:pos="1021"/>
        </w:tabs>
        <w:spacing w:before="120" w:after="120"/>
        <w:jc w:val="both"/>
        <w:rPr>
          <w:ins w:id="213" w:author="Phan Le Giang (K.PCTT-HO)" w:date="2023-11-06T11:09:00Z"/>
        </w:rPr>
      </w:pPr>
      <w:r w:rsidRPr="00107B71">
        <w:t>Trước và cho đến thời điể</w:t>
      </w:r>
      <w:r w:rsidR="000D22BA" w:rsidRPr="00107B71">
        <w:t xml:space="preserve">m ký </w:t>
      </w:r>
      <w:r w:rsidR="00C51A2F">
        <w:t>H</w:t>
      </w:r>
      <w:r w:rsidR="000D22BA" w:rsidRPr="00107B71">
        <w:t>ợp đồng này, Bên A chưa ủy</w:t>
      </w:r>
      <w:r w:rsidRPr="00107B71">
        <w:t xml:space="preserve"> quyền</w:t>
      </w:r>
      <w:r w:rsidR="000D22BA" w:rsidRPr="00107B71">
        <w:t xml:space="preserve"> cho ai để thực hiện nội dung ủy</w:t>
      </w:r>
      <w:r w:rsidRPr="00107B71">
        <w:t xml:space="preserve"> quyền nói trên. Bên A cam đoan chịu hoàn toàn trách nhiệm trước pháp luật về mọi việc do Bên B thực hiện theo</w:t>
      </w:r>
      <w:r w:rsidR="002D5D33" w:rsidRPr="00107B71">
        <w:t xml:space="preserve"> nội dung được Bên A ủy</w:t>
      </w:r>
      <w:r w:rsidRPr="00107B71">
        <w:t xml:space="preserve"> quyền trong </w:t>
      </w:r>
      <w:del w:id="214" w:author="Phan Le Giang (K.PCTT-HO)" w:date="2023-11-21T17:47:00Z">
        <w:r w:rsidRPr="00107B71" w:rsidDel="00CE12A4">
          <w:delText xml:space="preserve">bản </w:delText>
        </w:r>
      </w:del>
      <w:r w:rsidRPr="00107B71">
        <w:t>Hợp đồng này.</w:t>
      </w:r>
    </w:p>
    <w:p w14:paraId="78499383" w14:textId="4F1470F0" w:rsidR="007A485F" w:rsidRPr="00CE12A4" w:rsidRDefault="007A485F" w:rsidP="00CE12A4">
      <w:pPr>
        <w:numPr>
          <w:ilvl w:val="0"/>
          <w:numId w:val="3"/>
        </w:numPr>
        <w:tabs>
          <w:tab w:val="left" w:pos="1021"/>
        </w:tabs>
        <w:spacing w:before="120" w:after="120"/>
        <w:jc w:val="both"/>
        <w:rPr>
          <w:ins w:id="215" w:author="Phan Le Giang (K.PCTT-HO)" w:date="2023-11-06T11:10:00Z"/>
          <w:color w:val="FF0000"/>
          <w:vertAlign w:val="superscript"/>
        </w:rPr>
      </w:pPr>
      <w:ins w:id="216" w:author="Phan Le Giang (K.PCTT-HO)" w:date="2023-11-06T11:13:00Z">
        <w:r w:rsidRPr="007A485F">
          <w:rPr>
            <w:color w:val="FF0000"/>
          </w:rPr>
          <w:t xml:space="preserve">Phí công chứng Hợp đồng ủy quyền này </w:t>
        </w:r>
      </w:ins>
      <w:ins w:id="217" w:author="Phan Le Giang (K.PCTT-HO)" w:date="2023-11-21T17:48:00Z">
        <w:r w:rsidR="00CE12A4">
          <w:rPr>
            <w:color w:val="FF0000"/>
          </w:rPr>
          <w:t xml:space="preserve">và các khoản </w:t>
        </w:r>
      </w:ins>
      <w:ins w:id="218" w:author="Phan Le Giang (K.PCTT-HO)" w:date="2023-11-21T17:49:00Z">
        <w:r w:rsidR="00CE12A4" w:rsidRPr="007A485F">
          <w:rPr>
            <w:color w:val="FF0000"/>
          </w:rPr>
          <w:t xml:space="preserve">phí/lệ phí khác phát sinh từ nội dung ủy quyền </w:t>
        </w:r>
      </w:ins>
      <w:ins w:id="219" w:author="Phan Le Giang (K.PCTT-HO)" w:date="2023-11-06T11:13:00Z">
        <w:r w:rsidRPr="007A485F">
          <w:rPr>
            <w:color w:val="FF0000"/>
          </w:rPr>
          <w:t xml:space="preserve">do </w:t>
        </w:r>
        <w:del w:id="220" w:author="Nguyen Thi Thu Huyen (K.PCTT-HO)" w:date="2023-11-24T09:09:00Z">
          <w:r w:rsidRPr="007A485F" w:rsidDel="00FD33FD">
            <w:rPr>
              <w:color w:val="FF0000"/>
            </w:rPr>
            <w:delText>b</w:delText>
          </w:r>
        </w:del>
      </w:ins>
      <w:ins w:id="221" w:author="Nguyen Thi Thu Huyen (K.PCTT-HO)" w:date="2023-11-24T09:09:00Z">
        <w:r w:rsidR="00FD33FD">
          <w:rPr>
            <w:color w:val="FF0000"/>
          </w:rPr>
          <w:t>B</w:t>
        </w:r>
      </w:ins>
      <w:ins w:id="222" w:author="Phan Le Giang (K.PCTT-HO)" w:date="2023-11-06T11:13:00Z">
        <w:r w:rsidRPr="007A485F">
          <w:rPr>
            <w:color w:val="FF0000"/>
          </w:rPr>
          <w:t xml:space="preserve">ên </w:t>
        </w:r>
      </w:ins>
      <w:ins w:id="223" w:author="Phan Le Giang (K.PCTT-HO)" w:date="2023-11-06T11:14:00Z">
        <w:r w:rsidRPr="007A485F">
          <w:rPr>
            <w:color w:val="FF0000"/>
          </w:rPr>
          <w:t xml:space="preserve">A chịu trách nhiệm nộp. </w:t>
        </w:r>
      </w:ins>
      <w:ins w:id="224" w:author="Phan Le Giang (K.PCTT-HO)" w:date="2023-11-21T17:49:00Z">
        <w:r w:rsidR="00CE12A4">
          <w:rPr>
            <w:color w:val="FF0000"/>
          </w:rPr>
          <w:t>Bằng Hợp đồng này, Bên A ủy quyền cho bên B</w:t>
        </w:r>
      </w:ins>
      <w:ins w:id="225" w:author="Phan Le Giang (K.PCTT-HO)" w:date="2023-11-21T17:53:00Z">
        <w:r w:rsidR="00C028A2">
          <w:rPr>
            <w:color w:val="FF0000"/>
          </w:rPr>
          <w:t xml:space="preserve"> nộp các </w:t>
        </w:r>
      </w:ins>
      <w:ins w:id="226" w:author="Phan Le Giang (K.PCTT-HO)" w:date="2023-11-21T17:54:00Z">
        <w:r w:rsidR="00C028A2">
          <w:rPr>
            <w:color w:val="FF0000"/>
          </w:rPr>
          <w:t>khoản phí/lệ phí</w:t>
        </w:r>
      </w:ins>
      <w:ins w:id="227" w:author="Phan Le Giang (K.PCTT-HO)" w:date="2023-11-21T17:49:00Z">
        <w:r w:rsidR="00CE12A4">
          <w:rPr>
            <w:color w:val="FF0000"/>
          </w:rPr>
          <w:t xml:space="preserve"> và cam kết </w:t>
        </w:r>
      </w:ins>
      <w:ins w:id="228" w:author="Phan Le Giang (K.PCTT-HO)" w:date="2023-11-21T17:50:00Z">
        <w:r w:rsidR="00CE12A4" w:rsidRPr="007A485F">
          <w:rPr>
            <w:color w:val="FF0000"/>
          </w:rPr>
          <w:t xml:space="preserve">ứng trước chi phí </w:t>
        </w:r>
        <w:r w:rsidR="00CE12A4">
          <w:rPr>
            <w:color w:val="FF0000"/>
          </w:rPr>
          <w:t xml:space="preserve">để </w:t>
        </w:r>
        <w:r w:rsidR="00CE12A4" w:rsidRPr="007A485F">
          <w:rPr>
            <w:color w:val="FF0000"/>
          </w:rPr>
          <w:t>bên B</w:t>
        </w:r>
        <w:r w:rsidR="00CE12A4">
          <w:rPr>
            <w:color w:val="FF0000"/>
          </w:rPr>
          <w:t xml:space="preserve"> thực hiện các công việc trong phạm vi được ủy quyền</w:t>
        </w:r>
        <w:r w:rsidR="00CE12A4">
          <w:rPr>
            <w:color w:val="FF0000"/>
            <w:vertAlign w:val="subscript"/>
          </w:rPr>
          <w:t xml:space="preserve">. </w:t>
        </w:r>
      </w:ins>
      <w:ins w:id="229" w:author="Phan Le Giang (K.PCTT-HO)" w:date="2023-11-06T11:10:00Z">
        <w:r w:rsidRPr="00CE12A4">
          <w:rPr>
            <w:color w:val="FF0000"/>
          </w:rPr>
          <w:t xml:space="preserve"> </w:t>
        </w:r>
      </w:ins>
    </w:p>
    <w:p w14:paraId="4E2AD2F7" w14:textId="1588BC09" w:rsidR="007A485F" w:rsidRPr="00107B71" w:rsidDel="007A485F" w:rsidRDefault="007A485F" w:rsidP="007A485F">
      <w:pPr>
        <w:pStyle w:val="ListParagraph"/>
        <w:numPr>
          <w:ilvl w:val="0"/>
          <w:numId w:val="3"/>
        </w:numPr>
        <w:tabs>
          <w:tab w:val="left" w:pos="1021"/>
        </w:tabs>
        <w:spacing w:before="120" w:after="120"/>
        <w:jc w:val="both"/>
        <w:rPr>
          <w:del w:id="230" w:author="Phan Le Giang (K.PCTT-HO)" w:date="2023-11-06T11:10:00Z"/>
        </w:rPr>
      </w:pPr>
    </w:p>
    <w:p w14:paraId="01F96D41" w14:textId="77777777" w:rsidR="00172880" w:rsidRPr="00107B71" w:rsidRDefault="00172880" w:rsidP="00172880">
      <w:pPr>
        <w:numPr>
          <w:ilvl w:val="0"/>
          <w:numId w:val="17"/>
        </w:numPr>
        <w:tabs>
          <w:tab w:val="left" w:pos="1021"/>
        </w:tabs>
        <w:spacing w:before="120" w:after="120"/>
        <w:jc w:val="both"/>
      </w:pPr>
      <w:r w:rsidRPr="00107B71">
        <w:t xml:space="preserve">Bên B </w:t>
      </w:r>
      <w:r w:rsidR="000D22BA" w:rsidRPr="00107B71">
        <w:t>đồng ý nhận thực hiện các việc ủy</w:t>
      </w:r>
      <w:r w:rsidRPr="00107B71">
        <w:t xml:space="preserve"> quyền nói trên của Bên A. </w:t>
      </w:r>
    </w:p>
    <w:p w14:paraId="58E1121B" w14:textId="77777777" w:rsidR="00172880" w:rsidRPr="00107B71" w:rsidRDefault="00172880" w:rsidP="00172880">
      <w:pPr>
        <w:numPr>
          <w:ilvl w:val="0"/>
          <w:numId w:val="17"/>
        </w:numPr>
        <w:tabs>
          <w:tab w:val="left" w:pos="1021"/>
        </w:tabs>
        <w:spacing w:before="120" w:after="120"/>
        <w:jc w:val="both"/>
      </w:pPr>
      <w:r w:rsidRPr="00107B71">
        <w:t>Bên A và Bên B cam đoan:</w:t>
      </w:r>
    </w:p>
    <w:p w14:paraId="4D8083B0" w14:textId="70EFA75D" w:rsidR="00172880" w:rsidRPr="00107B71" w:rsidRDefault="00172880" w:rsidP="00172880">
      <w:pPr>
        <w:numPr>
          <w:ilvl w:val="0"/>
          <w:numId w:val="18"/>
        </w:numPr>
        <w:spacing w:before="120" w:after="120"/>
        <w:jc w:val="both"/>
      </w:pPr>
      <w:r w:rsidRPr="00107B71">
        <w:t xml:space="preserve">Những thông tin đã ghi trong </w:t>
      </w:r>
      <w:ins w:id="231" w:author="ngocpv" w:date="2023-11-03T16:39:00Z">
        <w:r w:rsidR="005362C4">
          <w:t>H</w:t>
        </w:r>
      </w:ins>
      <w:del w:id="232" w:author="ngocpv" w:date="2023-11-03T16:39:00Z">
        <w:r w:rsidRPr="00107B71" w:rsidDel="005362C4">
          <w:delText>h</w:delText>
        </w:r>
      </w:del>
      <w:r w:rsidRPr="00107B71">
        <w:t>ợp đồng này là đúng sự thật;</w:t>
      </w:r>
    </w:p>
    <w:p w14:paraId="5648DB6A" w14:textId="77777777" w:rsidR="00172880" w:rsidRPr="00107B71" w:rsidRDefault="00172880" w:rsidP="00172880">
      <w:pPr>
        <w:numPr>
          <w:ilvl w:val="0"/>
          <w:numId w:val="18"/>
        </w:numPr>
        <w:spacing w:before="120" w:after="120"/>
        <w:jc w:val="both"/>
      </w:pPr>
      <w:r w:rsidRPr="00107B71">
        <w:t>Hợp đồng này được lập trong trạng thái tinh thần hoàn toàn minh mẫn, hoàn toàn tự nguyện, không giả tạo, không bị ép buộc, lừa dối, đe dọa, nhầm lẫn;</w:t>
      </w:r>
    </w:p>
    <w:p w14:paraId="4416619A" w14:textId="1CD34AF7" w:rsidR="00172880" w:rsidRPr="00107B71" w:rsidRDefault="00172880" w:rsidP="00172880">
      <w:pPr>
        <w:numPr>
          <w:ilvl w:val="0"/>
          <w:numId w:val="18"/>
        </w:numPr>
        <w:tabs>
          <w:tab w:val="right" w:leader="dot" w:pos="9072"/>
        </w:tabs>
        <w:spacing w:before="120" w:after="120"/>
        <w:jc w:val="both"/>
      </w:pPr>
      <w:r w:rsidRPr="00107B71">
        <w:lastRenderedPageBreak/>
        <w:t xml:space="preserve">Thực hiện đầy đủ các thoả thuận đã ghi trong </w:t>
      </w:r>
      <w:ins w:id="233" w:author="ngocpv" w:date="2023-11-03T16:38:00Z">
        <w:r w:rsidR="005362C4">
          <w:t>H</w:t>
        </w:r>
      </w:ins>
      <w:del w:id="234" w:author="ngocpv" w:date="2023-11-03T16:38:00Z">
        <w:r w:rsidRPr="00107B71" w:rsidDel="005362C4">
          <w:delText>h</w:delText>
        </w:r>
      </w:del>
      <w:r w:rsidRPr="00107B71">
        <w:t>ợp đồng này.</w:t>
      </w:r>
    </w:p>
    <w:p w14:paraId="29AB2099" w14:textId="77777777" w:rsidR="00CC105F" w:rsidRPr="00107B71" w:rsidRDefault="007843C8" w:rsidP="00CC105F">
      <w:pPr>
        <w:numPr>
          <w:ilvl w:val="0"/>
          <w:numId w:val="6"/>
        </w:numPr>
        <w:spacing w:before="180" w:after="120"/>
        <w:ind w:left="357" w:hanging="357"/>
        <w:jc w:val="both"/>
        <w:rPr>
          <w:b/>
        </w:rPr>
      </w:pPr>
      <w:r w:rsidRPr="00107B71">
        <w:rPr>
          <w:b/>
        </w:rPr>
        <w:t>Điều K</w:t>
      </w:r>
      <w:r w:rsidR="00CC105F" w:rsidRPr="00107B71">
        <w:rPr>
          <w:b/>
        </w:rPr>
        <w:t xml:space="preserve">hoản </w:t>
      </w:r>
      <w:r w:rsidRPr="00107B71">
        <w:rPr>
          <w:b/>
        </w:rPr>
        <w:t>C</w:t>
      </w:r>
      <w:r w:rsidR="00CC105F" w:rsidRPr="00107B71">
        <w:rPr>
          <w:b/>
        </w:rPr>
        <w:t xml:space="preserve">uối </w:t>
      </w:r>
      <w:r w:rsidRPr="00107B71">
        <w:rPr>
          <w:b/>
        </w:rPr>
        <w:t>C</w:t>
      </w:r>
      <w:r w:rsidR="00CC105F" w:rsidRPr="00107B71">
        <w:rPr>
          <w:b/>
        </w:rPr>
        <w:t>ùng</w:t>
      </w:r>
    </w:p>
    <w:p w14:paraId="250E4448" w14:textId="77777777" w:rsidR="00154E3A" w:rsidRPr="00107B71" w:rsidRDefault="00154E3A" w:rsidP="00154E3A">
      <w:pPr>
        <w:numPr>
          <w:ilvl w:val="0"/>
          <w:numId w:val="19"/>
        </w:numPr>
        <w:tabs>
          <w:tab w:val="clear" w:pos="360"/>
          <w:tab w:val="num" w:pos="397"/>
          <w:tab w:val="left" w:pos="1021"/>
        </w:tabs>
        <w:spacing w:before="120" w:after="120"/>
        <w:ind w:left="397" w:hanging="397"/>
        <w:jc w:val="both"/>
      </w:pPr>
      <w:r w:rsidRPr="00107B71">
        <w:t>Hợp đồng này có hiệu lực kể từ ngày ký.</w:t>
      </w:r>
      <w:r w:rsidRPr="00107B71">
        <w:rPr>
          <w:rStyle w:val="FootnoteReference"/>
        </w:rPr>
        <w:footnoteReference w:id="4"/>
      </w:r>
    </w:p>
    <w:p w14:paraId="2F5E4890" w14:textId="77777777" w:rsidR="00CC105F" w:rsidRPr="00107B71" w:rsidRDefault="00CC105F" w:rsidP="00CC105F">
      <w:pPr>
        <w:numPr>
          <w:ilvl w:val="0"/>
          <w:numId w:val="19"/>
        </w:numPr>
        <w:tabs>
          <w:tab w:val="left" w:pos="1021"/>
        </w:tabs>
        <w:spacing w:before="120" w:after="120"/>
        <w:jc w:val="both"/>
      </w:pPr>
      <w:r w:rsidRPr="00107B71">
        <w:t>Các Bên đã hiểu rõ quyền, nghĩa vụ, lợi ích hợp pháp của mình và hậu quả pháp lý của việc giao kết Hợp đồng này.</w:t>
      </w:r>
    </w:p>
    <w:p w14:paraId="4F127DF3" w14:textId="77777777" w:rsidR="00CC105F" w:rsidRPr="00107B71" w:rsidRDefault="00CC105F" w:rsidP="00CC105F">
      <w:pPr>
        <w:numPr>
          <w:ilvl w:val="0"/>
          <w:numId w:val="19"/>
        </w:numPr>
        <w:tabs>
          <w:tab w:val="left" w:pos="1021"/>
        </w:tabs>
        <w:spacing w:before="120" w:after="240"/>
        <w:ind w:left="357" w:hanging="357"/>
        <w:jc w:val="both"/>
      </w:pPr>
      <w:r w:rsidRPr="00107B71">
        <w:t xml:space="preserve">Bên A và Bên B đã đọc lại nguyên văn bản </w:t>
      </w:r>
      <w:r w:rsidR="00C51A2F">
        <w:t>H</w:t>
      </w:r>
      <w:r w:rsidRPr="00107B71">
        <w:t>ợp đồng này, hiểu rõ nội dung và cùng thống nhất ký tên dưới đây</w:t>
      </w:r>
      <w:r w:rsidR="00801A12">
        <w:t xml:space="preserve"> để làm bằng chứng</w:t>
      </w:r>
      <w:r w:rsidRPr="00107B71">
        <w:t>.</w:t>
      </w:r>
    </w:p>
    <w:tbl>
      <w:tblPr>
        <w:tblW w:w="9832" w:type="dxa"/>
        <w:tblLook w:val="01E0" w:firstRow="1" w:lastRow="1" w:firstColumn="1" w:lastColumn="1" w:noHBand="0" w:noVBand="0"/>
      </w:tblPr>
      <w:tblGrid>
        <w:gridCol w:w="4970"/>
        <w:gridCol w:w="4862"/>
      </w:tblGrid>
      <w:tr w:rsidR="00CC105F" w:rsidRPr="00107B71" w14:paraId="49B7F02A" w14:textId="77777777" w:rsidTr="00001451">
        <w:tc>
          <w:tcPr>
            <w:tcW w:w="4970" w:type="dxa"/>
            <w:shd w:val="clear" w:color="auto" w:fill="auto"/>
          </w:tcPr>
          <w:p w14:paraId="1376B19D" w14:textId="77777777" w:rsidR="00CC105F" w:rsidRPr="00107B71" w:rsidRDefault="000D22BA" w:rsidP="00001451">
            <w:pPr>
              <w:spacing w:before="120"/>
              <w:jc w:val="center"/>
              <w:rPr>
                <w:b/>
              </w:rPr>
            </w:pPr>
            <w:r w:rsidRPr="00107B71">
              <w:rPr>
                <w:b/>
              </w:rPr>
              <w:t>BÊN ỦY</w:t>
            </w:r>
            <w:r w:rsidR="00CC105F" w:rsidRPr="00107B71">
              <w:rPr>
                <w:b/>
              </w:rPr>
              <w:t xml:space="preserve"> QUYỀN</w:t>
            </w:r>
          </w:p>
          <w:p w14:paraId="4B88A1CF" w14:textId="77777777" w:rsidR="00CC105F" w:rsidRPr="00107B71" w:rsidRDefault="00CC105F" w:rsidP="00001451">
            <w:pPr>
              <w:spacing w:before="120"/>
              <w:jc w:val="center"/>
              <w:rPr>
                <w:b/>
              </w:rPr>
            </w:pPr>
          </w:p>
          <w:p w14:paraId="53B470DE" w14:textId="77777777" w:rsidR="00CC105F" w:rsidRPr="00107B71" w:rsidRDefault="00CC105F" w:rsidP="00001451">
            <w:pPr>
              <w:jc w:val="center"/>
            </w:pPr>
          </w:p>
        </w:tc>
        <w:tc>
          <w:tcPr>
            <w:tcW w:w="4862" w:type="dxa"/>
            <w:shd w:val="clear" w:color="auto" w:fill="auto"/>
          </w:tcPr>
          <w:p w14:paraId="4C5AD95A" w14:textId="77777777" w:rsidR="00CC105F" w:rsidRPr="00107B71" w:rsidRDefault="000D22BA" w:rsidP="00001451">
            <w:pPr>
              <w:spacing w:before="120"/>
              <w:jc w:val="center"/>
              <w:rPr>
                <w:b/>
              </w:rPr>
            </w:pPr>
            <w:r w:rsidRPr="00107B71">
              <w:rPr>
                <w:b/>
              </w:rPr>
              <w:t>BÊN ĐƯỢC ỦY</w:t>
            </w:r>
            <w:r w:rsidR="00CC105F" w:rsidRPr="00107B71">
              <w:rPr>
                <w:b/>
              </w:rPr>
              <w:t xml:space="preserve"> QUYỀN</w:t>
            </w:r>
          </w:p>
          <w:p w14:paraId="54513054" w14:textId="77777777" w:rsidR="00CC105F" w:rsidRPr="00107B71" w:rsidRDefault="00CC105F" w:rsidP="00001451">
            <w:pPr>
              <w:jc w:val="center"/>
            </w:pPr>
          </w:p>
        </w:tc>
      </w:tr>
    </w:tbl>
    <w:p w14:paraId="30855972" w14:textId="77777777" w:rsidR="00303045" w:rsidRPr="00107B71" w:rsidRDefault="00303045" w:rsidP="00603964">
      <w:pPr>
        <w:jc w:val="center"/>
        <w:rPr>
          <w:sz w:val="28"/>
        </w:rPr>
      </w:pPr>
    </w:p>
    <w:sectPr w:rsidR="00303045" w:rsidRPr="00107B71" w:rsidSect="00771926">
      <w:headerReference w:type="default" r:id="rId14"/>
      <w:footerReference w:type="even" r:id="rId15"/>
      <w:footerReference w:type="default" r:id="rId16"/>
      <w:pgSz w:w="11909" w:h="16834" w:code="9"/>
      <w:pgMar w:top="851" w:right="851" w:bottom="1134" w:left="1418"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1D67C" w14:textId="77777777" w:rsidR="00FC4745" w:rsidRDefault="00FC4745">
      <w:r>
        <w:separator/>
      </w:r>
    </w:p>
  </w:endnote>
  <w:endnote w:type="continuationSeparator" w:id="0">
    <w:p w14:paraId="5AC24569" w14:textId="77777777" w:rsidR="00FC4745" w:rsidRDefault="00FC4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D792E" w14:textId="77777777" w:rsidR="00481D22" w:rsidRDefault="00481D22" w:rsidP="00A40F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4EBA86" w14:textId="77777777" w:rsidR="00481D22" w:rsidRDefault="00481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6176A" w14:textId="02076C26" w:rsidR="00481D22" w:rsidRDefault="00481D22" w:rsidP="001C61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5D70">
      <w:rPr>
        <w:rStyle w:val="PageNumber"/>
        <w:noProof/>
      </w:rPr>
      <w:t>- 1 -</w:t>
    </w:r>
    <w:r>
      <w:rPr>
        <w:rStyle w:val="PageNumber"/>
      </w:rPr>
      <w:fldChar w:fldCharType="end"/>
    </w:r>
  </w:p>
  <w:p w14:paraId="47ED0836" w14:textId="77777777" w:rsidR="00481D22" w:rsidRDefault="00481D22" w:rsidP="00B02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608D5" w14:textId="77777777" w:rsidR="00FC4745" w:rsidRDefault="00FC4745">
      <w:r>
        <w:separator/>
      </w:r>
    </w:p>
  </w:footnote>
  <w:footnote w:type="continuationSeparator" w:id="0">
    <w:p w14:paraId="08D30097" w14:textId="77777777" w:rsidR="00FC4745" w:rsidRDefault="00FC4745">
      <w:r>
        <w:continuationSeparator/>
      </w:r>
    </w:p>
  </w:footnote>
  <w:footnote w:id="1">
    <w:p w14:paraId="2FB2D7E4" w14:textId="26418E60" w:rsidR="0082275C" w:rsidDel="00956951" w:rsidRDefault="0082275C">
      <w:pPr>
        <w:pStyle w:val="FootnoteText"/>
        <w:rPr>
          <w:del w:id="6" w:author="Nguyen Thi Thu Huyen (K.PCTT-HO)" w:date="2023-11-24T08:52:00Z"/>
        </w:rPr>
      </w:pPr>
      <w:ins w:id="7" w:author="ngocpv" w:date="2023-11-02T13:16:00Z">
        <w:del w:id="8" w:author="Nguyen Thi Thu Huyen (K.PCTT-HO)" w:date="2023-11-24T08:52:00Z">
          <w:r w:rsidDel="00956951">
            <w:rPr>
              <w:rStyle w:val="FootnoteReference"/>
            </w:rPr>
            <w:footnoteRef/>
          </w:r>
          <w:r w:rsidDel="00956951">
            <w:delText xml:space="preserve"> </w:delText>
          </w:r>
        </w:del>
      </w:ins>
      <w:ins w:id="9" w:author="ngocpv" w:date="2023-11-02T14:13:00Z">
        <w:del w:id="10" w:author="Nguyen Thi Thu Huyen (K.PCTT-HO)" w:date="2023-11-24T08:52:00Z">
          <w:r w:rsidR="00670226" w:rsidDel="00956951">
            <w:delText>Trong trường hợp Bên ủy quyền có nhiều cá nhân thì Đơn vị bổ sung thêm thông tin cho phù hợp</w:delText>
          </w:r>
        </w:del>
      </w:ins>
    </w:p>
  </w:footnote>
  <w:footnote w:id="2">
    <w:p w14:paraId="1B0CC253" w14:textId="77777777" w:rsidR="00956951" w:rsidRDefault="00956951" w:rsidP="00956951">
      <w:pPr>
        <w:pStyle w:val="FootnoteText"/>
        <w:rPr>
          <w:ins w:id="45" w:author="Nguyen Thi Thu Huyen (K.PCTT-HO)" w:date="2023-11-24T08:52:00Z"/>
        </w:rPr>
      </w:pPr>
      <w:ins w:id="46" w:author="Nguyen Thi Thu Huyen (K.PCTT-HO)" w:date="2023-11-24T08:52:00Z">
        <w:r>
          <w:rPr>
            <w:rStyle w:val="FootnoteReference"/>
          </w:rPr>
          <w:footnoteRef/>
        </w:r>
        <w:r>
          <w:t xml:space="preserve"> Trong trường hợp Bên ủy quyền có nhiều cá nhân thì Đơn vị bổ sung thêm thông tin cho phù hợp</w:t>
        </w:r>
      </w:ins>
    </w:p>
  </w:footnote>
  <w:footnote w:id="3">
    <w:p w14:paraId="3E0CEBCB" w14:textId="5573636F" w:rsidR="00910AD0" w:rsidRPr="00A4175D" w:rsidRDefault="00910AD0" w:rsidP="00910AD0">
      <w:pPr>
        <w:pStyle w:val="FootnoteText"/>
        <w:jc w:val="both"/>
        <w:rPr>
          <w:ins w:id="90" w:author="ngocpv" w:date="2023-10-30T09:06:00Z"/>
        </w:rPr>
      </w:pPr>
      <w:ins w:id="91" w:author="ngocpv" w:date="2023-10-30T09:06:00Z">
        <w:r w:rsidRPr="00BA1BD2">
          <w:rPr>
            <w:rStyle w:val="FootnoteReference"/>
          </w:rPr>
          <w:footnoteRef/>
        </w:r>
        <w:r w:rsidRPr="00BA1BD2">
          <w:t xml:space="preserve"> </w:t>
        </w:r>
        <w:r>
          <w:t>Ghi</w:t>
        </w:r>
        <w:r w:rsidR="00CB311F">
          <w:t xml:space="preserve"> thông tin của Tài sản </w:t>
        </w:r>
      </w:ins>
      <w:ins w:id="92" w:author="Phan Le Giang (K.PCTT-HO)" w:date="2023-11-21T17:42:00Z">
        <w:r w:rsidR="009204CC">
          <w:t xml:space="preserve">nhận chuyển nhượng đồng thời là tài sản </w:t>
        </w:r>
      </w:ins>
      <w:ins w:id="93" w:author="ngocpv" w:date="2023-10-30T09:06:00Z">
        <w:r w:rsidR="00CB311F">
          <w:t>thế chấp</w:t>
        </w:r>
        <w:r w:rsidRPr="00161E94">
          <w:t xml:space="preserve">. </w:t>
        </w:r>
      </w:ins>
    </w:p>
  </w:footnote>
  <w:footnote w:id="4">
    <w:p w14:paraId="712BA363" w14:textId="1583CE71" w:rsidR="00154E3A" w:rsidRDefault="00154E3A" w:rsidP="00EB7103">
      <w:pPr>
        <w:pStyle w:val="FootnoteText"/>
        <w:jc w:val="both"/>
      </w:pPr>
      <w:r>
        <w:rPr>
          <w:rStyle w:val="FootnoteReference"/>
        </w:rPr>
        <w:footnoteRef/>
      </w:r>
      <w:r>
        <w:t xml:space="preserve"> </w:t>
      </w:r>
      <w:r w:rsidRPr="000A2CA0">
        <w:t>Đối với trường hợp</w:t>
      </w:r>
      <w:r w:rsidRPr="000A2CA0">
        <w:rPr>
          <w:lang w:val="vi-VN"/>
        </w:rPr>
        <w:t xml:space="preserve"> hợp đồng </w:t>
      </w:r>
      <w:del w:id="235" w:author="Phan Le Giang (K.PCTT-HO)" w:date="2023-11-06T10:45:00Z">
        <w:r w:rsidRPr="000A2CA0" w:rsidDel="00E2070C">
          <w:rPr>
            <w:lang w:val="vi-VN"/>
          </w:rPr>
          <w:delText>phải</w:delText>
        </w:r>
        <w:r w:rsidRPr="000A2CA0" w:rsidDel="00E2070C">
          <w:delText xml:space="preserve"> </w:delText>
        </w:r>
      </w:del>
      <w:ins w:id="236" w:author="Phan Le Giang (K.PCTT-HO)" w:date="2023-11-06T10:45:00Z">
        <w:r w:rsidR="00E2070C">
          <w:t xml:space="preserve">ủy quyền </w:t>
        </w:r>
      </w:ins>
      <w:r w:rsidRPr="000A2CA0">
        <w:t>công chứng thì đơn vị sửa điều khoản này thành: “</w:t>
      </w:r>
      <w:r w:rsidRPr="003E4741">
        <w:rPr>
          <w:b/>
        </w:rPr>
        <w:t xml:space="preserve">Hợp đồng này có hiệu lực kể từ </w:t>
      </w:r>
      <w:r w:rsidR="00C51A2F">
        <w:rPr>
          <w:b/>
        </w:rPr>
        <w:t xml:space="preserve">ngày được công chứng viên ký và đóng dấu của tổ chức hành nghề công chứng </w:t>
      </w:r>
      <w:r w:rsidRPr="003E4741">
        <w:rPr>
          <w:b/>
        </w:rPr>
        <w:t>theo quy định pháp luật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CA368" w14:textId="1B02B03E" w:rsidR="00A90EC3" w:rsidRDefault="00A90EC3" w:rsidP="00A90EC3">
    <w:pPr>
      <w:pStyle w:val="Header"/>
      <w:tabs>
        <w:tab w:val="clear" w:pos="4320"/>
        <w:tab w:val="clear" w:pos="8640"/>
        <w:tab w:val="center" w:pos="4820"/>
        <w:tab w:val="right" w:pos="9640"/>
      </w:tabs>
      <w:rPr>
        <w:ins w:id="237" w:author="Phan Le Giang (K.PCTT-HO)" w:date="2023-11-06T09:30:00Z"/>
      </w:rPr>
    </w:pPr>
    <w:r>
      <w:tab/>
    </w:r>
    <w:r>
      <w:tab/>
      <w:t xml:space="preserve">BM </w:t>
    </w:r>
    <w:del w:id="238" w:author="Phan Le Giang (K.PCTT-HO)" w:date="2023-11-06T09:30:00Z">
      <w:r w:rsidDel="001D3E90">
        <w:delText>03</w:delText>
      </w:r>
    </w:del>
    <w:ins w:id="239" w:author="Phan Le Giang (K.PCTT-HO)" w:date="2023-11-06T09:30:00Z">
      <w:r w:rsidR="001D3E90">
        <w:t>05</w:t>
      </w:r>
    </w:ins>
  </w:p>
  <w:p w14:paraId="512FEBC0" w14:textId="77777777" w:rsidR="001D3E90" w:rsidRDefault="001D3E90" w:rsidP="001D3E90">
    <w:pPr>
      <w:pStyle w:val="Header"/>
      <w:tabs>
        <w:tab w:val="clear" w:pos="4320"/>
        <w:tab w:val="clear" w:pos="8640"/>
        <w:tab w:val="center" w:pos="4820"/>
        <w:tab w:val="right" w:pos="9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567"/>
    <w:multiLevelType w:val="singleLevel"/>
    <w:tmpl w:val="CE3099F2"/>
    <w:lvl w:ilvl="0">
      <w:numFmt w:val="bullet"/>
      <w:lvlText w:val="-"/>
      <w:lvlJc w:val="left"/>
      <w:pPr>
        <w:tabs>
          <w:tab w:val="num" w:pos="397"/>
        </w:tabs>
        <w:ind w:left="397" w:hanging="398"/>
      </w:pPr>
      <w:rPr>
        <w:rFonts w:ascii="Times New Roman" w:hAnsi="Times New Roman" w:hint="default"/>
      </w:rPr>
    </w:lvl>
  </w:abstractNum>
  <w:abstractNum w:abstractNumId="1" w15:restartNumberingAfterBreak="0">
    <w:nsid w:val="0AA05EC4"/>
    <w:multiLevelType w:val="hybridMultilevel"/>
    <w:tmpl w:val="8FFAFEDC"/>
    <w:lvl w:ilvl="0" w:tplc="A6521D9A">
      <w:numFmt w:val="bullet"/>
      <w:lvlText w:val="-"/>
      <w:lvlJc w:val="left"/>
      <w:pPr>
        <w:tabs>
          <w:tab w:val="num" w:pos="1191"/>
        </w:tabs>
        <w:ind w:left="1191" w:hanging="39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E7396"/>
    <w:multiLevelType w:val="singleLevel"/>
    <w:tmpl w:val="82A6A098"/>
    <w:lvl w:ilvl="0">
      <w:numFmt w:val="bullet"/>
      <w:lvlText w:val="-"/>
      <w:lvlJc w:val="left"/>
      <w:pPr>
        <w:tabs>
          <w:tab w:val="num" w:pos="397"/>
        </w:tabs>
        <w:ind w:left="397" w:hanging="398"/>
      </w:pPr>
      <w:rPr>
        <w:rFonts w:ascii="Times New Roman" w:hAnsi="Times New Roman" w:hint="default"/>
        <w:vertAlign w:val="baseline"/>
      </w:rPr>
    </w:lvl>
  </w:abstractNum>
  <w:abstractNum w:abstractNumId="3" w15:restartNumberingAfterBreak="0">
    <w:nsid w:val="0D5F2232"/>
    <w:multiLevelType w:val="hybridMultilevel"/>
    <w:tmpl w:val="0A3262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91BDE"/>
    <w:multiLevelType w:val="hybridMultilevel"/>
    <w:tmpl w:val="A446969A"/>
    <w:lvl w:ilvl="0" w:tplc="3E34B7EA">
      <w:numFmt w:val="bullet"/>
      <w:lvlText w:val="-"/>
      <w:lvlJc w:val="left"/>
      <w:pPr>
        <w:tabs>
          <w:tab w:val="num" w:pos="1134"/>
        </w:tabs>
        <w:ind w:left="1134" w:hanging="34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4420C5"/>
    <w:multiLevelType w:val="hybridMultilevel"/>
    <w:tmpl w:val="6EB23E9C"/>
    <w:lvl w:ilvl="0" w:tplc="6A082860">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426340"/>
    <w:multiLevelType w:val="hybridMultilevel"/>
    <w:tmpl w:val="64B28EA0"/>
    <w:lvl w:ilvl="0" w:tplc="5AC6E0E4">
      <w:start w:val="2"/>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A664B40"/>
    <w:multiLevelType w:val="hybridMultilevel"/>
    <w:tmpl w:val="2C700B16"/>
    <w:lvl w:ilvl="0" w:tplc="01322F22">
      <w:start w:val="1"/>
      <w:numFmt w:val="lowerLetter"/>
      <w:lvlText w:val="%1)"/>
      <w:lvlJc w:val="left"/>
      <w:pPr>
        <w:tabs>
          <w:tab w:val="num" w:pos="794"/>
        </w:tabs>
        <w:ind w:left="794" w:hanging="397"/>
      </w:pPr>
      <w:rPr>
        <w:rFonts w:ascii="Times New Roman" w:hAnsi="Times New Roman" w:hint="default"/>
        <w:b w:val="0"/>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8F135C"/>
    <w:multiLevelType w:val="hybridMultilevel"/>
    <w:tmpl w:val="E2F8CEA4"/>
    <w:lvl w:ilvl="0" w:tplc="01322F22">
      <w:start w:val="1"/>
      <w:numFmt w:val="lowerLetter"/>
      <w:lvlText w:val="%1)"/>
      <w:lvlJc w:val="left"/>
      <w:pPr>
        <w:tabs>
          <w:tab w:val="num" w:pos="794"/>
        </w:tabs>
        <w:ind w:left="794" w:hanging="397"/>
      </w:pPr>
      <w:rPr>
        <w:rFonts w:ascii="Times New Roman" w:hAnsi="Times New Roman" w:hint="default"/>
        <w:b w:val="0"/>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DE55AE8"/>
    <w:multiLevelType w:val="hybridMultilevel"/>
    <w:tmpl w:val="7478AE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2D779A"/>
    <w:multiLevelType w:val="hybridMultilevel"/>
    <w:tmpl w:val="168C5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240E1B"/>
    <w:multiLevelType w:val="hybridMultilevel"/>
    <w:tmpl w:val="9DDED9C4"/>
    <w:lvl w:ilvl="0" w:tplc="FE164416">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C12D19"/>
    <w:multiLevelType w:val="hybridMultilevel"/>
    <w:tmpl w:val="B86ECD30"/>
    <w:lvl w:ilvl="0" w:tplc="04090013">
      <w:start w:val="1"/>
      <w:numFmt w:val="upperRoman"/>
      <w:lvlText w:val="%1."/>
      <w:lvlJc w:val="right"/>
      <w:pPr>
        <w:tabs>
          <w:tab w:val="num" w:pos="1307"/>
        </w:tabs>
        <w:ind w:left="1307" w:hanging="227"/>
      </w:pPr>
      <w:rPr>
        <w:rFonts w:hint="default"/>
        <w:b w:val="0"/>
        <w:i w:val="0"/>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DE5FD2"/>
    <w:multiLevelType w:val="hybridMultilevel"/>
    <w:tmpl w:val="73AABE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4B7178"/>
    <w:multiLevelType w:val="hybridMultilevel"/>
    <w:tmpl w:val="5FC8F374"/>
    <w:lvl w:ilvl="0" w:tplc="5C42E856">
      <w:start w:val="1"/>
      <w:numFmt w:val="decimal"/>
      <w:lvlText w:val="%1."/>
      <w:lvlJc w:val="left"/>
      <w:pPr>
        <w:tabs>
          <w:tab w:val="num" w:pos="360"/>
        </w:tabs>
        <w:ind w:left="360" w:hanging="360"/>
      </w:pPr>
      <w:rPr>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A121EF"/>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9BB56D4"/>
    <w:multiLevelType w:val="hybridMultilevel"/>
    <w:tmpl w:val="73C6E3C4"/>
    <w:lvl w:ilvl="0" w:tplc="01322F22">
      <w:start w:val="1"/>
      <w:numFmt w:val="lowerLetter"/>
      <w:lvlText w:val="%1)"/>
      <w:lvlJc w:val="left"/>
      <w:pPr>
        <w:tabs>
          <w:tab w:val="num" w:pos="794"/>
        </w:tabs>
        <w:ind w:left="794" w:hanging="397"/>
      </w:pPr>
      <w:rPr>
        <w:rFonts w:ascii="Times New Roman" w:hAnsi="Times New Roman" w:hint="default"/>
        <w:b w:val="0"/>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281F6A"/>
    <w:multiLevelType w:val="hybridMultilevel"/>
    <w:tmpl w:val="DD0823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EF51A98"/>
    <w:multiLevelType w:val="hybridMultilevel"/>
    <w:tmpl w:val="C96A86EA"/>
    <w:lvl w:ilvl="0" w:tplc="01322F22">
      <w:start w:val="1"/>
      <w:numFmt w:val="lowerLetter"/>
      <w:lvlText w:val="%1)"/>
      <w:lvlJc w:val="left"/>
      <w:pPr>
        <w:tabs>
          <w:tab w:val="num" w:pos="794"/>
        </w:tabs>
        <w:ind w:left="794" w:hanging="397"/>
      </w:pPr>
      <w:rPr>
        <w:rFonts w:ascii="Times New Roman" w:hAnsi="Times New Roman" w:hint="default"/>
        <w:b w:val="0"/>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D06FA2"/>
    <w:multiLevelType w:val="hybridMultilevel"/>
    <w:tmpl w:val="378C57BE"/>
    <w:lvl w:ilvl="0" w:tplc="332EF602">
      <w:start w:val="1"/>
      <w:numFmt w:val="bullet"/>
      <w:lvlText w:val=""/>
      <w:lvlJc w:val="left"/>
      <w:pPr>
        <w:tabs>
          <w:tab w:val="num" w:pos="284"/>
        </w:tabs>
        <w:ind w:left="284" w:hanging="284"/>
      </w:pPr>
      <w:rPr>
        <w:rFonts w:ascii="Wingdings" w:hAnsi="Wingdings" w:cs="Times New Roman" w:hint="default"/>
        <w:b w:val="0"/>
        <w:i w:val="0"/>
        <w:sz w:val="26"/>
        <w:szCs w:val="26"/>
      </w:rPr>
    </w:lvl>
    <w:lvl w:ilvl="1" w:tplc="EAA2FB3E">
      <w:start w:val="1"/>
      <w:numFmt w:val="bullet"/>
      <w:lvlText w:val="-"/>
      <w:lvlJc w:val="left"/>
      <w:pPr>
        <w:tabs>
          <w:tab w:val="num" w:pos="284"/>
        </w:tabs>
        <w:ind w:left="284" w:hanging="284"/>
      </w:pPr>
      <w:rPr>
        <w:rFonts w:ascii="Times New Roman" w:hAnsi="Times New Roman" w:cs="Times New Roman" w:hint="default"/>
        <w:b w:val="0"/>
        <w:i w:val="0"/>
        <w:sz w:val="26"/>
        <w:szCs w:val="26"/>
      </w:rPr>
    </w:lvl>
    <w:lvl w:ilvl="2" w:tplc="84BCC3E8" w:tentative="1">
      <w:start w:val="1"/>
      <w:numFmt w:val="bullet"/>
      <w:lvlText w:val=""/>
      <w:lvlJc w:val="left"/>
      <w:pPr>
        <w:tabs>
          <w:tab w:val="num" w:pos="2160"/>
        </w:tabs>
        <w:ind w:left="2160" w:hanging="360"/>
      </w:pPr>
      <w:rPr>
        <w:rFonts w:ascii="Wingdings" w:hAnsi="Wingdings" w:hint="default"/>
      </w:rPr>
    </w:lvl>
    <w:lvl w:ilvl="3" w:tplc="32F2CBA8" w:tentative="1">
      <w:start w:val="1"/>
      <w:numFmt w:val="bullet"/>
      <w:lvlText w:val=""/>
      <w:lvlJc w:val="left"/>
      <w:pPr>
        <w:tabs>
          <w:tab w:val="num" w:pos="2880"/>
        </w:tabs>
        <w:ind w:left="2880" w:hanging="360"/>
      </w:pPr>
      <w:rPr>
        <w:rFonts w:ascii="Symbol" w:hAnsi="Symbol" w:hint="default"/>
      </w:rPr>
    </w:lvl>
    <w:lvl w:ilvl="4" w:tplc="6E321008" w:tentative="1">
      <w:start w:val="1"/>
      <w:numFmt w:val="bullet"/>
      <w:lvlText w:val="o"/>
      <w:lvlJc w:val="left"/>
      <w:pPr>
        <w:tabs>
          <w:tab w:val="num" w:pos="3600"/>
        </w:tabs>
        <w:ind w:left="3600" w:hanging="360"/>
      </w:pPr>
      <w:rPr>
        <w:rFonts w:ascii="Courier New" w:hAnsi="Courier New" w:cs="Courier New" w:hint="default"/>
      </w:rPr>
    </w:lvl>
    <w:lvl w:ilvl="5" w:tplc="4EBAC684" w:tentative="1">
      <w:start w:val="1"/>
      <w:numFmt w:val="bullet"/>
      <w:lvlText w:val=""/>
      <w:lvlJc w:val="left"/>
      <w:pPr>
        <w:tabs>
          <w:tab w:val="num" w:pos="4320"/>
        </w:tabs>
        <w:ind w:left="4320" w:hanging="360"/>
      </w:pPr>
      <w:rPr>
        <w:rFonts w:ascii="Wingdings" w:hAnsi="Wingdings" w:hint="default"/>
      </w:rPr>
    </w:lvl>
    <w:lvl w:ilvl="6" w:tplc="4FF4CF6E" w:tentative="1">
      <w:start w:val="1"/>
      <w:numFmt w:val="bullet"/>
      <w:lvlText w:val=""/>
      <w:lvlJc w:val="left"/>
      <w:pPr>
        <w:tabs>
          <w:tab w:val="num" w:pos="5040"/>
        </w:tabs>
        <w:ind w:left="5040" w:hanging="360"/>
      </w:pPr>
      <w:rPr>
        <w:rFonts w:ascii="Symbol" w:hAnsi="Symbol" w:hint="default"/>
      </w:rPr>
    </w:lvl>
    <w:lvl w:ilvl="7" w:tplc="3BFECD96" w:tentative="1">
      <w:start w:val="1"/>
      <w:numFmt w:val="bullet"/>
      <w:lvlText w:val="o"/>
      <w:lvlJc w:val="left"/>
      <w:pPr>
        <w:tabs>
          <w:tab w:val="num" w:pos="5760"/>
        </w:tabs>
        <w:ind w:left="5760" w:hanging="360"/>
      </w:pPr>
      <w:rPr>
        <w:rFonts w:ascii="Courier New" w:hAnsi="Courier New" w:cs="Courier New" w:hint="default"/>
      </w:rPr>
    </w:lvl>
    <w:lvl w:ilvl="8" w:tplc="96641E3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686820"/>
    <w:multiLevelType w:val="hybridMultilevel"/>
    <w:tmpl w:val="D3F886BC"/>
    <w:lvl w:ilvl="0" w:tplc="580635E4">
      <w:numFmt w:val="bullet"/>
      <w:lvlText w:val="-"/>
      <w:lvlJc w:val="left"/>
      <w:pPr>
        <w:tabs>
          <w:tab w:val="num" w:pos="823"/>
        </w:tabs>
        <w:ind w:left="823" w:hanging="397"/>
      </w:pPr>
      <w:rPr>
        <w:rFonts w:ascii="Times New Roman" w:hAnsi="Times New Roman" w:cs="Times New Roman"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21" w15:restartNumberingAfterBreak="0">
    <w:nsid w:val="65BA6794"/>
    <w:multiLevelType w:val="hybridMultilevel"/>
    <w:tmpl w:val="B30EB5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774281A"/>
    <w:multiLevelType w:val="hybridMultilevel"/>
    <w:tmpl w:val="67E2A7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E50135"/>
    <w:multiLevelType w:val="hybridMultilevel"/>
    <w:tmpl w:val="C2D29E6E"/>
    <w:lvl w:ilvl="0" w:tplc="58E604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FE2D87"/>
    <w:multiLevelType w:val="singleLevel"/>
    <w:tmpl w:val="5CAC9F84"/>
    <w:lvl w:ilvl="0">
      <w:start w:val="1"/>
      <w:numFmt w:val="decimal"/>
      <w:lvlText w:val="Điều %1."/>
      <w:lvlJc w:val="left"/>
      <w:pPr>
        <w:tabs>
          <w:tab w:val="num" w:pos="1080"/>
        </w:tabs>
        <w:ind w:left="360" w:hanging="360"/>
      </w:pPr>
      <w:rPr>
        <w:rFonts w:ascii="Times New Roman" w:hAnsi="Times New Roman" w:hint="default"/>
        <w:b/>
        <w:i w:val="0"/>
        <w:color w:val="auto"/>
        <w:sz w:val="24"/>
        <w:szCs w:val="24"/>
      </w:rPr>
    </w:lvl>
  </w:abstractNum>
  <w:abstractNum w:abstractNumId="25" w15:restartNumberingAfterBreak="0">
    <w:nsid w:val="77722AE0"/>
    <w:multiLevelType w:val="hybridMultilevel"/>
    <w:tmpl w:val="3208C22E"/>
    <w:lvl w:ilvl="0" w:tplc="6A7A6116">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A765C8D"/>
    <w:multiLevelType w:val="hybridMultilevel"/>
    <w:tmpl w:val="DDB87BF2"/>
    <w:lvl w:ilvl="0" w:tplc="C57830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05E82"/>
    <w:multiLevelType w:val="hybridMultilevel"/>
    <w:tmpl w:val="B156D12C"/>
    <w:lvl w:ilvl="0" w:tplc="FD007506">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3A1F30"/>
    <w:multiLevelType w:val="hybridMultilevel"/>
    <w:tmpl w:val="A1443AFE"/>
    <w:lvl w:ilvl="0" w:tplc="537AC372">
      <w:start w:val="1"/>
      <w:numFmt w:val="decimal"/>
      <w:lvlText w:val="%1."/>
      <w:lvlJc w:val="left"/>
      <w:pPr>
        <w:ind w:left="451" w:hanging="360"/>
      </w:pPr>
      <w:rPr>
        <w:rFonts w:eastAsia="Times New Roman"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num w:numId="1">
    <w:abstractNumId w:val="26"/>
  </w:num>
  <w:num w:numId="2">
    <w:abstractNumId w:val="10"/>
  </w:num>
  <w:num w:numId="3">
    <w:abstractNumId w:val="2"/>
  </w:num>
  <w:num w:numId="4">
    <w:abstractNumId w:val="0"/>
  </w:num>
  <w:num w:numId="5">
    <w:abstractNumId w:val="12"/>
  </w:num>
  <w:num w:numId="6">
    <w:abstractNumId w:val="24"/>
  </w:num>
  <w:num w:numId="7">
    <w:abstractNumId w:val="15"/>
  </w:num>
  <w:num w:numId="8">
    <w:abstractNumId w:val="27"/>
  </w:num>
  <w:num w:numId="9">
    <w:abstractNumId w:val="4"/>
  </w:num>
  <w:num w:numId="10">
    <w:abstractNumId w:val="14"/>
  </w:num>
  <w:num w:numId="11">
    <w:abstractNumId w:val="21"/>
  </w:num>
  <w:num w:numId="12">
    <w:abstractNumId w:val="8"/>
  </w:num>
  <w:num w:numId="13">
    <w:abstractNumId w:val="18"/>
  </w:num>
  <w:num w:numId="14">
    <w:abstractNumId w:val="17"/>
  </w:num>
  <w:num w:numId="15">
    <w:abstractNumId w:val="7"/>
  </w:num>
  <w:num w:numId="16">
    <w:abstractNumId w:val="16"/>
  </w:num>
  <w:num w:numId="17">
    <w:abstractNumId w:val="9"/>
  </w:num>
  <w:num w:numId="18">
    <w:abstractNumId w:val="5"/>
  </w:num>
  <w:num w:numId="19">
    <w:abstractNumId w:val="22"/>
  </w:num>
  <w:num w:numId="20">
    <w:abstractNumId w:val="19"/>
  </w:num>
  <w:num w:numId="21">
    <w:abstractNumId w:val="23"/>
  </w:num>
  <w:num w:numId="22">
    <w:abstractNumId w:val="20"/>
  </w:num>
  <w:num w:numId="23">
    <w:abstractNumId w:val="6"/>
  </w:num>
  <w:num w:numId="24">
    <w:abstractNumId w:val="25"/>
  </w:num>
  <w:num w:numId="25">
    <w:abstractNumId w:val="1"/>
  </w:num>
  <w:num w:numId="26">
    <w:abstractNumId w:val="11"/>
  </w:num>
  <w:num w:numId="27">
    <w:abstractNumId w:val="28"/>
  </w:num>
  <w:num w:numId="28">
    <w:abstractNumId w:val="13"/>
  </w:num>
  <w:num w:numId="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en Thi Thu Huyen (K.PCTT-HO)">
    <w15:presenceInfo w15:providerId="AD" w15:userId="S-1-5-21-2710651753-3504422953-2439737650-32087"/>
  </w15:person>
  <w15:person w15:author="Phan Le Giang (K.PCTT-HO)">
    <w15:presenceInfo w15:providerId="AD" w15:userId="S-1-5-21-2710651753-3504422953-2439737650-42590"/>
  </w15:person>
  <w15:person w15:author="Nguyen Thu Nga (K.KHCN-HO)">
    <w15:presenceInfo w15:providerId="AD" w15:userId="S-1-5-21-2710651753-3504422953-2439737650-23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B3"/>
    <w:rsid w:val="00001451"/>
    <w:rsid w:val="000061AA"/>
    <w:rsid w:val="000071AF"/>
    <w:rsid w:val="00007FCB"/>
    <w:rsid w:val="00014BAD"/>
    <w:rsid w:val="00016E3F"/>
    <w:rsid w:val="000314B0"/>
    <w:rsid w:val="00041129"/>
    <w:rsid w:val="000437CD"/>
    <w:rsid w:val="0004491C"/>
    <w:rsid w:val="00044A84"/>
    <w:rsid w:val="000512E7"/>
    <w:rsid w:val="00053859"/>
    <w:rsid w:val="00064943"/>
    <w:rsid w:val="00065F1A"/>
    <w:rsid w:val="0006656A"/>
    <w:rsid w:val="00072E15"/>
    <w:rsid w:val="00075F73"/>
    <w:rsid w:val="000769B5"/>
    <w:rsid w:val="000837FB"/>
    <w:rsid w:val="000848FF"/>
    <w:rsid w:val="000C2B40"/>
    <w:rsid w:val="000C4AB2"/>
    <w:rsid w:val="000C62A7"/>
    <w:rsid w:val="000D22BA"/>
    <w:rsid w:val="000E024E"/>
    <w:rsid w:val="000E1A23"/>
    <w:rsid w:val="000E2C0E"/>
    <w:rsid w:val="000F203D"/>
    <w:rsid w:val="00107B71"/>
    <w:rsid w:val="00133C4B"/>
    <w:rsid w:val="00136AE6"/>
    <w:rsid w:val="001401FA"/>
    <w:rsid w:val="0014287A"/>
    <w:rsid w:val="00143D78"/>
    <w:rsid w:val="00144466"/>
    <w:rsid w:val="00154E3A"/>
    <w:rsid w:val="0016116B"/>
    <w:rsid w:val="00171860"/>
    <w:rsid w:val="00172880"/>
    <w:rsid w:val="00187189"/>
    <w:rsid w:val="001914D3"/>
    <w:rsid w:val="00193DB3"/>
    <w:rsid w:val="00195A48"/>
    <w:rsid w:val="001A18FF"/>
    <w:rsid w:val="001A2654"/>
    <w:rsid w:val="001A3AA6"/>
    <w:rsid w:val="001A5B08"/>
    <w:rsid w:val="001A678E"/>
    <w:rsid w:val="001B533C"/>
    <w:rsid w:val="001B71FA"/>
    <w:rsid w:val="001C6138"/>
    <w:rsid w:val="001D1F6A"/>
    <w:rsid w:val="001D3E90"/>
    <w:rsid w:val="001E0E76"/>
    <w:rsid w:val="001E2E06"/>
    <w:rsid w:val="001F0653"/>
    <w:rsid w:val="00213985"/>
    <w:rsid w:val="00213FD8"/>
    <w:rsid w:val="00223C7E"/>
    <w:rsid w:val="0022778F"/>
    <w:rsid w:val="002336D3"/>
    <w:rsid w:val="00245DF7"/>
    <w:rsid w:val="00247D5D"/>
    <w:rsid w:val="0025199C"/>
    <w:rsid w:val="002545D3"/>
    <w:rsid w:val="002577AA"/>
    <w:rsid w:val="002626BA"/>
    <w:rsid w:val="00266FA3"/>
    <w:rsid w:val="002716F5"/>
    <w:rsid w:val="002744F7"/>
    <w:rsid w:val="00282E16"/>
    <w:rsid w:val="00297321"/>
    <w:rsid w:val="002A0068"/>
    <w:rsid w:val="002A0180"/>
    <w:rsid w:val="002A0299"/>
    <w:rsid w:val="002A0796"/>
    <w:rsid w:val="002A1F80"/>
    <w:rsid w:val="002B513E"/>
    <w:rsid w:val="002B6295"/>
    <w:rsid w:val="002D2438"/>
    <w:rsid w:val="002D2AEC"/>
    <w:rsid w:val="002D325F"/>
    <w:rsid w:val="002D5D33"/>
    <w:rsid w:val="002E2953"/>
    <w:rsid w:val="002F37FF"/>
    <w:rsid w:val="00303045"/>
    <w:rsid w:val="003103A8"/>
    <w:rsid w:val="00317671"/>
    <w:rsid w:val="0032445A"/>
    <w:rsid w:val="00324B24"/>
    <w:rsid w:val="00327AC0"/>
    <w:rsid w:val="00327ADD"/>
    <w:rsid w:val="00330D72"/>
    <w:rsid w:val="003326CE"/>
    <w:rsid w:val="003333FF"/>
    <w:rsid w:val="00333E50"/>
    <w:rsid w:val="00334A28"/>
    <w:rsid w:val="003413A5"/>
    <w:rsid w:val="0034654E"/>
    <w:rsid w:val="00354875"/>
    <w:rsid w:val="00377FCB"/>
    <w:rsid w:val="00380E77"/>
    <w:rsid w:val="00383681"/>
    <w:rsid w:val="003908BE"/>
    <w:rsid w:val="003927C6"/>
    <w:rsid w:val="003A1A40"/>
    <w:rsid w:val="003A238A"/>
    <w:rsid w:val="003A44AF"/>
    <w:rsid w:val="003A5D22"/>
    <w:rsid w:val="003B084F"/>
    <w:rsid w:val="003C2447"/>
    <w:rsid w:val="003C3902"/>
    <w:rsid w:val="003C5C51"/>
    <w:rsid w:val="003C6B8E"/>
    <w:rsid w:val="003D6AC0"/>
    <w:rsid w:val="004011C5"/>
    <w:rsid w:val="004145F4"/>
    <w:rsid w:val="00414764"/>
    <w:rsid w:val="004242C5"/>
    <w:rsid w:val="00425E73"/>
    <w:rsid w:val="00434673"/>
    <w:rsid w:val="00442CDC"/>
    <w:rsid w:val="00445DC7"/>
    <w:rsid w:val="00454CC0"/>
    <w:rsid w:val="00461D09"/>
    <w:rsid w:val="004760EE"/>
    <w:rsid w:val="00481D22"/>
    <w:rsid w:val="004851E9"/>
    <w:rsid w:val="00492776"/>
    <w:rsid w:val="00494B88"/>
    <w:rsid w:val="00496E7B"/>
    <w:rsid w:val="0049739D"/>
    <w:rsid w:val="004B154A"/>
    <w:rsid w:val="004C7696"/>
    <w:rsid w:val="004D1000"/>
    <w:rsid w:val="004D3570"/>
    <w:rsid w:val="004D6123"/>
    <w:rsid w:val="004E0D7A"/>
    <w:rsid w:val="004E2782"/>
    <w:rsid w:val="004E3A87"/>
    <w:rsid w:val="004E5B64"/>
    <w:rsid w:val="004F1D79"/>
    <w:rsid w:val="004F6375"/>
    <w:rsid w:val="00500A25"/>
    <w:rsid w:val="005031B7"/>
    <w:rsid w:val="00512344"/>
    <w:rsid w:val="00524932"/>
    <w:rsid w:val="00530FC5"/>
    <w:rsid w:val="00534551"/>
    <w:rsid w:val="005362C4"/>
    <w:rsid w:val="0053771A"/>
    <w:rsid w:val="00543825"/>
    <w:rsid w:val="00546596"/>
    <w:rsid w:val="00553871"/>
    <w:rsid w:val="005568E1"/>
    <w:rsid w:val="00556E64"/>
    <w:rsid w:val="00564080"/>
    <w:rsid w:val="00565C5D"/>
    <w:rsid w:val="00571B96"/>
    <w:rsid w:val="00574C45"/>
    <w:rsid w:val="00581651"/>
    <w:rsid w:val="005A0B6F"/>
    <w:rsid w:val="005A2E90"/>
    <w:rsid w:val="005A3AA7"/>
    <w:rsid w:val="005B6B02"/>
    <w:rsid w:val="005C0AEA"/>
    <w:rsid w:val="005C0C04"/>
    <w:rsid w:val="005C50BE"/>
    <w:rsid w:val="005C57BA"/>
    <w:rsid w:val="005D1A6E"/>
    <w:rsid w:val="005D6556"/>
    <w:rsid w:val="005E48B9"/>
    <w:rsid w:val="005F1039"/>
    <w:rsid w:val="005F1D6C"/>
    <w:rsid w:val="005F4728"/>
    <w:rsid w:val="005F5FAE"/>
    <w:rsid w:val="00601093"/>
    <w:rsid w:val="00603964"/>
    <w:rsid w:val="00604AFC"/>
    <w:rsid w:val="0060600E"/>
    <w:rsid w:val="00612C01"/>
    <w:rsid w:val="006205C7"/>
    <w:rsid w:val="00625965"/>
    <w:rsid w:val="00634E9A"/>
    <w:rsid w:val="00635176"/>
    <w:rsid w:val="00635E41"/>
    <w:rsid w:val="00640641"/>
    <w:rsid w:val="00642674"/>
    <w:rsid w:val="00653D53"/>
    <w:rsid w:val="006566BB"/>
    <w:rsid w:val="00662D1E"/>
    <w:rsid w:val="006658C1"/>
    <w:rsid w:val="00670226"/>
    <w:rsid w:val="00671293"/>
    <w:rsid w:val="00681067"/>
    <w:rsid w:val="006952E4"/>
    <w:rsid w:val="006A2D70"/>
    <w:rsid w:val="006A3655"/>
    <w:rsid w:val="006A58D8"/>
    <w:rsid w:val="006B0F9E"/>
    <w:rsid w:val="006E241B"/>
    <w:rsid w:val="006E35F8"/>
    <w:rsid w:val="006E5D70"/>
    <w:rsid w:val="006F21AA"/>
    <w:rsid w:val="006F3E63"/>
    <w:rsid w:val="00712BCC"/>
    <w:rsid w:val="00714F71"/>
    <w:rsid w:val="007154EB"/>
    <w:rsid w:val="0071685B"/>
    <w:rsid w:val="007239D8"/>
    <w:rsid w:val="00727794"/>
    <w:rsid w:val="0075156C"/>
    <w:rsid w:val="0076642E"/>
    <w:rsid w:val="0076646A"/>
    <w:rsid w:val="00770B13"/>
    <w:rsid w:val="00771926"/>
    <w:rsid w:val="00783B35"/>
    <w:rsid w:val="007843C8"/>
    <w:rsid w:val="0078524E"/>
    <w:rsid w:val="007871CD"/>
    <w:rsid w:val="0078792F"/>
    <w:rsid w:val="00791ADA"/>
    <w:rsid w:val="00796E55"/>
    <w:rsid w:val="007A1152"/>
    <w:rsid w:val="007A29E1"/>
    <w:rsid w:val="007A2FE1"/>
    <w:rsid w:val="007A485F"/>
    <w:rsid w:val="007A5835"/>
    <w:rsid w:val="007B160D"/>
    <w:rsid w:val="007C0558"/>
    <w:rsid w:val="007C0AE1"/>
    <w:rsid w:val="007C2EF9"/>
    <w:rsid w:val="007D1B76"/>
    <w:rsid w:val="007D2D37"/>
    <w:rsid w:val="007D668E"/>
    <w:rsid w:val="007D6CC0"/>
    <w:rsid w:val="007E6AA1"/>
    <w:rsid w:val="007E6DC2"/>
    <w:rsid w:val="007F5728"/>
    <w:rsid w:val="00801891"/>
    <w:rsid w:val="00801A12"/>
    <w:rsid w:val="008020B8"/>
    <w:rsid w:val="008041E8"/>
    <w:rsid w:val="00806356"/>
    <w:rsid w:val="008075FB"/>
    <w:rsid w:val="008134C6"/>
    <w:rsid w:val="00813904"/>
    <w:rsid w:val="00814910"/>
    <w:rsid w:val="008173B7"/>
    <w:rsid w:val="00817ADA"/>
    <w:rsid w:val="0082073D"/>
    <w:rsid w:val="00822392"/>
    <w:rsid w:val="0082275C"/>
    <w:rsid w:val="0082743C"/>
    <w:rsid w:val="008321B4"/>
    <w:rsid w:val="008342D5"/>
    <w:rsid w:val="008403D5"/>
    <w:rsid w:val="00840C64"/>
    <w:rsid w:val="00845319"/>
    <w:rsid w:val="00846C24"/>
    <w:rsid w:val="0084737F"/>
    <w:rsid w:val="00851425"/>
    <w:rsid w:val="008539B1"/>
    <w:rsid w:val="0085781B"/>
    <w:rsid w:val="00862236"/>
    <w:rsid w:val="00865318"/>
    <w:rsid w:val="00865541"/>
    <w:rsid w:val="00874640"/>
    <w:rsid w:val="00875311"/>
    <w:rsid w:val="00883AAC"/>
    <w:rsid w:val="008A0904"/>
    <w:rsid w:val="008A3281"/>
    <w:rsid w:val="008A5396"/>
    <w:rsid w:val="008B4D70"/>
    <w:rsid w:val="008C1AC2"/>
    <w:rsid w:val="008C21C5"/>
    <w:rsid w:val="008E127D"/>
    <w:rsid w:val="008E30FE"/>
    <w:rsid w:val="008E5A9C"/>
    <w:rsid w:val="008F4ACE"/>
    <w:rsid w:val="00905089"/>
    <w:rsid w:val="00906FB7"/>
    <w:rsid w:val="00910AD0"/>
    <w:rsid w:val="009204CC"/>
    <w:rsid w:val="00921450"/>
    <w:rsid w:val="00922A32"/>
    <w:rsid w:val="00927773"/>
    <w:rsid w:val="00930F74"/>
    <w:rsid w:val="00933158"/>
    <w:rsid w:val="009359D0"/>
    <w:rsid w:val="009440D1"/>
    <w:rsid w:val="00951FE9"/>
    <w:rsid w:val="009528A9"/>
    <w:rsid w:val="009528F1"/>
    <w:rsid w:val="00956951"/>
    <w:rsid w:val="00975CB5"/>
    <w:rsid w:val="00982159"/>
    <w:rsid w:val="00991694"/>
    <w:rsid w:val="00992BCE"/>
    <w:rsid w:val="009A2522"/>
    <w:rsid w:val="009B16B9"/>
    <w:rsid w:val="009B6D80"/>
    <w:rsid w:val="009C4628"/>
    <w:rsid w:val="009D2E6C"/>
    <w:rsid w:val="009E1DDC"/>
    <w:rsid w:val="009E6C24"/>
    <w:rsid w:val="009F04C2"/>
    <w:rsid w:val="00A06E1F"/>
    <w:rsid w:val="00A07E75"/>
    <w:rsid w:val="00A20A6F"/>
    <w:rsid w:val="00A20FA2"/>
    <w:rsid w:val="00A22AB1"/>
    <w:rsid w:val="00A25EFD"/>
    <w:rsid w:val="00A36019"/>
    <w:rsid w:val="00A40FE7"/>
    <w:rsid w:val="00A421B2"/>
    <w:rsid w:val="00A44C5E"/>
    <w:rsid w:val="00A56132"/>
    <w:rsid w:val="00A612D3"/>
    <w:rsid w:val="00A76311"/>
    <w:rsid w:val="00A77ABD"/>
    <w:rsid w:val="00A80E37"/>
    <w:rsid w:val="00A82407"/>
    <w:rsid w:val="00A83515"/>
    <w:rsid w:val="00A90EC3"/>
    <w:rsid w:val="00A9275D"/>
    <w:rsid w:val="00AA1AA7"/>
    <w:rsid w:val="00AA47D1"/>
    <w:rsid w:val="00AA6A54"/>
    <w:rsid w:val="00AC1687"/>
    <w:rsid w:val="00AC48BF"/>
    <w:rsid w:val="00AD0785"/>
    <w:rsid w:val="00AD33DF"/>
    <w:rsid w:val="00AD5FEE"/>
    <w:rsid w:val="00AE7F1B"/>
    <w:rsid w:val="00AF63B3"/>
    <w:rsid w:val="00B01590"/>
    <w:rsid w:val="00B02948"/>
    <w:rsid w:val="00B044B8"/>
    <w:rsid w:val="00B12EE7"/>
    <w:rsid w:val="00B21723"/>
    <w:rsid w:val="00B44B8A"/>
    <w:rsid w:val="00B53EF6"/>
    <w:rsid w:val="00B55346"/>
    <w:rsid w:val="00B60B70"/>
    <w:rsid w:val="00B6516A"/>
    <w:rsid w:val="00B6711D"/>
    <w:rsid w:val="00B71759"/>
    <w:rsid w:val="00B80B60"/>
    <w:rsid w:val="00B819DE"/>
    <w:rsid w:val="00B85AC5"/>
    <w:rsid w:val="00B8616C"/>
    <w:rsid w:val="00B91F9B"/>
    <w:rsid w:val="00B93C31"/>
    <w:rsid w:val="00B94B69"/>
    <w:rsid w:val="00BA2434"/>
    <w:rsid w:val="00BA448D"/>
    <w:rsid w:val="00BA7C03"/>
    <w:rsid w:val="00BB1211"/>
    <w:rsid w:val="00BB64E2"/>
    <w:rsid w:val="00BC3C8A"/>
    <w:rsid w:val="00BD2AB9"/>
    <w:rsid w:val="00BD3582"/>
    <w:rsid w:val="00BD6395"/>
    <w:rsid w:val="00BD70F5"/>
    <w:rsid w:val="00BE14E5"/>
    <w:rsid w:val="00BE2F54"/>
    <w:rsid w:val="00BE6A1F"/>
    <w:rsid w:val="00BF397C"/>
    <w:rsid w:val="00C01054"/>
    <w:rsid w:val="00C028A2"/>
    <w:rsid w:val="00C05037"/>
    <w:rsid w:val="00C13B6C"/>
    <w:rsid w:val="00C14B3E"/>
    <w:rsid w:val="00C15222"/>
    <w:rsid w:val="00C17595"/>
    <w:rsid w:val="00C22951"/>
    <w:rsid w:val="00C30689"/>
    <w:rsid w:val="00C3595C"/>
    <w:rsid w:val="00C37F78"/>
    <w:rsid w:val="00C434AC"/>
    <w:rsid w:val="00C46C72"/>
    <w:rsid w:val="00C50969"/>
    <w:rsid w:val="00C516B6"/>
    <w:rsid w:val="00C51A2F"/>
    <w:rsid w:val="00C62B52"/>
    <w:rsid w:val="00C74E07"/>
    <w:rsid w:val="00C74EDB"/>
    <w:rsid w:val="00C8700E"/>
    <w:rsid w:val="00C957FD"/>
    <w:rsid w:val="00CA5DAD"/>
    <w:rsid w:val="00CB311F"/>
    <w:rsid w:val="00CC105F"/>
    <w:rsid w:val="00CC60C7"/>
    <w:rsid w:val="00CC6597"/>
    <w:rsid w:val="00CC7F41"/>
    <w:rsid w:val="00CE12A4"/>
    <w:rsid w:val="00CE1D2F"/>
    <w:rsid w:val="00CE6429"/>
    <w:rsid w:val="00CF376C"/>
    <w:rsid w:val="00D0349F"/>
    <w:rsid w:val="00D04520"/>
    <w:rsid w:val="00D13C7B"/>
    <w:rsid w:val="00D15681"/>
    <w:rsid w:val="00D24791"/>
    <w:rsid w:val="00D43D6A"/>
    <w:rsid w:val="00D56929"/>
    <w:rsid w:val="00D57946"/>
    <w:rsid w:val="00D745C2"/>
    <w:rsid w:val="00D76BD7"/>
    <w:rsid w:val="00D76E58"/>
    <w:rsid w:val="00D77967"/>
    <w:rsid w:val="00D87B6F"/>
    <w:rsid w:val="00D90BBA"/>
    <w:rsid w:val="00DA2C0B"/>
    <w:rsid w:val="00DA42A3"/>
    <w:rsid w:val="00DB131D"/>
    <w:rsid w:val="00DB3519"/>
    <w:rsid w:val="00DD3BD1"/>
    <w:rsid w:val="00DD57A8"/>
    <w:rsid w:val="00DE1EDB"/>
    <w:rsid w:val="00DF3FDD"/>
    <w:rsid w:val="00E105B9"/>
    <w:rsid w:val="00E13DC2"/>
    <w:rsid w:val="00E2070C"/>
    <w:rsid w:val="00E21004"/>
    <w:rsid w:val="00E26982"/>
    <w:rsid w:val="00E356C1"/>
    <w:rsid w:val="00E37800"/>
    <w:rsid w:val="00E47705"/>
    <w:rsid w:val="00E47EC5"/>
    <w:rsid w:val="00E51220"/>
    <w:rsid w:val="00E52D69"/>
    <w:rsid w:val="00E55E47"/>
    <w:rsid w:val="00E56FBD"/>
    <w:rsid w:val="00E612B3"/>
    <w:rsid w:val="00E61B17"/>
    <w:rsid w:val="00E621D2"/>
    <w:rsid w:val="00E71AC6"/>
    <w:rsid w:val="00E71D29"/>
    <w:rsid w:val="00E83A12"/>
    <w:rsid w:val="00E846A9"/>
    <w:rsid w:val="00E9047F"/>
    <w:rsid w:val="00E9163B"/>
    <w:rsid w:val="00E9183F"/>
    <w:rsid w:val="00E9535C"/>
    <w:rsid w:val="00EA0755"/>
    <w:rsid w:val="00EA12F5"/>
    <w:rsid w:val="00EB066E"/>
    <w:rsid w:val="00EB4599"/>
    <w:rsid w:val="00EB7103"/>
    <w:rsid w:val="00EC5FA1"/>
    <w:rsid w:val="00EC7F26"/>
    <w:rsid w:val="00ED069E"/>
    <w:rsid w:val="00EE7BF4"/>
    <w:rsid w:val="00EF296F"/>
    <w:rsid w:val="00EF5F52"/>
    <w:rsid w:val="00F11E4F"/>
    <w:rsid w:val="00F1556A"/>
    <w:rsid w:val="00F20240"/>
    <w:rsid w:val="00F22A9E"/>
    <w:rsid w:val="00F253C6"/>
    <w:rsid w:val="00F25F95"/>
    <w:rsid w:val="00F26D58"/>
    <w:rsid w:val="00F371CD"/>
    <w:rsid w:val="00F40D83"/>
    <w:rsid w:val="00F511A2"/>
    <w:rsid w:val="00F54559"/>
    <w:rsid w:val="00F57850"/>
    <w:rsid w:val="00F66DCB"/>
    <w:rsid w:val="00F760DA"/>
    <w:rsid w:val="00F76AF4"/>
    <w:rsid w:val="00F927F1"/>
    <w:rsid w:val="00F97182"/>
    <w:rsid w:val="00FA2C9C"/>
    <w:rsid w:val="00FC4745"/>
    <w:rsid w:val="00FC7007"/>
    <w:rsid w:val="00FD33FD"/>
    <w:rsid w:val="00FE4D31"/>
    <w:rsid w:val="00FF02FC"/>
    <w:rsid w:val="00FF3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1F9F4"/>
  <w15:docId w15:val="{988CBFC4-92EB-44A2-AF5D-979086E0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FE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0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C74EDB"/>
    <w:pPr>
      <w:tabs>
        <w:tab w:val="center" w:pos="4320"/>
        <w:tab w:val="right" w:pos="8640"/>
      </w:tabs>
    </w:pPr>
  </w:style>
  <w:style w:type="character" w:styleId="PageNumber">
    <w:name w:val="page number"/>
    <w:basedOn w:val="DefaultParagraphFont"/>
    <w:rsid w:val="00C74EDB"/>
  </w:style>
  <w:style w:type="paragraph" w:customStyle="1" w:styleId="CharCharCharCharCharChar1CharCharCharChar">
    <w:name w:val="Char Char Char Char Char Char1 Char Char Char Char"/>
    <w:basedOn w:val="Normal"/>
    <w:rsid w:val="00E47705"/>
    <w:pPr>
      <w:spacing w:after="160" w:line="240" w:lineRule="exact"/>
    </w:pPr>
    <w:rPr>
      <w:rFonts w:ascii="Verdana" w:hAnsi="Verdana"/>
      <w:sz w:val="20"/>
      <w:szCs w:val="20"/>
      <w:lang w:val="en-GB"/>
    </w:rPr>
  </w:style>
  <w:style w:type="paragraph" w:customStyle="1" w:styleId="Giua">
    <w:name w:val="Giua"/>
    <w:basedOn w:val="Normal"/>
    <w:autoRedefine/>
    <w:rsid w:val="00E26982"/>
    <w:pPr>
      <w:spacing w:after="120"/>
      <w:jc w:val="center"/>
    </w:pPr>
    <w:rPr>
      <w:b/>
      <w:color w:val="0000FF"/>
      <w:spacing w:val="24"/>
    </w:rPr>
  </w:style>
  <w:style w:type="paragraph" w:styleId="FootnoteText">
    <w:name w:val="footnote text"/>
    <w:basedOn w:val="Normal"/>
    <w:link w:val="FootnoteTextChar"/>
    <w:semiHidden/>
    <w:rsid w:val="00F371CD"/>
    <w:rPr>
      <w:sz w:val="20"/>
      <w:szCs w:val="20"/>
    </w:rPr>
  </w:style>
  <w:style w:type="character" w:styleId="FootnoteReference">
    <w:name w:val="footnote reference"/>
    <w:semiHidden/>
    <w:rsid w:val="00F371CD"/>
    <w:rPr>
      <w:vertAlign w:val="superscript"/>
    </w:rPr>
  </w:style>
  <w:style w:type="paragraph" w:styleId="Header">
    <w:name w:val="header"/>
    <w:basedOn w:val="Normal"/>
    <w:rsid w:val="00A40FE7"/>
    <w:pPr>
      <w:tabs>
        <w:tab w:val="center" w:pos="4320"/>
        <w:tab w:val="right" w:pos="8640"/>
      </w:tabs>
    </w:pPr>
  </w:style>
  <w:style w:type="paragraph" w:customStyle="1" w:styleId="GiuaChar">
    <w:name w:val="Giua Char"/>
    <w:basedOn w:val="Normal"/>
    <w:link w:val="GiuaCharChar"/>
    <w:autoRedefine/>
    <w:rsid w:val="00553871"/>
    <w:pPr>
      <w:spacing w:before="240" w:after="120"/>
      <w:jc w:val="center"/>
    </w:pPr>
    <w:rPr>
      <w:b/>
      <w:spacing w:val="24"/>
      <w:sz w:val="32"/>
      <w:szCs w:val="32"/>
      <w:lang w:val="nl-NL"/>
    </w:rPr>
  </w:style>
  <w:style w:type="character" w:customStyle="1" w:styleId="GiuaCharChar">
    <w:name w:val="Giua Char Char"/>
    <w:link w:val="GiuaChar"/>
    <w:rsid w:val="00553871"/>
    <w:rPr>
      <w:b/>
      <w:spacing w:val="24"/>
      <w:sz w:val="32"/>
      <w:szCs w:val="32"/>
      <w:lang w:val="nl-NL" w:eastAsia="en-US" w:bidi="ar-SA"/>
    </w:rPr>
  </w:style>
  <w:style w:type="paragraph" w:styleId="BalloonText">
    <w:name w:val="Balloon Text"/>
    <w:basedOn w:val="Normal"/>
    <w:semiHidden/>
    <w:rsid w:val="007A5835"/>
    <w:rPr>
      <w:rFonts w:ascii="Tahoma" w:hAnsi="Tahoma" w:cs="Tahoma"/>
      <w:sz w:val="16"/>
      <w:szCs w:val="16"/>
    </w:rPr>
  </w:style>
  <w:style w:type="paragraph" w:customStyle="1" w:styleId="CharCharCharCharCharChar1CharCharCharChar0">
    <w:name w:val="Char Char Char Char Char Char1 Char Char Char Char"/>
    <w:basedOn w:val="Normal"/>
    <w:rsid w:val="00975CB5"/>
    <w:pPr>
      <w:spacing w:after="160" w:line="240" w:lineRule="exact"/>
    </w:pPr>
    <w:rPr>
      <w:rFonts w:ascii="Verdana" w:hAnsi="Verdana" w:cs="Verdana"/>
      <w:sz w:val="20"/>
      <w:szCs w:val="20"/>
      <w:lang w:val="en-GB"/>
    </w:rPr>
  </w:style>
  <w:style w:type="paragraph" w:styleId="Revision">
    <w:name w:val="Revision"/>
    <w:hidden/>
    <w:uiPriority w:val="99"/>
    <w:semiHidden/>
    <w:rsid w:val="00CE1D2F"/>
    <w:rPr>
      <w:sz w:val="24"/>
      <w:szCs w:val="24"/>
      <w:lang w:val="en-US" w:eastAsia="en-US"/>
    </w:rPr>
  </w:style>
  <w:style w:type="character" w:customStyle="1" w:styleId="FootnoteTextChar">
    <w:name w:val="Footnote Text Char"/>
    <w:link w:val="FootnoteText"/>
    <w:semiHidden/>
    <w:rsid w:val="00CE1D2F"/>
  </w:style>
  <w:style w:type="character" w:customStyle="1" w:styleId="FooterChar">
    <w:name w:val="Footer Char"/>
    <w:link w:val="Footer"/>
    <w:rsid w:val="002716F5"/>
    <w:rPr>
      <w:sz w:val="24"/>
      <w:szCs w:val="24"/>
    </w:rPr>
  </w:style>
  <w:style w:type="character" w:styleId="CommentReference">
    <w:name w:val="annotation reference"/>
    <w:rsid w:val="001E2E06"/>
    <w:rPr>
      <w:sz w:val="16"/>
      <w:szCs w:val="16"/>
    </w:rPr>
  </w:style>
  <w:style w:type="paragraph" w:styleId="CommentText">
    <w:name w:val="annotation text"/>
    <w:basedOn w:val="Normal"/>
    <w:link w:val="CommentTextChar"/>
    <w:rsid w:val="001E2E06"/>
    <w:rPr>
      <w:sz w:val="20"/>
      <w:szCs w:val="20"/>
    </w:rPr>
  </w:style>
  <w:style w:type="character" w:customStyle="1" w:styleId="CommentTextChar">
    <w:name w:val="Comment Text Char"/>
    <w:basedOn w:val="DefaultParagraphFont"/>
    <w:link w:val="CommentText"/>
    <w:rsid w:val="001E2E06"/>
  </w:style>
  <w:style w:type="paragraph" w:styleId="CommentSubject">
    <w:name w:val="annotation subject"/>
    <w:basedOn w:val="CommentText"/>
    <w:next w:val="CommentText"/>
    <w:link w:val="CommentSubjectChar"/>
    <w:rsid w:val="001E2E06"/>
    <w:rPr>
      <w:b/>
      <w:bCs/>
    </w:rPr>
  </w:style>
  <w:style w:type="character" w:customStyle="1" w:styleId="CommentSubjectChar">
    <w:name w:val="Comment Subject Char"/>
    <w:link w:val="CommentSubject"/>
    <w:rsid w:val="001E2E06"/>
    <w:rPr>
      <w:b/>
      <w:bCs/>
    </w:rPr>
  </w:style>
  <w:style w:type="paragraph" w:customStyle="1" w:styleId="CharCharCharCharCharChar1CharCharCharChar1">
    <w:name w:val="Char Char Char Char Char Char1 Char Char Char Char"/>
    <w:basedOn w:val="Normal"/>
    <w:rsid w:val="006E35F8"/>
    <w:pPr>
      <w:spacing w:after="160" w:line="240" w:lineRule="exact"/>
    </w:pPr>
    <w:rPr>
      <w:rFonts w:ascii="Verdana" w:hAnsi="Verdana"/>
      <w:sz w:val="20"/>
      <w:szCs w:val="20"/>
      <w:lang w:val="en-GB"/>
    </w:rPr>
  </w:style>
  <w:style w:type="paragraph" w:styleId="ListParagraph">
    <w:name w:val="List Paragraph"/>
    <w:basedOn w:val="Normal"/>
    <w:uiPriority w:val="34"/>
    <w:qFormat/>
    <w:rsid w:val="00F97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A1FF66E39CB44DA15012C32500B437" ma:contentTypeVersion="25" ma:contentTypeDescription="Create a new document." ma:contentTypeScope="" ma:versionID="151a79a77f7f18b977bb98237ccca36e">
  <xsd:schema xmlns:xsd="http://www.w3.org/2001/XMLSchema" xmlns:xs="http://www.w3.org/2001/XMLSchema" xmlns:p="http://schemas.microsoft.com/office/2006/metadata/properties" xmlns:ns1="http://schemas.microsoft.com/sharepoint/v3" xmlns:ns2="aae76cca-351f-4937-95ce-0328f3ef71e3" xmlns:ns3="94f77d72-09b1-4879-a4e6-e26e093ed6a0" targetNamespace="http://schemas.microsoft.com/office/2006/metadata/properties" ma:root="true" ma:fieldsID="6ce0df10a2da0f4245e3f9adcb1fb1e3" ns1:_="" ns2:_="" ns3:_="">
    <xsd:import namespace="http://schemas.microsoft.com/sharepoint/v3"/>
    <xsd:import namespace="aae76cca-351f-4937-95ce-0328f3ef71e3"/>
    <xsd:import namespace="94f77d72-09b1-4879-a4e6-e26e093ed6a0"/>
    <xsd:element name="properties">
      <xsd:complexType>
        <xsd:sequence>
          <xsd:element name="documentManagement">
            <xsd:complexType>
              <xsd:all>
                <xsd:element ref="ns2:_dlc_DocId" minOccurs="0"/>
                <xsd:element ref="ns2:_dlc_DocIdUrl" minOccurs="0"/>
                <xsd:element ref="ns2:_dlc_DocIdPersistId" minOccurs="0"/>
                <xsd:element ref="ns3:TinhTrangVB" minOccurs="0"/>
                <xsd:element ref="ns3:SoHieuVanBanGoc" minOccurs="0"/>
                <xsd:element ref="ns3:MaVanBan" minOccurs="0"/>
                <xsd:element ref="ns3:l44a95cc45dd45b6b1e58b821cda442a" minOccurs="0"/>
                <xsd:element ref="ns2:TaxCatchAll" minOccurs="0"/>
                <xsd:element ref="ns3:Xem" minOccurs="0"/>
                <xsd:element ref="ns3:NgayHieuLuc" minOccurs="0"/>
                <xsd:element ref="ns3:NgayBanHanh" minOccurs="0"/>
                <xsd:element ref="ns2:DonViSoanThao"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6" nillable="true" ma:displayName="Taxonomy Catch All Column" ma:hidden="true" ma:list="{18269752-9291-4c97-82cc-ed8ad762b421}" ma:internalName="TaxCatchAll" ma:showField="CatchAllData" ma:web="35ff2198-ca30-488f-95af-c997049fe7ff">
      <xsd:complexType>
        <xsd:complexContent>
          <xsd:extension base="dms:MultiChoiceLookup">
            <xsd:sequence>
              <xsd:element name="Value" type="dms:Lookup" maxOccurs="unbounded" minOccurs="0" nillable="true"/>
            </xsd:sequence>
          </xsd:extension>
        </xsd:complexContent>
      </xsd:complexType>
    </xsd:element>
    <xsd:element name="DonViSoanThao" ma:index="20" nillable="true" ma:displayName="Đơn vị soạn thảo" ma:list="{7eb45081-cb8e-428b-8934-6a43b1430f5f}" ma:internalName="DonViSoanThao" ma:readOnly="false" ma:showField="Title" ma:web="35ff2198-ca30-488f-95af-c997049fe7ff">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94f77d72-09b1-4879-a4e6-e26e093ed6a0" elementFormDefault="qualified">
    <xsd:import namespace="http://schemas.microsoft.com/office/2006/documentManagement/types"/>
    <xsd:import namespace="http://schemas.microsoft.com/office/infopath/2007/PartnerControls"/>
    <xsd:element name="TinhTrangVB" ma:index="11" nillable="true" ma:displayName="Tình trạng VB" ma:default="Hiệu lực" ma:format="Dropdown" ma:internalName="TinhTrangVB">
      <xsd:simpleType>
        <xsd:restriction base="dms:Choice">
          <xsd:enumeration value="Hiệu lực"/>
          <xsd:enumeration value="Hết hiệu lực"/>
          <xsd:enumeration value="Bị đình chỉ"/>
          <xsd:enumeration value="Bị sửa đổi bổ sung"/>
        </xsd:restriction>
      </xsd:simpleType>
    </xsd:element>
    <xsd:element name="SoHieuVanBanGoc" ma:index="12" nillable="true" ma:displayName="Số hiệu văn bản gốc" ma:list="{27ed7b3d-4637-4fbd-822b-35b8da1b6449}" ma:internalName="SoHieuVanBanGoc" ma:readOnly="false" ma:showField="SoVaKyHieu">
      <xsd:simpleType>
        <xsd:restriction base="dms:Lookup"/>
      </xsd:simpleType>
    </xsd:element>
    <xsd:element name="MaVanBan" ma:index="13" nillable="true" ma:displayName="Tên văn bản gốc" ma:internalName="MaVanBan">
      <xsd:simpleType>
        <xsd:restriction base="dms:Text">
          <xsd:maxLength value="255"/>
        </xsd:restriction>
      </xsd:simpleType>
    </xsd:element>
    <xsd:element name="l44a95cc45dd45b6b1e58b821cda442a" ma:index="15" nillable="true" ma:taxonomy="true" ma:internalName="l44a95cc45dd45b6b1e58b821cda442a" ma:taxonomyFieldName="MangNghiepVu" ma:displayName="Mảng nghiệp vụ" ma:readOnly="false" ma:default="" ma:fieldId="{544a95cc-45dd-45b6-b1e5-8b821cda442a}" ma:sspId="827481e5-a73c-4d6f-b9b1-95972ec0a85b" ma:termSetId="d32d0046-3f26-4276-8941-28b5216bd4a7" ma:anchorId="00000000-0000-0000-0000-000000000000" ma:open="false" ma:isKeyword="false">
      <xsd:complexType>
        <xsd:sequence>
          <xsd:element ref="pc:Terms" minOccurs="0" maxOccurs="1"/>
        </xsd:sequence>
      </xsd:complexType>
    </xsd:element>
    <xsd:element name="Xem" ma:index="17" nillable="true" ma:displayName="Quyền xem" ma:list="UserInfo" ma:SearchPeopleOnly="false" ma:SharePointGroup="0" ma:internalName="Xem"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ayHieuLuc" ma:index="18" nillable="true" ma:displayName="Ngày hiệu lực" ma:format="DateOnly" ma:internalName="NgayHieuLuc">
      <xsd:simpleType>
        <xsd:restriction base="dms:DateTime"/>
      </xsd:simpleType>
    </xsd:element>
    <xsd:element name="NgayBanHanh" ma:index="19" nillable="true" ma:displayName="Ngày ban hành" ma:format="DateOnly" ma:internalName="NgayBanHanh">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inhTrangVB xmlns="94f77d72-09b1-4879-a4e6-e26e093ed6a0">Hiệu lực</TinhTrangVB>
    <NgayBanHanh xmlns="94f77d72-09b1-4879-a4e6-e26e093ed6a0" xsi:nil="true"/>
    <NgayHieuLuc xmlns="94f77d72-09b1-4879-a4e6-e26e093ed6a0" xsi:nil="true"/>
    <MaVanBan xmlns="94f77d72-09b1-4879-a4e6-e26e093ed6a0" xsi:nil="true"/>
    <l44a95cc45dd45b6b1e58b821cda442a xmlns="94f77d72-09b1-4879-a4e6-e26e093ed6a0">
      <Terms xmlns="http://schemas.microsoft.com/office/infopath/2007/PartnerControls"/>
    </l44a95cc45dd45b6b1e58b821cda442a>
    <Xem xmlns="94f77d72-09b1-4879-a4e6-e26e093ed6a0">
      <UserInfo>
        <DisplayName/>
        <AccountId xsi:nil="true"/>
        <AccountType/>
      </UserInfo>
    </Xem>
    <TaxCatchAll xmlns="aae76cca-351f-4937-95ce-0328f3ef71e3">
      <Value>230</Value>
    </TaxCatchAll>
    <SoHieuVanBanGoc xmlns="94f77d72-09b1-4879-a4e6-e26e093ed6a0" xsi:nil="true"/>
    <DonViSoanThao xmlns="aae76cca-351f-4937-95ce-0328f3ef71e3" xsi:nil="true"/>
  </documentManagement>
</p:properties>
</file>

<file path=customXml/item5.xml><?xml version="1.0" encoding="utf-8"?>
<?mso-contentType ?>
<p:Policy xmlns:p="office.server.policy" id="" local="true">
  <p:Name>Document</p:Name>
  <p:Description/>
  <p:Statement/>
  <p:PolicyItems>
    <p:PolicyItem featureId="VuThao.ChangePermission1" staticId="0x010100B2A1FF66E39CB44DA15012C32500B437|-211804238" UniqueId="e6c0a2a8-fa2c-4640-b159-dfd9ddfc4704">
      <p:Name>Thay đồi quyền khi thêm 1 item</p:Name>
      <p:Description>Thay đồi quyền khi thêm 1 item</p:Description>
      <p:CustomData>False|Sử dụng|Xem|Xem|Full Control||Full Control||Full Control||Full Control||QL văn bản</p:CustomData>
    </p:PolicyItem>
  </p:PolicyItems>
</p:Policy>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ACDB7-CD78-4DE6-B972-53A6EE1D35A5}">
  <ds:schemaRefs>
    <ds:schemaRef ds:uri="http://schemas.microsoft.com/sharepoint/v3/contenttype/forms"/>
  </ds:schemaRefs>
</ds:datastoreItem>
</file>

<file path=customXml/itemProps2.xml><?xml version="1.0" encoding="utf-8"?>
<ds:datastoreItem xmlns:ds="http://schemas.openxmlformats.org/officeDocument/2006/customXml" ds:itemID="{2E5FDC08-B535-425C-A29B-2EB9A66B3733}">
  <ds:schemaRefs>
    <ds:schemaRef ds:uri="http://schemas.microsoft.com/office/2006/metadata/longProperties"/>
  </ds:schemaRefs>
</ds:datastoreItem>
</file>

<file path=customXml/itemProps3.xml><?xml version="1.0" encoding="utf-8"?>
<ds:datastoreItem xmlns:ds="http://schemas.openxmlformats.org/officeDocument/2006/customXml" ds:itemID="{86743872-986F-4CD7-ADEA-26A9F62F1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e76cca-351f-4937-95ce-0328f3ef71e3"/>
    <ds:schemaRef ds:uri="94f77d72-09b1-4879-a4e6-e26e093ed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88C389-DDDA-4365-A134-B01E6AB35809}">
  <ds:schemaRefs>
    <ds:schemaRef ds:uri="http://schemas.microsoft.com/office/2006/metadata/properties"/>
    <ds:schemaRef ds:uri="http://schemas.microsoft.com/office/infopath/2007/PartnerControls"/>
    <ds:schemaRef ds:uri="94f77d72-09b1-4879-a4e6-e26e093ed6a0"/>
    <ds:schemaRef ds:uri="aae76cca-351f-4937-95ce-0328f3ef71e3"/>
  </ds:schemaRefs>
</ds:datastoreItem>
</file>

<file path=customXml/itemProps5.xml><?xml version="1.0" encoding="utf-8"?>
<ds:datastoreItem xmlns:ds="http://schemas.openxmlformats.org/officeDocument/2006/customXml" ds:itemID="{BB32C9FF-E0CD-491F-ADD0-C872AE23137A}">
  <ds:schemaRefs>
    <ds:schemaRef ds:uri="office.server.policy"/>
  </ds:schemaRefs>
</ds:datastoreItem>
</file>

<file path=customXml/itemProps6.xml><?xml version="1.0" encoding="utf-8"?>
<ds:datastoreItem xmlns:ds="http://schemas.openxmlformats.org/officeDocument/2006/customXml" ds:itemID="{A918A3F0-6294-497E-9008-5E1D6D77B4E0}">
  <ds:schemaRefs>
    <ds:schemaRef ds:uri="http://schemas.microsoft.com/sharepoint/events"/>
  </ds:schemaRefs>
</ds:datastoreItem>
</file>

<file path=customXml/itemProps7.xml><?xml version="1.0" encoding="utf-8"?>
<ds:datastoreItem xmlns:ds="http://schemas.openxmlformats.org/officeDocument/2006/customXml" ds:itemID="{E9BDF3BE-2A07-4DA2-9E4B-7E051E81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MB08B-Hợp đồng ủy quyền Bên thứ ba.doc</vt:lpstr>
    </vt:vector>
  </TitlesOfParts>
  <Company>vpbank</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MB08B-Hợp đồng ủy quyền Bên thứ ba.doc</dc:title>
  <dc:creator>tuanha</dc:creator>
  <cp:lastModifiedBy>Phan Le Giang (K.PCTT-HO)</cp:lastModifiedBy>
  <cp:revision>2</cp:revision>
  <cp:lastPrinted>2019-12-26T04:26:00Z</cp:lastPrinted>
  <dcterms:created xsi:type="dcterms:W3CDTF">2023-11-29T02:03:00Z</dcterms:created>
  <dcterms:modified xsi:type="dcterms:W3CDTF">2023-11-29T02:03:00Z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DWVEH6VHZ6H4-108-2462</vt:lpwstr>
  </property>
  <property fmtid="{D5CDD505-2E9C-101B-9397-08002B2CF9AE}" pid="3" name="_dlc_DocIdItemGuid">
    <vt:lpwstr>ea6afe81-8f10-43cd-9d3c-59f434d3d430</vt:lpwstr>
  </property>
  <property fmtid="{D5CDD505-2E9C-101B-9397-08002B2CF9AE}" pid="4" name="_dlc_DocIdUrl">
    <vt:lpwstr>http://eoffice.vpb.com.vn/vanban/_layouts/DocIdRedir.aspx?ID=DWVEH6VHZ6H4-108-2462, DWVEH6VHZ6H4-108-2462</vt:lpwstr>
  </property>
  <property fmtid="{D5CDD505-2E9C-101B-9397-08002B2CF9AE}" pid="5" name="display_urn:schemas-microsoft-com:office:office#Xem">
    <vt:lpwstr>All</vt:lpwstr>
  </property>
  <property fmtid="{D5CDD505-2E9C-101B-9397-08002B2CF9AE}" pid="6" name="MangNghiepVu">
    <vt:lpwstr>230;#Pháp chế|0aef82c1-c3ff-4d56-aeb4-6ccd1b5827f6</vt:lpwstr>
  </property>
</Properties>
</file>
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8F69F3" w:rsidR="00047CA1" w:rsidP="0019059B" w:rsidRDefault="00F05CF2" w14:paraId="384364AA" w14:textId="3ED0A5AD">
      <w:pPr>
        <w:pStyle w:val="Heading1"/>
        <w:spacing w:before="60" w:after="60" w:line="276" w:lineRule="auto"/>
        <w:rPr>
          <w:sz w:val="24"/>
        </w:rPr>
      </w:pPr>
      <w:bookmarkStart w:name="_GoBack" w:id="0"/>
      <w:bookmarkEnd w:id="0"/>
      <w:r w:rsidRPr="008F69F3">
        <w:rPr>
          <w:noProof/>
          <w:sz w:val="24"/>
        </w:rPr>
        <mc:AlternateContent>
          <mc:Choice Requires="wps">
            <w:drawing>
              <wp:anchor distT="0" distB="0" distL="114300" distR="114300" simplePos="0" relativeHeight="251659264" behindDoc="0" locked="0" layoutInCell="1" allowOverlap="1" wp14:anchorId="6570B42A" wp14:editId="46D67466">
                <wp:simplePos x="0" y="0"/>
                <wp:positionH relativeFrom="column">
                  <wp:posOffset>371475</wp:posOffset>
                </wp:positionH>
                <wp:positionV relativeFrom="paragraph">
                  <wp:posOffset>114300</wp:posOffset>
                </wp:positionV>
                <wp:extent cx="781050" cy="257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8105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Pr="00B83916" w:rsidR="00F05CF2" w:rsidP="00B83916" w:rsidRDefault="00F05CF2" w14:paraId="4FE95E60" w14:textId="269462FB">
                            <w:pPr>
                              <w:jc w:val="center"/>
                              <w:rPr>
                                <w:b/>
                              </w:rPr>
                            </w:pPr>
                            <w:ins w:author="Phan Le Giang (K.PCTT-HO)" w:date="2023-10-18T09:00:00Z" w:id="1">
                              <w:r w:rsidRPr="00B83916">
                                <w:rPr>
                                  <w:b/>
                                </w:rPr>
                                <w:t>MB-0</w:t>
                              </w:r>
                            </w:ins>
                            <w:ins w:author="Phan Le Giang (K.PCTT-HO)" w:date="2023-11-03T09:45:00Z" w:id="2">
                              <w:r w:rsidR="00644366">
                                <w:rPr>
                                  <w:b/>
                                </w:rPr>
                                <w:t>4</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7A878D2A">
              <v:rect id="Rectangle 2" style="position:absolute;left:0;text-align:left;margin-left:29.25pt;margin-top:9pt;width:61.5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01]" strokecolor="black [3213]" strokeweight="1pt" w14:anchorId="6570B4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">
                <v:textbox>
                  <w:txbxContent>
                    <w:p w:rsidRPr="00B83916" w:rsidR="00F05CF2" w:rsidP="00B83916" w:rsidRDefault="00F05CF2" w14:paraId="50F47AD4" w14:textId="269462FB">
                      <w:pPr>
                        <w:jc w:val="center"/>
                        <w:rPr>
                          <w:b/>
                        </w:rPr>
                      </w:pPr>
                      <w:ins w:author="Phan Le Giang (K.PCTT-HO)" w:date="2023-10-18T09:00:00Z" w:id="3">
                        <w:r w:rsidRPr="00B83916">
                          <w:rPr>
                            <w:b/>
                          </w:rPr>
                          <w:t>MB-0</w:t>
                        </w:r>
                      </w:ins>
                      <w:ins w:author="Phan Le Giang (K.PCTT-HO)" w:date="2023-11-03T09:45:00Z" w:id="4">
                        <w:r w:rsidR="00644366">
                          <w:rPr>
                            <w:b/>
                          </w:rPr>
                          <w:t>4</w:t>
                        </w:r>
                      </w:ins>
                    </w:p>
                  </w:txbxContent>
                </v:textbox>
              </v:rect>
            </w:pict>
          </mc:Fallback>
        </mc:AlternateContent>
      </w:r>
      <w:r w:rsidRPr="008F69F3" w:rsidR="00890456">
        <w:rPr>
          <w:sz w:val="24"/>
        </w:rPr>
        <w:t>C</w:t>
      </w:r>
      <w:r w:rsidRPr="008F69F3" w:rsidR="00047CA1">
        <w:rPr>
          <w:sz w:val="24"/>
        </w:rPr>
        <w:t>ỘNG HOÀ XÃ HỘI CHỦ NGHĨA VIỆT NAM</w:t>
      </w:r>
    </w:p>
    <w:p w:rsidRPr="008F69F3" w:rsidR="00047CA1" w:rsidP="0019059B" w:rsidRDefault="00047CA1" w14:paraId="0C7995FE" w14:textId="77777777">
      <w:pPr>
        <w:pStyle w:val="Heading1"/>
        <w:spacing w:before="60" w:after="60" w:line="276" w:lineRule="auto"/>
        <w:rPr>
          <w:sz w:val="24"/>
        </w:rPr>
      </w:pPr>
      <w:r w:rsidRPr="008F69F3">
        <w:rPr>
          <w:sz w:val="24"/>
        </w:rPr>
        <w:t>Độc lập - Tự do - Hạnh phúc</w:t>
      </w:r>
    </w:p>
    <w:p w:rsidRPr="008F69F3" w:rsidR="00047CA1" w:rsidP="0019059B" w:rsidRDefault="004E43D3" w14:paraId="2F7BE8A6" w14:textId="77777777">
      <w:pPr>
        <w:spacing w:before="60" w:after="60" w:line="276" w:lineRule="auto"/>
        <w:jc w:val="center"/>
      </w:pPr>
      <w:r w:rsidRPr="008F69F3">
        <w:t xml:space="preserve">  </w:t>
      </w:r>
      <w:r w:rsidRPr="008F69F3" w:rsidR="00047CA1">
        <w:t>___________</w:t>
      </w:r>
      <w:r w:rsidRPr="008F69F3">
        <w:t>___</w:t>
      </w:r>
      <w:r w:rsidRPr="008F69F3" w:rsidR="00047CA1">
        <w:t>___________</w:t>
      </w:r>
    </w:p>
    <w:p w:rsidRPr="008F69F3" w:rsidR="00DB272F" w:rsidP="00B83916" w:rsidRDefault="00DB272F" w14:paraId="489A2551" w14:textId="77777777">
      <w:pPr>
        <w:spacing w:before="60" w:after="60" w:line="271" w:lineRule="auto"/>
        <w:jc w:val="center"/>
        <w:rPr>
          <w:b/>
          <w:bCs/>
        </w:rPr>
      </w:pPr>
    </w:p>
    <w:p w:rsidRPr="008F69F3" w:rsidR="00047CA1" w:rsidP="00B83916" w:rsidRDefault="00961E01" w14:paraId="440EFDE5" w14:textId="0DDD860C">
      <w:pPr>
        <w:spacing w:before="60" w:after="240" w:line="271" w:lineRule="auto"/>
        <w:jc w:val="center"/>
        <w:rPr>
          <w:b/>
          <w:bCs/>
        </w:rPr>
      </w:pPr>
      <w:commentRangeStart w:id="5"/>
      <w:r w:rsidRPr="008F69F3">
        <w:rPr>
          <w:b/>
          <w:bCs/>
        </w:rPr>
        <w:t xml:space="preserve">VĂN BẢN THỎA THUẬN </w:t>
      </w:r>
      <w:commentRangeEnd w:id="5"/>
      <w:r w:rsidRPr="00993837" w:rsidR="00A81602">
        <w:rPr>
          <w:rStyle w:val="CommentReference"/>
          <w:sz w:val="24"/>
          <w:szCs w:val="24"/>
        </w:rPr>
        <w:commentReference w:id="5"/>
      </w:r>
    </w:p>
    <w:p w:rsidRPr="008F69F3" w:rsidR="00DC789F" w:rsidP="0019059B" w:rsidRDefault="00DC789F" w14:paraId="4B513F59" w14:textId="066C3D0D">
      <w:pPr>
        <w:spacing w:before="60" w:after="60" w:line="276" w:lineRule="auto"/>
        <w:jc w:val="both"/>
      </w:pPr>
      <w:r w:rsidRPr="008F69F3">
        <w:t>Căn cứ Thỏa thuận phong tỏa tiền và thu hồi nợ số ….. ký ngày ….</w:t>
      </w:r>
      <w:r w:rsidRPr="008F69F3" w:rsidR="00412C14">
        <w:t>./……./……..</w:t>
      </w:r>
      <w:r w:rsidRPr="008F69F3">
        <w:t>giữa…..</w:t>
      </w:r>
    </w:p>
    <w:p w:rsidRPr="008F69F3" w:rsidR="00412C14" w:rsidP="0019059B" w:rsidRDefault="00412C14" w14:paraId="2051E782" w14:textId="135BFC33">
      <w:pPr>
        <w:spacing w:before="60" w:after="60" w:line="276" w:lineRule="auto"/>
        <w:jc w:val="both"/>
      </w:pPr>
      <w:r w:rsidRPr="008F69F3">
        <w:t xml:space="preserve">….. </w:t>
      </w:r>
    </w:p>
    <w:p w:rsidRPr="008F69F3" w:rsidR="00047CA1" w:rsidP="0019059B" w:rsidRDefault="003C0391" w14:paraId="0E2F0EA4" w14:textId="296FD63E">
      <w:pPr>
        <w:spacing w:before="60" w:after="60" w:line="276" w:lineRule="auto"/>
        <w:jc w:val="both"/>
      </w:pPr>
      <w:r w:rsidRPr="008F69F3">
        <w:t xml:space="preserve">Văn bản thỏa thuận </w:t>
      </w:r>
      <w:r w:rsidRPr="008F69F3" w:rsidR="00047CA1">
        <w:t xml:space="preserve">này </w:t>
      </w:r>
      <w:r w:rsidRPr="008F69F3" w:rsidR="005F5EA3">
        <w:t xml:space="preserve">được lập và ký </w:t>
      </w:r>
      <w:r w:rsidRPr="008F69F3" w:rsidR="00DB795F">
        <w:t>ngày</w:t>
      </w:r>
      <w:r w:rsidRPr="008F69F3" w:rsidR="00E465E0">
        <w:t xml:space="preserve"> </w:t>
      </w:r>
      <w:r w:rsidRPr="008F69F3" w:rsidR="005315B2">
        <w:rPr>
          <w:lang w:val="vi-VN"/>
        </w:rPr>
        <w:t>......</w:t>
      </w:r>
      <w:r w:rsidRPr="008F69F3" w:rsidR="009B57BA">
        <w:rPr>
          <w:lang w:val="vi-VN"/>
        </w:rPr>
        <w:t xml:space="preserve"> </w:t>
      </w:r>
      <w:r w:rsidRPr="008F69F3" w:rsidR="005F5EA3">
        <w:t>tháng</w:t>
      </w:r>
      <w:r w:rsidRPr="008F69F3" w:rsidR="00CC2779">
        <w:t xml:space="preserve"> </w:t>
      </w:r>
      <w:r w:rsidRPr="008F69F3" w:rsidR="005315B2">
        <w:rPr>
          <w:lang w:val="vi-VN"/>
        </w:rPr>
        <w:t>...</w:t>
      </w:r>
      <w:r w:rsidRPr="008F69F3" w:rsidR="00F5421B">
        <w:rPr>
          <w:lang w:val="vi-VN"/>
        </w:rPr>
        <w:t xml:space="preserve"> </w:t>
      </w:r>
      <w:r w:rsidRPr="008F69F3" w:rsidR="00F84ADE">
        <w:t>năm 20</w:t>
      </w:r>
      <w:r w:rsidRPr="008F69F3" w:rsidR="00C41976">
        <w:t>2</w:t>
      </w:r>
      <w:r w:rsidRPr="008F69F3" w:rsidR="007950D9">
        <w:t>3</w:t>
      </w:r>
      <w:r w:rsidRPr="008F69F3" w:rsidR="00412C14">
        <w:t>,</w:t>
      </w:r>
      <w:r w:rsidRPr="008F69F3" w:rsidR="00047CA1">
        <w:t xml:space="preserve"> giữa: </w:t>
      </w:r>
    </w:p>
    <w:p w:rsidRPr="008F69F3" w:rsidR="00885619" w:rsidP="00885619" w:rsidRDefault="00885619" w14:paraId="3E5151E4" w14:textId="019B60B0">
      <w:pPr>
        <w:tabs>
          <w:tab w:val="left" w:leader="dot" w:pos="8322"/>
        </w:tabs>
        <w:spacing w:after="30" w:line="360" w:lineRule="auto"/>
      </w:pPr>
      <w:r w:rsidRPr="008F69F3">
        <w:rPr>
          <w:b/>
          <w:bCs/>
        </w:rPr>
        <w:t xml:space="preserve">1. </w:t>
      </w:r>
      <w:r w:rsidRPr="008F69F3" w:rsidR="003C0391">
        <w:rPr>
          <w:b/>
          <w:bCs/>
        </w:rPr>
        <w:t>KHÁCH HÀNG</w:t>
      </w:r>
      <w:r w:rsidRPr="008F69F3" w:rsidR="003E4CFA">
        <w:rPr>
          <w:b/>
          <w:bCs/>
        </w:rPr>
        <w:t>:</w:t>
      </w:r>
    </w:p>
    <w:p w:rsidRPr="008F69F3" w:rsidR="00885619" w:rsidP="4F8CF9EC" w:rsidRDefault="00885619" w14:paraId="50BF6707" w14:textId="3172AAAF">
      <w:pPr>
        <w:tabs>
          <w:tab w:val="left" w:leader="dot" w:pos="8322"/>
        </w:tabs>
        <w:spacing w:after="30" w:line="276" w:lineRule="auto"/>
        <w:rPr>
          <w:b w:val="1"/>
          <w:bCs w:val="1"/>
        </w:rPr>
      </w:pPr>
      <w:bookmarkStart w:name="_Hlk142388972" w:id="6"/>
      <w:bookmarkStart w:name="_Hlk139892775" w:id="7"/>
      <w:r w:rsidR="00885619">
        <w:rPr/>
        <w:t>Họ</w:t>
      </w:r>
      <w:r w:rsidR="00885619">
        <w:rPr/>
        <w:t xml:space="preserve"> </w:t>
      </w:r>
      <w:r w:rsidR="00885619">
        <w:rPr/>
        <w:t>và</w:t>
      </w:r>
      <w:r w:rsidR="00885619">
        <w:rPr/>
        <w:t xml:space="preserve"> </w:t>
      </w:r>
      <w:r w:rsidR="00885619">
        <w:rPr/>
        <w:t>tên</w:t>
      </w:r>
      <w:r w:rsidR="00885619">
        <w:rPr/>
        <w:t>:</w:t>
      </w:r>
      <w:r w:rsidR="00B819DF">
        <w:rPr/>
        <w:t xml:space="preserve"> </w:t>
      </w:r>
      <w:r w:rsidRPr="4F8CF9EC" w:rsidR="00EA7E50">
        <w:rPr>
          <w:highlight w:val="lightGray"/>
          <w:lang w:val="fr-FR"/>
        </w:rPr>
        <w:t>[…]</w:t>
      </w:r>
    </w:p>
    <w:p w:rsidRPr="008F69F3" w:rsidR="00885619" w:rsidP="00B23AAC" w:rsidRDefault="003E4CFA" w14:paraId="5A548F25" w14:textId="170ACEF9">
      <w:pPr>
        <w:tabs>
          <w:tab w:val="left" w:leader="dot" w:pos="8322"/>
        </w:tabs>
        <w:spacing w:after="30" w:line="276" w:lineRule="auto"/>
      </w:pPr>
      <w:r w:rsidRPr="008F69F3">
        <w:t>Địa chỉ đăng ký</w:t>
      </w:r>
      <w:r w:rsidRPr="008F69F3" w:rsidR="00885619">
        <w:t xml:space="preserve"> thường trú</w:t>
      </w:r>
      <w:r w:rsidRPr="008F69F3" w:rsidR="00DB795F">
        <w:t xml:space="preserve">: </w:t>
      </w:r>
      <w:ins w:author="ngocpv" w:date="2023-11-28T16:52:00Z" w:id="9">
        <w:r w:rsidRPr="000D2157" w:rsidR="00EA7E50">
          <w:rPr>
            <w:highlight w:val="lightGray"/>
            <w:lang w:val="fr-FR"/>
          </w:rPr>
          <w:t>[…]</w:t>
        </w:r>
      </w:ins>
    </w:p>
    <w:p w:rsidRPr="008F69F3" w:rsidR="00885619" w:rsidP="00B23AAC" w:rsidRDefault="00885619" w14:paraId="790471E7" w14:textId="725AE2C4">
      <w:pPr>
        <w:tabs>
          <w:tab w:val="left" w:leader="dot" w:pos="4680"/>
          <w:tab w:val="right" w:leader="dot" w:pos="8322"/>
        </w:tabs>
        <w:spacing w:after="30" w:line="276" w:lineRule="auto"/>
        <w:rPr>
          <w:lang w:val="vi-VN"/>
        </w:rPr>
      </w:pPr>
      <w:r w:rsidRPr="008F69F3">
        <w:rPr>
          <w:highlight w:val="lightGray"/>
        </w:rPr>
        <w:t>Số CMND/Thẻ CCCD/Hộ chiếu</w:t>
      </w:r>
      <w:r w:rsidRPr="008F69F3" w:rsidR="005315B2">
        <w:rPr>
          <w:lang w:val="vi-VN"/>
        </w:rPr>
        <w:t>: ....................................</w:t>
      </w:r>
      <w:r w:rsidRPr="008F69F3" w:rsidR="005315B2">
        <w:t xml:space="preserve"> do </w:t>
      </w:r>
      <w:r w:rsidRPr="008F69F3" w:rsidR="005315B2">
        <w:rPr>
          <w:lang w:val="vi-VN"/>
        </w:rPr>
        <w:t>.........</w:t>
      </w:r>
      <w:r w:rsidRPr="008F69F3" w:rsidR="005315B2">
        <w:t xml:space="preserve"> cấp ngày </w:t>
      </w:r>
      <w:r w:rsidRPr="008F69F3" w:rsidR="005315B2">
        <w:rPr>
          <w:lang w:val="vi-VN"/>
        </w:rPr>
        <w:t>.................</w:t>
      </w:r>
    </w:p>
    <w:p w:rsidRPr="008F69F3" w:rsidR="00885619" w:rsidP="00B23AAC" w:rsidRDefault="00885619" w14:paraId="3A92A799" w14:textId="77777777">
      <w:pPr>
        <w:tabs>
          <w:tab w:val="left" w:leader="dot" w:pos="5280"/>
          <w:tab w:val="right" w:leader="dot" w:pos="8379"/>
        </w:tabs>
        <w:spacing w:after="30" w:line="276" w:lineRule="auto"/>
      </w:pPr>
      <w:r w:rsidRPr="008F69F3">
        <w:t>Điện thoại:</w:t>
      </w:r>
      <w:r w:rsidRPr="008F69F3">
        <w:tab/>
      </w:r>
      <w:r w:rsidRPr="008F69F3">
        <w:t>Fax:</w:t>
      </w:r>
      <w:r w:rsidRPr="008F69F3">
        <w:tab/>
      </w:r>
      <w:r w:rsidRPr="008F69F3">
        <w:tab/>
      </w:r>
    </w:p>
    <w:p w:rsidRPr="008F69F3" w:rsidR="00590815" w:rsidP="00B23AAC" w:rsidRDefault="00885619" w14:paraId="27347C04" w14:textId="5AE03FFA">
      <w:pPr>
        <w:tabs>
          <w:tab w:val="left" w:leader="dot" w:pos="240"/>
          <w:tab w:val="left" w:leader="dot" w:pos="4200"/>
        </w:tabs>
        <w:spacing w:after="30" w:line="276" w:lineRule="auto"/>
      </w:pPr>
      <w:r w:rsidRPr="008F69F3">
        <w:t>Điện thoại di động:</w:t>
      </w:r>
      <w:r w:rsidRPr="008F69F3">
        <w:tab/>
      </w:r>
      <w:r w:rsidRPr="008F69F3">
        <w:t xml:space="preserve"> Địa chỉ email: ……………………………</w:t>
      </w:r>
    </w:p>
    <w:p w:rsidRPr="008F69F3" w:rsidR="003E4CFA" w:rsidP="00E465E0" w:rsidRDefault="003E4CFA" w14:paraId="2F7B2F6D" w14:textId="50D5D01B">
      <w:pPr>
        <w:tabs>
          <w:tab w:val="left" w:leader="dot" w:pos="8322"/>
        </w:tabs>
        <w:spacing w:after="30" w:line="276" w:lineRule="auto"/>
      </w:pPr>
      <w:r w:rsidRPr="008F69F3">
        <w:t>Cùng vợ/chồng</w:t>
      </w:r>
      <w:r w:rsidRPr="008F69F3" w:rsidR="00E5620D">
        <w:t xml:space="preserve"> là</w:t>
      </w:r>
      <w:r w:rsidRPr="008F69F3">
        <w:t xml:space="preserve"> Ông/bà: </w:t>
      </w:r>
      <w:r w:rsidRPr="008F69F3" w:rsidR="00E5620D">
        <w:rPr>
          <w:highlight w:val="lightGray"/>
          <w:lang w:val="fr-FR"/>
        </w:rPr>
        <w:t>[…]</w:t>
      </w:r>
      <w:r w:rsidRPr="008F69F3" w:rsidR="00412C14">
        <w:rPr>
          <w:lang w:val="fr-FR"/>
        </w:rPr>
        <w:t xml:space="preserve"> </w:t>
      </w:r>
    </w:p>
    <w:p w:rsidRPr="008F69F3" w:rsidR="00E465E0" w:rsidP="00E465E0" w:rsidRDefault="003E4CFA" w14:paraId="3AD11818" w14:textId="14B2E04E">
      <w:pPr>
        <w:tabs>
          <w:tab w:val="left" w:leader="dot" w:pos="8322"/>
        </w:tabs>
        <w:spacing w:after="30" w:line="276" w:lineRule="auto"/>
      </w:pPr>
      <w:r w:rsidRPr="008F69F3">
        <w:t xml:space="preserve">Địa chỉ đăng ký </w:t>
      </w:r>
      <w:r w:rsidRPr="008F69F3" w:rsidR="00E465E0">
        <w:t xml:space="preserve">thường trú: </w:t>
      </w:r>
      <w:ins w:author="ngocpv" w:date="2023-11-28T16:52:00Z" w:id="10">
        <w:r w:rsidRPr="000D2157" w:rsidR="00EA7E50">
          <w:rPr>
            <w:highlight w:val="lightGray"/>
            <w:lang w:val="fr-FR"/>
          </w:rPr>
          <w:t>[…]</w:t>
        </w:r>
      </w:ins>
    </w:p>
    <w:p w:rsidRPr="008F69F3" w:rsidR="00E465E0" w:rsidP="00E465E0" w:rsidRDefault="00E465E0" w14:paraId="029630B5" w14:textId="6D29DDE0">
      <w:pPr>
        <w:tabs>
          <w:tab w:val="left" w:leader="dot" w:pos="4680"/>
          <w:tab w:val="right" w:leader="dot" w:pos="8322"/>
        </w:tabs>
        <w:spacing w:after="30" w:line="276" w:lineRule="auto"/>
        <w:rPr>
          <w:lang w:val="vi-VN"/>
        </w:rPr>
      </w:pPr>
      <w:r w:rsidRPr="008F69F3">
        <w:rPr>
          <w:highlight w:val="lightGray"/>
        </w:rPr>
        <w:t>Số CMND/Thẻ CCCD/Hộ chiếu</w:t>
      </w:r>
      <w:r w:rsidRPr="008F69F3">
        <w:t>:</w:t>
      </w:r>
      <w:r w:rsidRPr="008F69F3" w:rsidR="005315B2">
        <w:rPr>
          <w:lang w:val="vi-VN"/>
        </w:rPr>
        <w:t xml:space="preserve"> ....................................</w:t>
      </w:r>
      <w:r w:rsidRPr="008F69F3">
        <w:t xml:space="preserve"> do </w:t>
      </w:r>
      <w:r w:rsidRPr="008F69F3" w:rsidR="005315B2">
        <w:rPr>
          <w:lang w:val="vi-VN"/>
        </w:rPr>
        <w:t>.........</w:t>
      </w:r>
      <w:r w:rsidRPr="008F69F3">
        <w:t xml:space="preserve"> cấp ngày </w:t>
      </w:r>
      <w:r w:rsidRPr="008F69F3" w:rsidR="005315B2">
        <w:rPr>
          <w:lang w:val="vi-VN"/>
        </w:rPr>
        <w:t>.................</w:t>
      </w:r>
    </w:p>
    <w:p w:rsidRPr="008F69F3" w:rsidR="00E465E0" w:rsidP="00E465E0" w:rsidRDefault="00E465E0" w14:paraId="56D73704" w14:textId="77777777">
      <w:pPr>
        <w:tabs>
          <w:tab w:val="left" w:leader="dot" w:pos="5280"/>
          <w:tab w:val="right" w:leader="dot" w:pos="8379"/>
        </w:tabs>
        <w:spacing w:after="30" w:line="276" w:lineRule="auto"/>
      </w:pPr>
      <w:r w:rsidRPr="008F69F3">
        <w:t>Điện thoại:</w:t>
      </w:r>
      <w:r w:rsidRPr="008F69F3">
        <w:tab/>
      </w:r>
      <w:r w:rsidRPr="008F69F3">
        <w:t>Fax:</w:t>
      </w:r>
      <w:r w:rsidRPr="008F69F3">
        <w:tab/>
      </w:r>
      <w:r w:rsidRPr="008F69F3">
        <w:tab/>
      </w:r>
    </w:p>
    <w:p w:rsidRPr="008F69F3" w:rsidR="00565D03" w:rsidP="00B23AAC" w:rsidRDefault="00E465E0" w14:paraId="4A635A6C" w14:textId="4CE89D94">
      <w:pPr>
        <w:tabs>
          <w:tab w:val="left" w:leader="dot" w:pos="240"/>
          <w:tab w:val="left" w:leader="dot" w:pos="4200"/>
        </w:tabs>
        <w:spacing w:after="30" w:line="276" w:lineRule="auto"/>
      </w:pPr>
      <w:r w:rsidRPr="008F69F3">
        <w:t>Điện thoại di động:</w:t>
      </w:r>
      <w:r w:rsidRPr="008F69F3">
        <w:tab/>
      </w:r>
      <w:r w:rsidRPr="008F69F3">
        <w:t xml:space="preserve"> Địa chỉ email: ……………………………</w:t>
      </w:r>
      <w:bookmarkEnd w:id="6"/>
      <w:bookmarkEnd w:id="7"/>
    </w:p>
    <w:p w:rsidRPr="008F69F3" w:rsidR="00460039" w:rsidP="007A0B13" w:rsidRDefault="00885619" w14:paraId="2C349044" w14:textId="303F1F27">
      <w:pPr>
        <w:pStyle w:val="Heading1"/>
        <w:spacing w:line="360" w:lineRule="auto"/>
        <w:jc w:val="right"/>
        <w:rPr>
          <w:b w:val="0"/>
          <w:bCs w:val="0"/>
          <w:i/>
          <w:iCs/>
          <w:sz w:val="24"/>
        </w:rPr>
      </w:pPr>
      <w:r w:rsidRPr="008F69F3">
        <w:rPr>
          <w:b w:val="0"/>
          <w:bCs w:val="0"/>
          <w:i/>
          <w:iCs/>
          <w:sz w:val="24"/>
        </w:rPr>
        <w:t>(Sau đây gọi tắt là “</w:t>
      </w:r>
      <w:r w:rsidRPr="008F69F3">
        <w:rPr>
          <w:sz w:val="24"/>
        </w:rPr>
        <w:t>Khách hàng</w:t>
      </w:r>
      <w:r w:rsidRPr="008F69F3">
        <w:rPr>
          <w:b w:val="0"/>
          <w:bCs w:val="0"/>
          <w:i/>
          <w:iCs/>
          <w:sz w:val="24"/>
        </w:rPr>
        <w:t>”)</w:t>
      </w:r>
    </w:p>
    <w:p w:rsidRPr="008F69F3" w:rsidR="00885619" w:rsidP="00B23AAC" w:rsidRDefault="00885619" w14:paraId="778F3DEB" w14:textId="60259D34">
      <w:pPr>
        <w:tabs>
          <w:tab w:val="num" w:pos="0"/>
        </w:tabs>
        <w:spacing w:line="276" w:lineRule="auto"/>
        <w:ind w:right="-32"/>
        <w:jc w:val="both"/>
        <w:rPr>
          <w:b/>
          <w:bCs/>
        </w:rPr>
      </w:pPr>
      <w:r w:rsidRPr="008F69F3">
        <w:rPr>
          <w:b/>
          <w:bCs/>
        </w:rPr>
        <w:t xml:space="preserve">2. NGÂN HÀNG TMCP </w:t>
      </w:r>
      <w:r w:rsidRPr="008F69F3" w:rsidR="005315B2">
        <w:rPr>
          <w:b/>
          <w:bCs/>
          <w:lang w:val="vi-VN"/>
        </w:rPr>
        <w:t>ĐẠI CHÚNG</w:t>
      </w:r>
      <w:r w:rsidRPr="008F69F3">
        <w:rPr>
          <w:b/>
          <w:bCs/>
        </w:rPr>
        <w:t xml:space="preserve"> VIỆT NAM – CN</w:t>
      </w:r>
      <w:r w:rsidRPr="008F69F3" w:rsidR="009F745C">
        <w:rPr>
          <w:b/>
          <w:bCs/>
        </w:rPr>
        <w:t>……………..</w:t>
      </w:r>
      <w:r w:rsidRPr="008F69F3">
        <w:rPr>
          <w:b/>
          <w:bCs/>
        </w:rPr>
        <w:t>…</w:t>
      </w:r>
    </w:p>
    <w:p w:rsidRPr="008F69F3" w:rsidR="00885619" w:rsidP="00B23AAC" w:rsidRDefault="00885619" w14:paraId="4D474992" w14:textId="77777777">
      <w:pPr>
        <w:tabs>
          <w:tab w:val="num" w:pos="0"/>
        </w:tabs>
        <w:spacing w:line="360" w:lineRule="auto"/>
        <w:jc w:val="both"/>
      </w:pPr>
      <w:r w:rsidRPr="008F69F3">
        <w:t>Địa chỉ</w:t>
      </w:r>
      <w:r w:rsidRPr="008F69F3">
        <w:tab/>
      </w:r>
      <w:r w:rsidRPr="008F69F3">
        <w:tab/>
      </w:r>
      <w:r w:rsidRPr="008F69F3">
        <w:t xml:space="preserve">: </w:t>
      </w:r>
      <w:r w:rsidRPr="008F69F3" w:rsidR="009F745C">
        <w:t>………………………………………………………………………</w:t>
      </w:r>
    </w:p>
    <w:p w:rsidRPr="008F69F3" w:rsidR="00885619" w:rsidP="00B23AAC" w:rsidRDefault="00885619" w14:paraId="42DE40C7" w14:textId="77777777">
      <w:pPr>
        <w:spacing w:line="360" w:lineRule="auto"/>
        <w:jc w:val="both"/>
      </w:pPr>
      <w:r w:rsidRPr="008F69F3">
        <w:t>Mã số thuế</w:t>
      </w:r>
      <w:r w:rsidRPr="008F69F3">
        <w:tab/>
      </w:r>
      <w:r w:rsidRPr="008F69F3">
        <w:t>: ………………………………………………………………………</w:t>
      </w:r>
    </w:p>
    <w:p w:rsidRPr="008F69F3" w:rsidR="00885619" w:rsidP="00B23AAC" w:rsidRDefault="00885619" w14:paraId="6367EADB" w14:textId="77777777">
      <w:pPr>
        <w:pStyle w:val="ListParagraph"/>
        <w:spacing w:after="0" w:line="360" w:lineRule="auto"/>
        <w:ind w:left="0"/>
        <w:jc w:val="both"/>
        <w:rPr>
          <w:rFonts w:ascii="Times New Roman" w:hAnsi="Times New Roman"/>
          <w:sz w:val="24"/>
          <w:szCs w:val="24"/>
        </w:rPr>
      </w:pPr>
      <w:r w:rsidRPr="008F69F3">
        <w:rPr>
          <w:rFonts w:ascii="Times New Roman" w:hAnsi="Times New Roman"/>
          <w:sz w:val="24"/>
          <w:szCs w:val="24"/>
        </w:rPr>
        <w:t>Đại diện</w:t>
      </w:r>
      <w:r w:rsidRPr="008F69F3">
        <w:rPr>
          <w:rFonts w:ascii="Times New Roman" w:hAnsi="Times New Roman"/>
          <w:sz w:val="24"/>
          <w:szCs w:val="24"/>
        </w:rPr>
        <w:tab/>
      </w:r>
      <w:r w:rsidRPr="008F69F3">
        <w:rPr>
          <w:rFonts w:ascii="Times New Roman" w:hAnsi="Times New Roman"/>
          <w:sz w:val="24"/>
          <w:szCs w:val="24"/>
        </w:rPr>
        <w:t>: ………………………………………………………………………</w:t>
      </w:r>
      <w:r w:rsidRPr="008F69F3">
        <w:rPr>
          <w:rFonts w:ascii="Times New Roman" w:hAnsi="Times New Roman"/>
          <w:sz w:val="24"/>
          <w:szCs w:val="24"/>
        </w:rPr>
        <w:tab/>
      </w:r>
      <w:r w:rsidRPr="008F69F3">
        <w:rPr>
          <w:rFonts w:ascii="Times New Roman" w:hAnsi="Times New Roman"/>
          <w:sz w:val="24"/>
          <w:szCs w:val="24"/>
        </w:rPr>
        <w:tab/>
      </w:r>
    </w:p>
    <w:p w:rsidRPr="008F69F3" w:rsidR="00885619" w:rsidP="00B23AAC" w:rsidRDefault="00885619" w14:paraId="24A9C839" w14:textId="77777777">
      <w:pPr>
        <w:pStyle w:val="ListParagraph"/>
        <w:spacing w:after="0" w:line="360" w:lineRule="auto"/>
        <w:ind w:left="0"/>
        <w:jc w:val="both"/>
        <w:rPr>
          <w:rFonts w:ascii="Times New Roman" w:hAnsi="Times New Roman"/>
          <w:sz w:val="24"/>
          <w:szCs w:val="24"/>
        </w:rPr>
      </w:pPr>
      <w:r w:rsidRPr="008F69F3">
        <w:rPr>
          <w:rFonts w:ascii="Times New Roman" w:hAnsi="Times New Roman"/>
          <w:sz w:val="24"/>
          <w:szCs w:val="24"/>
        </w:rPr>
        <w:t>Chức vụ           : ……………………………………………………………………….</w:t>
      </w:r>
    </w:p>
    <w:p w:rsidRPr="008F69F3" w:rsidR="00885619" w:rsidP="00B23AAC" w:rsidRDefault="00885619" w14:paraId="2073056E" w14:textId="6A4D60A4">
      <w:pPr>
        <w:pStyle w:val="ListParagraph"/>
        <w:spacing w:after="0" w:line="360" w:lineRule="auto"/>
        <w:ind w:left="0"/>
        <w:jc w:val="both"/>
        <w:rPr>
          <w:rFonts w:ascii="Times New Roman" w:hAnsi="Times New Roman"/>
          <w:i/>
          <w:sz w:val="24"/>
          <w:szCs w:val="24"/>
        </w:rPr>
      </w:pPr>
      <w:r w:rsidRPr="008F69F3">
        <w:rPr>
          <w:rFonts w:ascii="Times New Roman" w:hAnsi="Times New Roman"/>
          <w:sz w:val="24"/>
          <w:szCs w:val="24"/>
        </w:rPr>
        <w:t>(</w:t>
      </w:r>
      <w:r w:rsidRPr="008F69F3">
        <w:rPr>
          <w:rFonts w:ascii="Times New Roman" w:hAnsi="Times New Roman"/>
          <w:i/>
          <w:sz w:val="24"/>
          <w:szCs w:val="24"/>
        </w:rPr>
        <w:t>Theo</w:t>
      </w:r>
      <w:r w:rsidRPr="008F69F3" w:rsidR="003E4CFA">
        <w:rPr>
          <w:rFonts w:ascii="Times New Roman" w:hAnsi="Times New Roman"/>
          <w:i/>
          <w:sz w:val="24"/>
          <w:szCs w:val="24"/>
        </w:rPr>
        <w:t xml:space="preserve"> văn bản</w:t>
      </w:r>
      <w:r w:rsidRPr="008F69F3">
        <w:rPr>
          <w:rFonts w:ascii="Times New Roman" w:hAnsi="Times New Roman"/>
          <w:i/>
          <w:sz w:val="24"/>
          <w:szCs w:val="24"/>
        </w:rPr>
        <w:t xml:space="preserve"> ủy quyền số ……………………………………………………………………………..)</w:t>
      </w:r>
    </w:p>
    <w:p w:rsidRPr="008F69F3" w:rsidR="00B23AAC" w:rsidP="00B23AAC" w:rsidRDefault="00B23AAC" w14:paraId="1CB132F3" w14:textId="6C2F7066">
      <w:pPr>
        <w:pStyle w:val="Heading1"/>
        <w:spacing w:line="360" w:lineRule="auto"/>
        <w:jc w:val="right"/>
        <w:rPr>
          <w:b w:val="0"/>
          <w:bCs w:val="0"/>
          <w:i/>
          <w:iCs/>
          <w:sz w:val="24"/>
        </w:rPr>
      </w:pPr>
      <w:r w:rsidRPr="008F69F3">
        <w:rPr>
          <w:b w:val="0"/>
          <w:bCs w:val="0"/>
          <w:i/>
          <w:iCs/>
          <w:sz w:val="24"/>
        </w:rPr>
        <w:t>(Sau đây gọi tắt là “</w:t>
      </w:r>
      <w:r w:rsidRPr="008F69F3" w:rsidR="005315B2">
        <w:rPr>
          <w:sz w:val="24"/>
          <w:lang w:val="vi-VN"/>
        </w:rPr>
        <w:t>PVcomBank</w:t>
      </w:r>
      <w:r w:rsidRPr="008F69F3">
        <w:rPr>
          <w:b w:val="0"/>
          <w:bCs w:val="0"/>
          <w:i/>
          <w:iCs/>
          <w:sz w:val="24"/>
        </w:rPr>
        <w:t>”)</w:t>
      </w:r>
    </w:p>
    <w:p w:rsidRPr="008F69F3" w:rsidR="00885619" w:rsidP="00B83916" w:rsidRDefault="00885619" w14:paraId="084C173A" w14:textId="1E0CC3FC">
      <w:pPr>
        <w:spacing w:before="60" w:after="60" w:line="276" w:lineRule="auto"/>
        <w:rPr>
          <w:b/>
          <w:bCs/>
          <w:lang w:val="fr-FR"/>
        </w:rPr>
      </w:pPr>
      <w:commentRangeStart w:id="11"/>
      <w:r w:rsidRPr="008F69F3">
        <w:rPr>
          <w:b/>
          <w:lang w:val="fr-FR"/>
        </w:rPr>
        <w:t>3</w:t>
      </w:r>
      <w:r w:rsidRPr="008F69F3" w:rsidR="0029663B">
        <w:rPr>
          <w:b/>
          <w:bCs/>
          <w:lang w:val="fr-FR"/>
        </w:rPr>
        <w:t>.</w:t>
      </w:r>
      <w:r w:rsidRPr="008F69F3">
        <w:rPr>
          <w:b/>
          <w:bCs/>
          <w:lang w:val="fr-FR"/>
        </w:rPr>
        <w:t xml:space="preserve"> </w:t>
      </w:r>
      <w:commentRangeStart w:id="12"/>
      <w:r w:rsidRPr="008F69F3">
        <w:rPr>
          <w:b/>
          <w:bCs/>
          <w:lang w:val="fr-FR"/>
        </w:rPr>
        <w:t>BÊN CUNG CẤP DỊCH VỤ: CÔNG TY CỔ PHẦN TƯ VẤN NGUYÊN THỰC</w:t>
      </w:r>
      <w:commentRangeEnd w:id="11"/>
      <w:r w:rsidRPr="00993837" w:rsidR="00A41242">
        <w:rPr>
          <w:rStyle w:val="CommentReference"/>
          <w:sz w:val="24"/>
          <w:szCs w:val="24"/>
        </w:rPr>
        <w:commentReference w:id="11"/>
      </w:r>
    </w:p>
    <w:p w:rsidRPr="008F69F3" w:rsidR="00885619" w:rsidP="00885619" w:rsidRDefault="00885619" w14:paraId="6A23B4C1" w14:textId="36737F03">
      <w:pPr>
        <w:spacing w:before="60" w:after="60" w:line="276" w:lineRule="auto"/>
        <w:ind w:left="1620" w:hanging="1620"/>
        <w:rPr>
          <w:iCs/>
          <w:lang w:val="fr-FR"/>
        </w:rPr>
      </w:pPr>
      <w:r w:rsidRPr="008F69F3">
        <w:rPr>
          <w:lang w:val="fr-FR"/>
        </w:rPr>
        <w:t xml:space="preserve">Giấy CNĐKKD: </w:t>
      </w:r>
      <w:ins w:author="ngocpv" w:date="2023-11-28T16:49:00Z" w:id="13">
        <w:r w:rsidRPr="008F69F3" w:rsidR="000A1E04">
          <w:rPr>
            <w:highlight w:val="lightGray"/>
            <w:lang w:val="fr-FR"/>
          </w:rPr>
          <w:t>[…]</w:t>
        </w:r>
      </w:ins>
      <w:del w:author="ngocpv" w:date="2023-11-28T16:49:00Z" w:id="14">
        <w:r w:rsidRPr="008F69F3" w:rsidDel="000A1E04">
          <w:rPr>
            <w:iCs/>
            <w:lang w:val="fr-FR"/>
          </w:rPr>
          <w:delText>Số 0104788219 do Sở Kế hoạch và Đầu tư Thành phố Hà Nội cấp ngày 08/07/2010; sửa đổi lần thứ 9, ngày 24 tháng 6 năm 2019</w:delText>
        </w:r>
        <w:commentRangeEnd w:id="12"/>
        <w:r w:rsidRPr="00993837" w:rsidDel="000A1E04" w:rsidR="00296781">
          <w:rPr>
            <w:rStyle w:val="CommentReference"/>
            <w:sz w:val="24"/>
            <w:szCs w:val="24"/>
          </w:rPr>
          <w:commentReference w:id="12"/>
        </w:r>
      </w:del>
    </w:p>
    <w:p w:rsidRPr="008F69F3" w:rsidR="003E4CFA" w:rsidP="00885619" w:rsidRDefault="00885619" w14:paraId="1FE18464" w14:textId="69AA5B4E">
      <w:pPr>
        <w:tabs>
          <w:tab w:val="left" w:pos="1440"/>
          <w:tab w:val="left" w:leader="dot" w:pos="9360"/>
        </w:tabs>
        <w:spacing w:before="60" w:after="60" w:line="276" w:lineRule="auto"/>
        <w:rPr>
          <w:lang w:val="fr-FR"/>
        </w:rPr>
      </w:pPr>
      <w:r w:rsidRPr="008F69F3">
        <w:rPr>
          <w:lang w:val="fr-FR"/>
        </w:rPr>
        <w:t>Địa chỉ</w:t>
      </w:r>
      <w:r w:rsidRPr="008F69F3">
        <w:rPr>
          <w:lang w:val="fr-FR"/>
        </w:rPr>
        <w:tab/>
      </w:r>
      <w:r w:rsidRPr="008F69F3">
        <w:rPr>
          <w:lang w:val="fr-FR"/>
        </w:rPr>
        <w:t xml:space="preserve">: </w:t>
      </w:r>
      <w:ins w:author="ngocpv" w:date="2023-11-28T16:49:00Z" w:id="15">
        <w:r w:rsidRPr="008F69F3" w:rsidR="00720F32">
          <w:rPr>
            <w:highlight w:val="lightGray"/>
            <w:lang w:val="fr-FR"/>
          </w:rPr>
          <w:t>[…]</w:t>
        </w:r>
      </w:ins>
      <w:del w:author="ngocpv" w:date="2023-11-28T16:49:00Z" w:id="16">
        <w:r w:rsidRPr="008F69F3" w:rsidDel="00720F32" w:rsidR="003E4CFA">
          <w:rPr>
            <w:highlight w:val="lightGray"/>
            <w:lang w:val="fr-FR"/>
          </w:rPr>
          <w:delText>[</w:delText>
        </w:r>
      </w:del>
      <w:ins w:author="Trang Phi Thi Ngoc" w:date="2023-11-24T09:28:00Z" w:id="17">
        <w:del w:author="ngocpv" w:date="2023-11-28T16:49:00Z" w:id="18">
          <w:r w:rsidRPr="008F69F3" w:rsidDel="00800BCE" w:rsidR="00BA5A36">
            <w:rPr>
              <w:lang w:val="fr-FR"/>
            </w:rPr>
            <w:delText>Số 2, hẻm 95/12/9, Tổ 16, phố Hoàng Cầu, P. Ô chợ Dừa, Quận Đống Đa, Hà Nội</w:delText>
          </w:r>
        </w:del>
      </w:ins>
      <w:del w:author="ngocpv" w:date="2023-11-28T16:49:00Z" w:id="19">
        <w:r w:rsidRPr="008F69F3" w:rsidDel="00720F32" w:rsidR="003E4CFA">
          <w:rPr>
            <w:highlight w:val="lightGray"/>
            <w:lang w:val="fr-FR"/>
          </w:rPr>
          <w:delText>…]</w:delText>
        </w:r>
      </w:del>
    </w:p>
    <w:p w:rsidRPr="008F69F3" w:rsidR="00885619" w:rsidP="00885619" w:rsidRDefault="00885619" w14:paraId="2E28BD8B" w14:textId="2288A58D">
      <w:pPr>
        <w:tabs>
          <w:tab w:val="left" w:pos="1440"/>
          <w:tab w:val="left" w:leader="dot" w:pos="9360"/>
        </w:tabs>
        <w:spacing w:before="60" w:after="60" w:line="276" w:lineRule="auto"/>
        <w:rPr>
          <w:lang w:val="fr-FR"/>
        </w:rPr>
      </w:pPr>
      <w:r w:rsidRPr="008F69F3">
        <w:rPr>
          <w:lang w:val="fr-FR"/>
        </w:rPr>
        <w:t>Điện thoại</w:t>
      </w:r>
      <w:r w:rsidRPr="008F69F3">
        <w:rPr>
          <w:lang w:val="fr-FR"/>
        </w:rPr>
        <w:tab/>
      </w:r>
      <w:r w:rsidRPr="008F69F3">
        <w:rPr>
          <w:lang w:val="fr-FR"/>
        </w:rPr>
        <w:t xml:space="preserve">: </w:t>
      </w:r>
      <w:r w:rsidRPr="008F69F3" w:rsidR="003E4CFA">
        <w:rPr>
          <w:highlight w:val="lightGray"/>
          <w:lang w:val="fr-FR"/>
        </w:rPr>
        <w:t>[</w:t>
      </w:r>
      <w:ins w:author="Trang Phi Thi Ngoc" w:date="2023-11-24T09:28:00Z" w:id="20">
        <w:del w:author="ngocpv" w:date="2023-11-28T16:49:00Z" w:id="21">
          <w:r w:rsidRPr="008F69F3" w:rsidDel="00800BCE" w:rsidR="00BA5A36">
            <w:rPr>
              <w:lang w:val="fr-FR"/>
            </w:rPr>
            <w:delText>024.3933.6633</w:delText>
          </w:r>
        </w:del>
      </w:ins>
      <w:r w:rsidRPr="008F69F3" w:rsidR="003E4CFA">
        <w:rPr>
          <w:highlight w:val="lightGray"/>
          <w:lang w:val="fr-FR"/>
        </w:rPr>
        <w:t>…]</w:t>
      </w:r>
    </w:p>
    <w:p w:rsidRPr="008F69F3" w:rsidR="00885619" w:rsidP="00885619" w:rsidRDefault="00885619" w14:paraId="6BFC3C35" w14:textId="1013FDC7">
      <w:pPr>
        <w:tabs>
          <w:tab w:val="left" w:pos="1440"/>
          <w:tab w:val="left" w:leader="dot" w:pos="9360"/>
        </w:tabs>
        <w:spacing w:before="60" w:after="60" w:line="276" w:lineRule="auto"/>
        <w:rPr>
          <w:lang w:val="fr-FR"/>
        </w:rPr>
      </w:pPr>
      <w:r w:rsidRPr="008F69F3">
        <w:rPr>
          <w:lang w:val="fr-FR"/>
        </w:rPr>
        <w:t>Fax</w:t>
      </w:r>
      <w:r w:rsidRPr="008F69F3">
        <w:rPr>
          <w:lang w:val="fr-FR"/>
        </w:rPr>
        <w:tab/>
      </w:r>
      <w:r w:rsidRPr="008F69F3">
        <w:rPr>
          <w:lang w:val="fr-FR"/>
        </w:rPr>
        <w:t xml:space="preserve">: </w:t>
      </w:r>
      <w:r w:rsidRPr="008F69F3" w:rsidR="003E4CFA">
        <w:rPr>
          <w:highlight w:val="lightGray"/>
          <w:lang w:val="fr-FR"/>
        </w:rPr>
        <w:t>[…]</w:t>
      </w:r>
    </w:p>
    <w:p w:rsidRPr="008F69F3" w:rsidR="00885619" w:rsidP="00885619" w:rsidRDefault="00885619" w14:paraId="469EBEBB" w14:textId="66A5AB82">
      <w:pPr>
        <w:tabs>
          <w:tab w:val="left" w:pos="1440"/>
          <w:tab w:val="left" w:leader="dot" w:pos="9360"/>
        </w:tabs>
        <w:spacing w:before="60" w:after="60" w:line="276" w:lineRule="auto"/>
        <w:rPr>
          <w:lang w:val="fr-FR"/>
        </w:rPr>
      </w:pPr>
      <w:r w:rsidRPr="008F69F3">
        <w:rPr>
          <w:lang w:val="fr-FR"/>
        </w:rPr>
        <w:t>Đại diện</w:t>
      </w:r>
      <w:r w:rsidRPr="008F69F3">
        <w:rPr>
          <w:lang w:val="fr-FR"/>
        </w:rPr>
        <w:tab/>
      </w:r>
      <w:r w:rsidRPr="008F69F3">
        <w:rPr>
          <w:lang w:val="fr-FR"/>
        </w:rPr>
        <w:t xml:space="preserve">: </w:t>
      </w:r>
      <w:ins w:author="ngocpv" w:date="2023-11-28T16:49:00Z" w:id="22">
        <w:r w:rsidRPr="008F69F3" w:rsidR="00993837">
          <w:rPr>
            <w:highlight w:val="lightGray"/>
            <w:lang w:val="fr-FR"/>
          </w:rPr>
          <w:t>[…]</w:t>
        </w:r>
      </w:ins>
      <w:del w:author="Nguyen Thi Thu Huyen (K.PCTT-HO)" w:date="2023-11-27T15:08:00Z" w:id="23">
        <w:r w:rsidRPr="008F69F3" w:rsidDel="00362965" w:rsidR="003E4CFA">
          <w:rPr>
            <w:highlight w:val="lightGray"/>
            <w:lang w:val="fr-FR"/>
          </w:rPr>
          <w:delText>[</w:delText>
        </w:r>
      </w:del>
      <w:ins w:author="Trang Phi Thi Ngoc" w:date="2023-11-24T09:29:00Z" w:id="24">
        <w:del w:author="Nguyen Thi Thu Huyen (K.PCTT-HO)" w:date="2023-11-27T15:08:00Z" w:id="25">
          <w:r w:rsidRPr="008F69F3" w:rsidDel="00362965" w:rsidR="00BA5A36">
            <w:rPr>
              <w:lang w:val="fr-FR"/>
            </w:rPr>
            <w:delText xml:space="preserve">Bà </w:delText>
          </w:r>
          <w:r w:rsidRPr="008F69F3" w:rsidDel="00362965" w:rsidR="00BA5A36">
            <w:rPr>
              <w:b/>
              <w:lang w:val="fr-FR"/>
            </w:rPr>
            <w:delText>Nguyễn Thị Phương Thúy</w:delText>
          </w:r>
        </w:del>
      </w:ins>
      <w:del w:author="Nguyen Thi Thu Huyen (K.PCTT-HO)" w:date="2023-11-27T15:08:00Z" w:id="26">
        <w:r w:rsidRPr="008F69F3" w:rsidDel="00362965" w:rsidR="003E4CFA">
          <w:rPr>
            <w:highlight w:val="lightGray"/>
            <w:lang w:val="fr-FR"/>
          </w:rPr>
          <w:delText>…]</w:delText>
        </w:r>
      </w:del>
    </w:p>
    <w:p w:rsidRPr="008F69F3" w:rsidR="00885619" w:rsidP="00885619" w:rsidRDefault="00885619" w14:paraId="5307E0FA" w14:textId="7CB1873E">
      <w:pPr>
        <w:tabs>
          <w:tab w:val="left" w:pos="1440"/>
          <w:tab w:val="left" w:leader="dot" w:pos="9360"/>
        </w:tabs>
        <w:spacing w:before="60" w:after="60" w:line="276" w:lineRule="auto"/>
        <w:rPr>
          <w:lang w:val="fr-FR"/>
        </w:rPr>
      </w:pPr>
      <w:r w:rsidRPr="008F69F3">
        <w:rPr>
          <w:lang w:val="fr-FR"/>
        </w:rPr>
        <w:t xml:space="preserve">Chức vụ </w:t>
      </w:r>
      <w:r w:rsidRPr="008F69F3">
        <w:rPr>
          <w:lang w:val="fr-FR"/>
        </w:rPr>
        <w:tab/>
      </w:r>
      <w:r w:rsidRPr="008F69F3">
        <w:rPr>
          <w:lang w:val="fr-FR"/>
        </w:rPr>
        <w:t xml:space="preserve">: </w:t>
      </w:r>
      <w:ins w:author="ngocpv" w:date="2023-11-28T16:49:00Z" w:id="27">
        <w:r w:rsidRPr="008F69F3" w:rsidR="00993837">
          <w:rPr>
            <w:highlight w:val="lightGray"/>
            <w:lang w:val="fr-FR"/>
          </w:rPr>
          <w:t>[…]</w:t>
        </w:r>
      </w:ins>
      <w:del w:author="Nguyen Thi Thu Huyen (K.PCTT-HO)" w:date="2023-11-27T15:08:00Z" w:id="28">
        <w:r w:rsidRPr="008F69F3" w:rsidDel="00362965" w:rsidR="003E4CFA">
          <w:rPr>
            <w:highlight w:val="lightGray"/>
            <w:lang w:val="fr-FR"/>
          </w:rPr>
          <w:delText>[</w:delText>
        </w:r>
      </w:del>
      <w:ins w:author="Trang Phi Thi Ngoc" w:date="2023-11-24T09:29:00Z" w:id="29">
        <w:del w:author="Nguyen Thi Thu Huyen (K.PCTT-HO)" w:date="2023-11-27T15:08:00Z" w:id="30">
          <w:r w:rsidRPr="008F69F3" w:rsidDel="00362965" w:rsidR="00BA5A36">
            <w:rPr>
              <w:lang w:val="fr-FR"/>
            </w:rPr>
            <w:delText>Phó Tổng Giám đốc</w:delText>
          </w:r>
          <w:r w:rsidRPr="008F69F3" w:rsidDel="00362965" w:rsidR="00BA5A36">
            <w:rPr>
              <w:highlight w:val="lightGray"/>
              <w:lang w:val="fr-FR"/>
            </w:rPr>
            <w:delText xml:space="preserve"> </w:delText>
          </w:r>
        </w:del>
      </w:ins>
      <w:del w:author="Nguyen Thi Thu Huyen (K.PCTT-HO)" w:date="2023-11-27T15:08:00Z" w:id="31">
        <w:r w:rsidRPr="008F69F3" w:rsidDel="00362965" w:rsidR="003E4CFA">
          <w:rPr>
            <w:highlight w:val="lightGray"/>
            <w:lang w:val="fr-FR"/>
          </w:rPr>
          <w:delText>…]</w:delText>
        </w:r>
      </w:del>
    </w:p>
    <w:p w:rsidRPr="008F69F3" w:rsidR="00885619" w:rsidP="00885619" w:rsidRDefault="00885619" w14:paraId="704EB6E0" w14:textId="080BDF11">
      <w:pPr>
        <w:tabs>
          <w:tab w:val="left" w:pos="1440"/>
          <w:tab w:val="left" w:leader="dot" w:pos="9270"/>
        </w:tabs>
        <w:spacing w:before="60" w:after="60" w:line="276" w:lineRule="auto"/>
        <w:rPr>
          <w:i/>
          <w:lang w:val="fr-FR"/>
        </w:rPr>
      </w:pPr>
      <w:r w:rsidRPr="008F69F3">
        <w:rPr>
          <w:i/>
          <w:lang w:val="fr-FR"/>
        </w:rPr>
        <w:t xml:space="preserve">(Theo </w:t>
      </w:r>
      <w:r w:rsidRPr="008F69F3" w:rsidR="003E4CFA">
        <w:rPr>
          <w:i/>
          <w:lang w:val="fr-FR"/>
        </w:rPr>
        <w:t xml:space="preserve">văn bản </w:t>
      </w:r>
      <w:r w:rsidRPr="008F69F3">
        <w:rPr>
          <w:i/>
          <w:lang w:val="fr-FR"/>
        </w:rPr>
        <w:t>ủy quyền số</w:t>
      </w:r>
      <w:r w:rsidRPr="008F69F3" w:rsidR="00EC0E97">
        <w:rPr>
          <w:lang w:val="fr-FR"/>
        </w:rPr>
        <w:t xml:space="preserve">: </w:t>
      </w:r>
      <w:del w:author="Nguyen Thi Thu Huyen (K.PCTT-HO)" w:date="2023-11-27T15:08:00Z" w:id="32">
        <w:r w:rsidRPr="008F69F3" w:rsidDel="00362965" w:rsidR="003E4CFA">
          <w:rPr>
            <w:highlight w:val="lightGray"/>
            <w:lang w:val="fr-FR"/>
          </w:rPr>
          <w:delText>[</w:delText>
        </w:r>
      </w:del>
      <w:ins w:author="Trang Phi Thi Ngoc" w:date="2023-11-24T09:29:00Z" w:id="33">
        <w:del w:author="Nguyen Thi Thu Huyen (K.PCTT-HO)" w:date="2023-11-27T15:08:00Z" w:id="34">
          <w:r w:rsidRPr="008F69F3" w:rsidDel="00362965" w:rsidR="00BA5A36">
            <w:rPr>
              <w:lang w:val="fr-FR"/>
            </w:rPr>
            <w:delText>01/2023/GUQ ngày 03 tháng 01 năm 2023 của Tổng Giám đốc</w:delText>
          </w:r>
        </w:del>
      </w:ins>
      <w:del w:author="Nguyen Thi Thu Huyen (K.PCTT-HO)" w:date="2023-11-27T15:08:00Z" w:id="35">
        <w:r w:rsidRPr="008F69F3" w:rsidDel="00362965" w:rsidR="003E4CFA">
          <w:rPr>
            <w:highlight w:val="lightGray"/>
            <w:lang w:val="fr-FR"/>
          </w:rPr>
          <w:delText>…]</w:delText>
        </w:r>
        <w:r w:rsidRPr="008F69F3" w:rsidDel="00362965">
          <w:rPr>
            <w:i/>
            <w:lang w:val="fr-FR"/>
          </w:rPr>
          <w:delText>)</w:delText>
        </w:r>
      </w:del>
    </w:p>
    <w:p w:rsidRPr="008F69F3" w:rsidR="0084231D" w:rsidP="00B83916" w:rsidRDefault="00885619" w14:paraId="1AC6979B" w14:textId="291DB086">
      <w:pPr>
        <w:spacing w:before="60" w:after="60" w:line="276" w:lineRule="auto"/>
        <w:ind w:left="5040"/>
        <w:rPr>
          <w:lang w:val="fr-FR"/>
        </w:rPr>
      </w:pPr>
      <w:r w:rsidRPr="008F69F3">
        <w:rPr>
          <w:lang w:val="fr-FR"/>
        </w:rPr>
        <w:t>(</w:t>
      </w:r>
      <w:r w:rsidRPr="008F69F3">
        <w:rPr>
          <w:i/>
          <w:iCs/>
          <w:lang w:val="fr-FR"/>
        </w:rPr>
        <w:t>Sau đây gọi tắt là “</w:t>
      </w:r>
      <w:r w:rsidRPr="008F69F3">
        <w:rPr>
          <w:b/>
          <w:bCs/>
          <w:lang w:val="fr-FR"/>
        </w:rPr>
        <w:t>Nguyên Thực</w:t>
      </w:r>
      <w:r w:rsidRPr="008F69F3">
        <w:rPr>
          <w:i/>
          <w:iCs/>
          <w:lang w:val="fr-FR"/>
        </w:rPr>
        <w:t>”</w:t>
      </w:r>
      <w:r w:rsidRPr="008F69F3">
        <w:rPr>
          <w:lang w:val="fr-FR"/>
        </w:rPr>
        <w:t>)</w:t>
      </w:r>
    </w:p>
    <w:p w:rsidRPr="008F69F3" w:rsidR="00DB272F" w:rsidP="00885619" w:rsidRDefault="00DB272F" w14:paraId="6D5CCDD7" w14:textId="77777777">
      <w:pPr>
        <w:spacing w:line="360" w:lineRule="auto"/>
        <w:jc w:val="both"/>
        <w:rPr>
          <w:b/>
          <w:bCs/>
          <w:u w:val="single"/>
        </w:rPr>
      </w:pPr>
    </w:p>
    <w:p w:rsidRPr="008F69F3" w:rsidR="00DB272F" w:rsidP="00885619" w:rsidRDefault="00DB272F" w14:paraId="03F3BC9E" w14:textId="77777777">
      <w:pPr>
        <w:spacing w:line="360" w:lineRule="auto"/>
        <w:jc w:val="both"/>
        <w:rPr>
          <w:b/>
          <w:bCs/>
          <w:u w:val="single"/>
        </w:rPr>
      </w:pPr>
    </w:p>
    <w:p w:rsidRPr="008F69F3" w:rsidR="00DB272F" w:rsidP="00885619" w:rsidRDefault="00DB272F" w14:paraId="67A29306" w14:textId="77777777">
      <w:pPr>
        <w:spacing w:line="360" w:lineRule="auto"/>
        <w:jc w:val="both"/>
        <w:rPr>
          <w:b/>
          <w:bCs/>
          <w:u w:val="single"/>
        </w:rPr>
      </w:pPr>
    </w:p>
    <w:p w:rsidRPr="008F69F3" w:rsidR="00885619" w:rsidP="00885619" w:rsidRDefault="00C56D30" w14:paraId="4FB2C530" w14:textId="28628C06">
      <w:pPr>
        <w:spacing w:line="360" w:lineRule="auto"/>
        <w:jc w:val="both"/>
        <w:rPr>
          <w:b/>
          <w:bCs/>
          <w:u w:val="single"/>
        </w:rPr>
      </w:pPr>
      <w:r w:rsidRPr="008F69F3">
        <w:rPr>
          <w:b/>
          <w:bCs/>
          <w:u w:val="single"/>
        </w:rPr>
        <w:t>X</w:t>
      </w:r>
      <w:r w:rsidRPr="008F69F3" w:rsidR="00885619">
        <w:rPr>
          <w:b/>
          <w:bCs/>
          <w:u w:val="single"/>
        </w:rPr>
        <w:t>ÉT RẰNG:</w:t>
      </w:r>
    </w:p>
    <w:p w:rsidRPr="008F69F3" w:rsidR="00CF04C5" w:rsidP="00CE3356" w:rsidRDefault="00885619" w14:paraId="00940EB8" w14:textId="77777777">
      <w:pPr>
        <w:pStyle w:val="BodyTextIndent"/>
        <w:numPr>
          <w:ilvl w:val="0"/>
          <w:numId w:val="5"/>
        </w:numPr>
        <w:tabs>
          <w:tab w:val="clear" w:pos="720"/>
        </w:tabs>
        <w:spacing w:after="0" w:line="360" w:lineRule="auto"/>
        <w:ind w:left="360"/>
        <w:jc w:val="both"/>
      </w:pPr>
      <w:r w:rsidRPr="008F69F3">
        <w:t xml:space="preserve">Khách hàng có nhu cầu </w:t>
      </w:r>
      <w:r w:rsidRPr="008F69F3" w:rsidR="00FC0F07">
        <w:t xml:space="preserve">vay vốn tại PVcomBank và </w:t>
      </w:r>
      <w:r w:rsidRPr="008F69F3">
        <w:t>cần tư vấn kiểm</w:t>
      </w:r>
      <w:r w:rsidRPr="008F69F3" w:rsidR="00FC0F07">
        <w:t xml:space="preserve"> tra tính xác thực của tài liệu</w:t>
      </w:r>
      <w:r w:rsidRPr="008F69F3">
        <w:t>, đồng thời mong muốn được hỗ trợ trong việc cung cấp thông tin dữ liệu đất đai và thực hiện sang tên bất động sản. Do đó, Khách hàng mong muốn Nguyên Thực cung cấp Dịch Vụ có liên quan;</w:t>
      </w:r>
    </w:p>
    <w:p w:rsidRPr="008F69F3" w:rsidR="00885619" w:rsidP="00B83916" w:rsidRDefault="00554B7A" w14:paraId="7533BCEF" w14:textId="6DDD7D65">
      <w:pPr>
        <w:pStyle w:val="BodyTextIndent"/>
        <w:numPr>
          <w:ilvl w:val="0"/>
          <w:numId w:val="5"/>
        </w:numPr>
        <w:tabs>
          <w:tab w:val="clear" w:pos="720"/>
        </w:tabs>
        <w:spacing w:after="0" w:line="360" w:lineRule="auto"/>
        <w:ind w:left="360"/>
        <w:jc w:val="both"/>
      </w:pPr>
      <w:commentRangeStart w:id="36"/>
      <w:r w:rsidRPr="008F69F3">
        <w:rPr>
          <w:highlight w:val="yellow"/>
          <w:rPrChange w:author="Nguyen Thi Thu Huyen (K.PCTT-HO)" w:date="2023-11-27T15:14:00Z" w:id="37">
            <w:rPr/>
          </w:rPrChange>
        </w:rPr>
        <w:t xml:space="preserve">Khách hàng </w:t>
      </w:r>
      <w:del w:author="Nguyen Thu Nga (K.KHCN-HO)" w:date="2023-11-24T14:32:00Z" w:id="38">
        <w:r w:rsidRPr="008F69F3" w:rsidDel="00DA06CD">
          <w:rPr>
            <w:highlight w:val="yellow"/>
            <w:rPrChange w:author="Nguyen Thi Thu Huyen (K.PCTT-HO)" w:date="2023-11-27T15:14:00Z" w:id="39">
              <w:rPr/>
            </w:rPrChange>
          </w:rPr>
          <w:delText xml:space="preserve">và Nguyên Thực </w:delText>
        </w:r>
      </w:del>
      <w:r w:rsidRPr="008F69F3">
        <w:rPr>
          <w:highlight w:val="yellow"/>
          <w:rPrChange w:author="Nguyen Thi Thu Huyen (K.PCTT-HO)" w:date="2023-11-27T15:14:00Z" w:id="40">
            <w:rPr/>
          </w:rPrChange>
        </w:rPr>
        <w:t xml:space="preserve">đã ký </w:t>
      </w:r>
      <w:del w:author="Nguyen Thu Nga (K.KHCN-HO)" w:date="2023-11-24T14:32:00Z" w:id="41">
        <w:r w:rsidRPr="008F69F3" w:rsidDel="00DA06CD">
          <w:rPr>
            <w:highlight w:val="yellow"/>
            <w:rPrChange w:author="Nguyen Thi Thu Huyen (K.PCTT-HO)" w:date="2023-11-27T15:14:00Z" w:id="42">
              <w:rPr/>
            </w:rPrChange>
          </w:rPr>
          <w:delText>Hợp đồng cung cấp dịch vụ số … ngày … (</w:delText>
        </w:r>
        <w:r w:rsidRPr="008F69F3" w:rsidDel="00DA06CD">
          <w:rPr>
            <w:i/>
            <w:highlight w:val="yellow"/>
            <w:rPrChange w:author="Nguyen Thi Thu Huyen (K.PCTT-HO)" w:date="2023-11-27T15:14:00Z" w:id="43">
              <w:rPr>
                <w:i/>
              </w:rPr>
            </w:rPrChange>
          </w:rPr>
          <w:delText>Sau đây gọi tắt là “</w:delText>
        </w:r>
        <w:r w:rsidRPr="008F69F3" w:rsidDel="00DA06CD">
          <w:rPr>
            <w:b/>
            <w:i/>
            <w:highlight w:val="yellow"/>
            <w:rPrChange w:author="Nguyen Thi Thu Huyen (K.PCTT-HO)" w:date="2023-11-27T15:14:00Z" w:id="44">
              <w:rPr>
                <w:b/>
                <w:i/>
              </w:rPr>
            </w:rPrChange>
          </w:rPr>
          <w:delText>Hợp đồng cung cấp dịch vụ</w:delText>
        </w:r>
        <w:r w:rsidRPr="008F69F3" w:rsidDel="00DA06CD">
          <w:rPr>
            <w:i/>
            <w:highlight w:val="yellow"/>
            <w:rPrChange w:author="Nguyen Thi Thu Huyen (K.PCTT-HO)" w:date="2023-11-27T15:14:00Z" w:id="45">
              <w:rPr>
                <w:i/>
              </w:rPr>
            </w:rPrChange>
          </w:rPr>
          <w:delText>”</w:delText>
        </w:r>
        <w:r w:rsidRPr="008F69F3" w:rsidDel="00DA06CD">
          <w:rPr>
            <w:highlight w:val="yellow"/>
            <w:rPrChange w:author="Nguyen Thi Thu Huyen (K.PCTT-HO)" w:date="2023-11-27T15:14:00Z" w:id="46">
              <w:rPr/>
            </w:rPrChange>
          </w:rPr>
          <w:delText>)</w:delText>
        </w:r>
      </w:del>
      <w:ins w:author="Nguyen Thu Nga (K.KHCN-HO)" w:date="2023-11-24T14:32:00Z" w:id="47">
        <w:r w:rsidRPr="008F69F3" w:rsidR="00DA06CD">
          <w:rPr>
            <w:highlight w:val="yellow"/>
          </w:rPr>
          <w:t xml:space="preserve">Phiếu yêu cầu cung cấp dịch vụ </w:t>
        </w:r>
      </w:ins>
      <w:ins w:author="Nguyen Thu Nga (K.KHCN-HO)" w:date="2023-11-24T14:34:00Z" w:id="48">
        <w:r w:rsidRPr="008F69F3" w:rsidR="00DA06CD">
          <w:rPr>
            <w:highlight w:val="yellow"/>
          </w:rPr>
          <w:t xml:space="preserve">và thực hiện nộp phí cho </w:t>
        </w:r>
      </w:ins>
      <w:ins w:author="Nguyen Thu Nga (K.KHCN-HO)" w:date="2023-11-24T14:35:00Z" w:id="49">
        <w:r w:rsidRPr="008F69F3" w:rsidR="00DA06CD">
          <w:rPr>
            <w:highlight w:val="yellow"/>
          </w:rPr>
          <w:t>Nguyên Thực</w:t>
        </w:r>
      </w:ins>
      <w:ins w:author="Nguyen Thu Nga (K.KHCN-HO)" w:date="2023-11-24T15:34:00Z" w:id="50">
        <w:commentRangeEnd w:id="36"/>
        <w:r w:rsidRPr="008F69F3" w:rsidR="00625D38">
          <w:rPr>
            <w:rStyle w:val="CommentReference"/>
            <w:sz w:val="24"/>
            <w:szCs w:val="24"/>
            <w:highlight w:val="yellow"/>
            <w:rPrChange w:author="Nguyen Thi Thu Huyen (K.PCTT-HO)" w:date="2023-11-27T15:14:00Z" w:id="51">
              <w:rPr>
                <w:rStyle w:val="CommentReference"/>
              </w:rPr>
            </w:rPrChange>
          </w:rPr>
          <w:commentReference w:id="36"/>
        </w:r>
      </w:ins>
      <w:r w:rsidRPr="008F69F3" w:rsidR="00022A97">
        <w:rPr>
          <w:highlight w:val="yellow"/>
          <w:rPrChange w:author="Nguyen Thi Thu Huyen (K.PCTT-HO)" w:date="2023-11-27T15:14:00Z" w:id="52">
            <w:rPr/>
          </w:rPrChange>
        </w:rPr>
        <w:t>, theo đó</w:t>
      </w:r>
      <w:r w:rsidRPr="008F69F3" w:rsidR="00022A97">
        <w:t xml:space="preserve">, Nguyên Thực </w:t>
      </w:r>
      <w:del w:author="Nguyen Thu Nga (K.KHCN-HO)" w:date="2023-11-24T14:38:00Z" w:id="53">
        <w:r w:rsidRPr="008F69F3" w:rsidDel="006A67D2" w:rsidR="00022A97">
          <w:delText>đồng ý</w:delText>
        </w:r>
      </w:del>
      <w:r w:rsidRPr="008F69F3" w:rsidR="00022A97">
        <w:t xml:space="preserve"> cung cấp cho Khách hàng một số dịch vụ bao gồm: Dịch vụ tư vấn xác thực</w:t>
      </w:r>
      <w:r w:rsidRPr="008F69F3" w:rsidR="00582739">
        <w:t xml:space="preserve"> GCN</w:t>
      </w:r>
      <w:r w:rsidRPr="008F69F3" w:rsidR="00022A97">
        <w:t>, Dịch vụ cung cấp thông tin dữ liệu đất đai theo yêu cầu</w:t>
      </w:r>
      <w:r w:rsidRPr="008F69F3" w:rsidR="00750870">
        <w:t xml:space="preserve">, </w:t>
      </w:r>
      <w:r w:rsidRPr="008F69F3" w:rsidR="00456F74">
        <w:t xml:space="preserve">Dịch vụ </w:t>
      </w:r>
      <w:r w:rsidRPr="008F69F3" w:rsidR="00E6261E">
        <w:t>t</w:t>
      </w:r>
      <w:r w:rsidRPr="008F69F3" w:rsidR="00456F74">
        <w:t xml:space="preserve">ư vấn, hỗ trợ thủ tục </w:t>
      </w:r>
      <w:r w:rsidRPr="008F69F3" w:rsidR="00582739">
        <w:t xml:space="preserve">đăng ký </w:t>
      </w:r>
      <w:ins w:author="ngocpv" w:date="2023-11-28T16:53:00Z" w:id="54">
        <w:r w:rsidR="007448D5">
          <w:t>biến động đối với Tài sản theo quy định pháp luật</w:t>
        </w:r>
      </w:ins>
      <w:del w:author="ngocpv" w:date="2023-11-28T16:53:00Z" w:id="55">
        <w:r w:rsidRPr="008F69F3" w:rsidDel="007448D5" w:rsidR="00456F74">
          <w:delText xml:space="preserve">sang tên </w:delText>
        </w:r>
        <w:r w:rsidRPr="008F69F3" w:rsidDel="007448D5" w:rsidR="00582739">
          <w:delText>GCN</w:delText>
        </w:r>
      </w:del>
      <w:r w:rsidRPr="008F69F3" w:rsidR="00582739">
        <w:t xml:space="preserve">, các dịch vụ khác (nếu có) theo </w:t>
      </w:r>
      <w:r w:rsidRPr="008F69F3" w:rsidR="00DB272F">
        <w:t xml:space="preserve">đề nghị </w:t>
      </w:r>
      <w:r w:rsidRPr="008F69F3" w:rsidR="00582739">
        <w:t xml:space="preserve">của </w:t>
      </w:r>
      <w:r w:rsidRPr="008F69F3" w:rsidR="00BE1601">
        <w:t xml:space="preserve">PVcomBank và/hoặc </w:t>
      </w:r>
      <w:r w:rsidRPr="008F69F3" w:rsidR="00582739">
        <w:t>KH</w:t>
      </w:r>
      <w:r w:rsidRPr="008F69F3" w:rsidR="00456F74">
        <w:t xml:space="preserve"> </w:t>
      </w:r>
      <w:r w:rsidRPr="008F69F3" w:rsidR="00456F74">
        <w:rPr>
          <w:i/>
        </w:rPr>
        <w:t>(</w:t>
      </w:r>
      <w:r w:rsidRPr="008F69F3" w:rsidR="00DB272F">
        <w:rPr>
          <w:i/>
        </w:rPr>
        <w:t>c</w:t>
      </w:r>
      <w:r w:rsidRPr="008F69F3" w:rsidR="00456F74">
        <w:rPr>
          <w:i/>
        </w:rPr>
        <w:t>ác dịch vụ này sau đây được gọi chung là “</w:t>
      </w:r>
      <w:r w:rsidRPr="008F69F3" w:rsidR="00456F74">
        <w:rPr>
          <w:b/>
          <w:i/>
        </w:rPr>
        <w:t>Dịch Vụ</w:t>
      </w:r>
      <w:r w:rsidRPr="008F69F3" w:rsidR="00456F74">
        <w:rPr>
          <w:i/>
        </w:rPr>
        <w:t xml:space="preserve">”) </w:t>
      </w:r>
    </w:p>
    <w:p w:rsidRPr="008F69F3" w:rsidR="00885619" w:rsidP="00885619" w:rsidRDefault="00885619" w14:paraId="5CE425CB" w14:textId="55887A21">
      <w:pPr>
        <w:spacing w:line="360" w:lineRule="auto"/>
        <w:jc w:val="both"/>
      </w:pPr>
      <w:r w:rsidRPr="008F69F3">
        <w:rPr>
          <w:bCs/>
        </w:rPr>
        <w:t>Nay</w:t>
      </w:r>
      <w:r w:rsidRPr="008F69F3">
        <w:rPr>
          <w:b/>
          <w:bCs/>
        </w:rPr>
        <w:t xml:space="preserve"> </w:t>
      </w:r>
      <w:r w:rsidRPr="008F69F3">
        <w:t xml:space="preserve">các bên thống nhất ký và cam kết thực hiện </w:t>
      </w:r>
      <w:r w:rsidRPr="008F69F3" w:rsidR="00DB272F">
        <w:t>Văn bản t</w:t>
      </w:r>
      <w:r w:rsidRPr="008F69F3" w:rsidR="003E4CFA">
        <w:t>hỏa thuận</w:t>
      </w:r>
      <w:r w:rsidRPr="008F69F3">
        <w:t xml:space="preserve"> với các điều kiện và điều khoản như sau:</w:t>
      </w:r>
    </w:p>
    <w:p w:rsidRPr="008F69F3" w:rsidR="00885619" w:rsidP="00885619" w:rsidRDefault="008E5E3E" w14:paraId="30009A16" w14:textId="60C35E90">
      <w:pPr>
        <w:spacing w:line="360" w:lineRule="auto"/>
        <w:ind w:left="720" w:hanging="720"/>
        <w:jc w:val="both"/>
        <w:rPr>
          <w:b/>
          <w:bCs/>
        </w:rPr>
      </w:pPr>
      <w:r w:rsidRPr="008F69F3">
        <w:rPr>
          <w:b/>
          <w:bCs/>
        </w:rPr>
        <w:t>Điều 1</w:t>
      </w:r>
      <w:r w:rsidRPr="008F69F3" w:rsidR="00885619">
        <w:rPr>
          <w:b/>
          <w:bCs/>
        </w:rPr>
        <w:t>: Thời hạn thực hiện</w:t>
      </w:r>
    </w:p>
    <w:p w:rsidRPr="008F69F3" w:rsidR="00F977D5" w:rsidP="00AB2A29" w:rsidRDefault="00F977D5" w14:paraId="050096AE" w14:textId="700E2D78">
      <w:pPr>
        <w:pStyle w:val="ListParagraph"/>
        <w:numPr>
          <w:ilvl w:val="1"/>
          <w:numId w:val="21"/>
        </w:numPr>
        <w:spacing w:line="360" w:lineRule="auto"/>
        <w:jc w:val="both"/>
        <w:rPr>
          <w:rFonts w:asciiTheme="majorHAnsi" w:hAnsiTheme="majorHAnsi" w:cstheme="majorHAnsi"/>
          <w:sz w:val="24"/>
          <w:szCs w:val="24"/>
        </w:rPr>
      </w:pPr>
      <w:r w:rsidRPr="008F69F3">
        <w:rPr>
          <w:rFonts w:asciiTheme="majorHAnsi" w:hAnsiTheme="majorHAnsi" w:cstheme="majorHAnsi"/>
          <w:sz w:val="24"/>
          <w:szCs w:val="24"/>
        </w:rPr>
        <w:t xml:space="preserve">Đối với Dịch vụ tư vấn xác thực </w:t>
      </w:r>
      <w:r w:rsidRPr="008F69F3" w:rsidR="00A43EA4">
        <w:rPr>
          <w:rFonts w:asciiTheme="majorHAnsi" w:hAnsiTheme="majorHAnsi" w:cstheme="majorHAnsi"/>
          <w:sz w:val="24"/>
          <w:szCs w:val="24"/>
        </w:rPr>
        <w:t>Giấy chứng nhận quyền sử dụng đất, quyền sở hữu nhà ở và tài sản khác gắn liền với đất, các loại giấy tờ chứng minh quyền sở hữu khác đối với bất động sản (“</w:t>
      </w:r>
      <w:r w:rsidRPr="008F69F3" w:rsidR="00A43EA4">
        <w:rPr>
          <w:rFonts w:asciiTheme="majorHAnsi" w:hAnsiTheme="majorHAnsi" w:cstheme="majorHAnsi"/>
          <w:b/>
          <w:sz w:val="24"/>
          <w:szCs w:val="24"/>
        </w:rPr>
        <w:t>GCN</w:t>
      </w:r>
      <w:r w:rsidRPr="008F69F3" w:rsidR="00A43EA4">
        <w:rPr>
          <w:rFonts w:asciiTheme="majorHAnsi" w:hAnsiTheme="majorHAnsi" w:cstheme="majorHAnsi"/>
          <w:sz w:val="24"/>
          <w:szCs w:val="24"/>
        </w:rPr>
        <w:t>”)</w:t>
      </w:r>
      <w:r w:rsidRPr="008F69F3">
        <w:rPr>
          <w:rFonts w:asciiTheme="majorHAnsi" w:hAnsiTheme="majorHAnsi" w:cstheme="majorHAnsi"/>
          <w:sz w:val="24"/>
          <w:szCs w:val="24"/>
        </w:rPr>
        <w:t xml:space="preserve">, </w:t>
      </w:r>
      <w:r w:rsidRPr="008F69F3" w:rsidR="00A43EA4">
        <w:rPr>
          <w:rFonts w:asciiTheme="majorHAnsi" w:hAnsiTheme="majorHAnsi" w:cstheme="majorHAnsi"/>
          <w:sz w:val="24"/>
          <w:szCs w:val="24"/>
        </w:rPr>
        <w:t>D</w:t>
      </w:r>
      <w:r w:rsidRPr="008F69F3">
        <w:rPr>
          <w:rFonts w:asciiTheme="majorHAnsi" w:hAnsiTheme="majorHAnsi" w:cstheme="majorHAnsi"/>
          <w:sz w:val="24"/>
          <w:szCs w:val="24"/>
        </w:rPr>
        <w:t>ịch vụ cung cấp thông tin dữ liệu đất đai theo yêu cầu</w:t>
      </w:r>
    </w:p>
    <w:p w:rsidRPr="008F69F3" w:rsidR="00F47668" w:rsidP="00B83916" w:rsidRDefault="00885619" w14:paraId="28CC025E" w14:textId="6E5C8F51">
      <w:pPr>
        <w:pStyle w:val="ListParagraph"/>
        <w:spacing w:line="360" w:lineRule="auto"/>
        <w:ind w:left="360"/>
        <w:jc w:val="both"/>
        <w:rPr>
          <w:rFonts w:asciiTheme="majorHAnsi" w:hAnsiTheme="majorHAnsi" w:cstheme="majorHAnsi"/>
          <w:sz w:val="24"/>
          <w:szCs w:val="24"/>
        </w:rPr>
      </w:pPr>
      <w:r w:rsidRPr="008F69F3">
        <w:rPr>
          <w:rFonts w:asciiTheme="majorHAnsi" w:hAnsiTheme="majorHAnsi" w:cstheme="majorHAnsi"/>
          <w:sz w:val="24"/>
          <w:szCs w:val="24"/>
        </w:rPr>
        <w:t xml:space="preserve">Trong thời hạn từ 02 </w:t>
      </w:r>
      <w:r w:rsidRPr="008F69F3" w:rsidR="00EC0132">
        <w:rPr>
          <w:rFonts w:asciiTheme="majorHAnsi" w:hAnsiTheme="majorHAnsi" w:cstheme="majorHAnsi"/>
          <w:sz w:val="24"/>
          <w:szCs w:val="24"/>
        </w:rPr>
        <w:t xml:space="preserve">ngày làm việc </w:t>
      </w:r>
      <w:r w:rsidRPr="008F69F3">
        <w:rPr>
          <w:rFonts w:asciiTheme="majorHAnsi" w:hAnsiTheme="majorHAnsi" w:cstheme="majorHAnsi"/>
          <w:sz w:val="24"/>
          <w:szCs w:val="24"/>
        </w:rPr>
        <w:t xml:space="preserve">đến </w:t>
      </w:r>
      <w:r w:rsidRPr="008F69F3" w:rsidR="001209DD">
        <w:rPr>
          <w:rFonts w:asciiTheme="majorHAnsi" w:hAnsiTheme="majorHAnsi" w:cstheme="majorHAnsi"/>
          <w:sz w:val="24"/>
          <w:szCs w:val="24"/>
        </w:rPr>
        <w:t>07</w:t>
      </w:r>
      <w:r w:rsidRPr="008F69F3">
        <w:rPr>
          <w:rFonts w:asciiTheme="majorHAnsi" w:hAnsiTheme="majorHAnsi" w:cstheme="majorHAnsi"/>
          <w:sz w:val="24"/>
          <w:szCs w:val="24"/>
        </w:rPr>
        <w:t xml:space="preserve"> ngày làm việc tính từ ngày </w:t>
      </w:r>
      <w:r w:rsidRPr="008F69F3" w:rsidR="00BC0CB4">
        <w:rPr>
          <w:rFonts w:asciiTheme="majorHAnsi" w:hAnsiTheme="majorHAnsi" w:cstheme="majorHAnsi"/>
          <w:sz w:val="24"/>
          <w:szCs w:val="24"/>
        </w:rPr>
        <w:t xml:space="preserve">Khách hàng </w:t>
      </w:r>
      <w:del w:author="Nguyen Thu Nga (K.KHCN-HO)" w:date="2023-11-24T14:35:00Z" w:id="56">
        <w:r w:rsidRPr="008F69F3" w:rsidDel="001D6A15" w:rsidR="00BC0CB4">
          <w:rPr>
            <w:rFonts w:asciiTheme="majorHAnsi" w:hAnsiTheme="majorHAnsi" w:cstheme="majorHAnsi"/>
            <w:sz w:val="24"/>
            <w:szCs w:val="24"/>
          </w:rPr>
          <w:delText xml:space="preserve">và Nguyên Thực ký Hợp đồng cung cấp dịch </w:delText>
        </w:r>
        <w:r w:rsidRPr="008F69F3" w:rsidDel="001D6A15" w:rsidR="00BC0CB4">
          <w:rPr>
            <w:rFonts w:asciiTheme="majorHAnsi" w:hAnsiTheme="majorHAnsi" w:cstheme="majorHAnsi"/>
            <w:sz w:val="24"/>
            <w:szCs w:val="24"/>
            <w:highlight w:val="yellow"/>
            <w:rPrChange w:author="Nguyen Thi Thu Huyen (K.PCTT-HO)" w:date="2023-11-27T15:14:00Z" w:id="57">
              <w:rPr>
                <w:rFonts w:asciiTheme="majorHAnsi" w:hAnsiTheme="majorHAnsi" w:cstheme="majorHAnsi"/>
                <w:sz w:val="24"/>
                <w:szCs w:val="24"/>
              </w:rPr>
            </w:rPrChange>
          </w:rPr>
          <w:delText>vụ</w:delText>
        </w:r>
      </w:del>
      <w:ins w:author="Nguyen Thu Nga (K.KHCN-HO)" w:date="2023-11-24T14:35:00Z" w:id="58">
        <w:r w:rsidRPr="008F69F3" w:rsidR="001D6A15">
          <w:rPr>
            <w:rFonts w:asciiTheme="majorHAnsi" w:hAnsiTheme="majorHAnsi" w:cstheme="majorHAnsi"/>
            <w:sz w:val="24"/>
            <w:szCs w:val="24"/>
            <w:highlight w:val="yellow"/>
            <w:rPrChange w:author="Nguyen Thi Thu Huyen (K.PCTT-HO)" w:date="2023-11-27T15:14:00Z" w:id="59">
              <w:rPr>
                <w:rFonts w:asciiTheme="majorHAnsi" w:hAnsiTheme="majorHAnsi" w:cstheme="majorHAnsi"/>
                <w:sz w:val="24"/>
                <w:szCs w:val="24"/>
              </w:rPr>
            </w:rPrChange>
          </w:rPr>
          <w:t>ký yêu cầu cung cấp dịch vụ và đóng phí đầy đủ</w:t>
        </w:r>
      </w:ins>
      <w:ins w:author="Nguyen Thi Thu Huyen (K.PCTT-HO)" w:date="2023-11-27T15:09:00Z" w:id="60">
        <w:r w:rsidRPr="008F69F3" w:rsidR="008F69F3">
          <w:rPr>
            <w:rFonts w:asciiTheme="majorHAnsi" w:hAnsiTheme="majorHAnsi" w:cstheme="majorHAnsi"/>
            <w:sz w:val="24"/>
            <w:szCs w:val="24"/>
          </w:rPr>
          <w:t xml:space="preserve"> (‘Thời Điểm Cung Cấp Dịch Vụ”)</w:t>
        </w:r>
      </w:ins>
      <w:r w:rsidRPr="008F69F3">
        <w:rPr>
          <w:rFonts w:asciiTheme="majorHAnsi" w:hAnsiTheme="majorHAnsi" w:cstheme="majorHAnsi"/>
          <w:sz w:val="24"/>
          <w:szCs w:val="24"/>
        </w:rPr>
        <w:t xml:space="preserve">, Nguyên Thực sẽ gửi </w:t>
      </w:r>
      <w:r w:rsidRPr="008F69F3" w:rsidR="00F47668">
        <w:rPr>
          <w:rFonts w:asciiTheme="majorHAnsi" w:hAnsiTheme="majorHAnsi" w:cstheme="majorHAnsi"/>
          <w:sz w:val="24"/>
          <w:szCs w:val="24"/>
        </w:rPr>
        <w:t xml:space="preserve">các bản chính </w:t>
      </w:r>
      <w:r w:rsidRPr="008F69F3">
        <w:rPr>
          <w:rFonts w:asciiTheme="majorHAnsi" w:hAnsiTheme="majorHAnsi" w:cstheme="majorHAnsi"/>
          <w:sz w:val="24"/>
          <w:szCs w:val="24"/>
        </w:rPr>
        <w:t xml:space="preserve">kết quả </w:t>
      </w:r>
      <w:r w:rsidRPr="008F69F3" w:rsidR="00BC0CB4">
        <w:rPr>
          <w:rFonts w:asciiTheme="majorHAnsi" w:hAnsiTheme="majorHAnsi" w:cstheme="majorHAnsi"/>
          <w:sz w:val="24"/>
          <w:szCs w:val="24"/>
        </w:rPr>
        <w:t xml:space="preserve">cung cấp </w:t>
      </w:r>
      <w:r w:rsidRPr="008F69F3" w:rsidR="001014D6">
        <w:rPr>
          <w:rFonts w:asciiTheme="majorHAnsi" w:hAnsiTheme="majorHAnsi" w:cstheme="majorHAnsi"/>
          <w:sz w:val="24"/>
          <w:szCs w:val="24"/>
        </w:rPr>
        <w:t>Dịch Vụ</w:t>
      </w:r>
      <w:r w:rsidRPr="008F69F3">
        <w:rPr>
          <w:rFonts w:asciiTheme="majorHAnsi" w:hAnsiTheme="majorHAnsi" w:cstheme="majorHAnsi"/>
          <w:sz w:val="24"/>
          <w:szCs w:val="24"/>
        </w:rPr>
        <w:t xml:space="preserve"> cho </w:t>
      </w:r>
      <w:r w:rsidRPr="008F69F3" w:rsidR="00EC0132">
        <w:rPr>
          <w:rFonts w:asciiTheme="majorHAnsi" w:hAnsiTheme="majorHAnsi" w:cstheme="majorHAnsi"/>
          <w:sz w:val="24"/>
          <w:szCs w:val="24"/>
        </w:rPr>
        <w:t xml:space="preserve">Khách hàng và </w:t>
      </w:r>
      <w:r w:rsidRPr="008F69F3" w:rsidR="005315B2">
        <w:rPr>
          <w:rFonts w:asciiTheme="majorHAnsi" w:hAnsiTheme="majorHAnsi" w:cstheme="majorHAnsi"/>
          <w:sz w:val="24"/>
          <w:szCs w:val="24"/>
        </w:rPr>
        <w:t>PVcomBank</w:t>
      </w:r>
      <w:r w:rsidRPr="008F69F3" w:rsidR="00BC0CB4">
        <w:rPr>
          <w:rFonts w:asciiTheme="majorHAnsi" w:hAnsiTheme="majorHAnsi" w:cstheme="majorHAnsi"/>
          <w:sz w:val="24"/>
          <w:szCs w:val="24"/>
        </w:rPr>
        <w:t xml:space="preserve">, bao gồm </w:t>
      </w:r>
      <w:r w:rsidRPr="008F69F3">
        <w:rPr>
          <w:rFonts w:asciiTheme="majorHAnsi" w:hAnsiTheme="majorHAnsi" w:cstheme="majorHAnsi"/>
          <w:sz w:val="24"/>
          <w:szCs w:val="24"/>
        </w:rPr>
        <w:t xml:space="preserve">: (1) Bản kết quả tư vấn xác thực cho Khách hàng trong đó nêu ý kiến của Nguyên Thực về tính thật, giả của </w:t>
      </w:r>
      <w:r w:rsidRPr="008F69F3">
        <w:rPr>
          <w:rFonts w:asciiTheme="majorHAnsi" w:hAnsiTheme="majorHAnsi" w:cstheme="majorHAnsi"/>
          <w:b/>
          <w:sz w:val="24"/>
          <w:szCs w:val="24"/>
        </w:rPr>
        <w:t>GCN</w:t>
      </w:r>
      <w:r w:rsidRPr="008F69F3">
        <w:rPr>
          <w:rFonts w:asciiTheme="majorHAnsi" w:hAnsiTheme="majorHAnsi" w:cstheme="majorHAnsi"/>
          <w:sz w:val="24"/>
          <w:szCs w:val="24"/>
        </w:rPr>
        <w:t xml:space="preserve"> </w:t>
      </w:r>
      <w:r w:rsidRPr="008F69F3" w:rsidR="00455C7B">
        <w:rPr>
          <w:rFonts w:asciiTheme="majorHAnsi" w:hAnsiTheme="majorHAnsi" w:cstheme="majorHAnsi"/>
          <w:sz w:val="24"/>
          <w:szCs w:val="24"/>
        </w:rPr>
        <w:t xml:space="preserve">bìa số </w:t>
      </w:r>
      <w:r w:rsidRPr="008F69F3" w:rsidR="00455C7B">
        <w:rPr>
          <w:rFonts w:asciiTheme="majorHAnsi" w:hAnsiTheme="majorHAnsi" w:cstheme="majorHAnsi"/>
          <w:b/>
          <w:sz w:val="24"/>
          <w:szCs w:val="24"/>
          <w:lang w:val="vi-VN"/>
        </w:rPr>
        <w:t>........</w:t>
      </w:r>
      <w:r w:rsidRPr="008F69F3" w:rsidR="00455C7B">
        <w:rPr>
          <w:rFonts w:asciiTheme="majorHAnsi" w:hAnsiTheme="majorHAnsi" w:cstheme="majorHAnsi"/>
          <w:sz w:val="24"/>
          <w:szCs w:val="24"/>
        </w:rPr>
        <w:t xml:space="preserve"> số vào sổ cấp GCN </w:t>
      </w:r>
      <w:r w:rsidRPr="008F69F3" w:rsidR="00455C7B">
        <w:rPr>
          <w:rFonts w:asciiTheme="majorHAnsi" w:hAnsiTheme="majorHAnsi" w:cstheme="majorHAnsi"/>
          <w:b/>
          <w:sz w:val="24"/>
          <w:szCs w:val="24"/>
          <w:lang w:val="vi-VN"/>
        </w:rPr>
        <w:t>.......</w:t>
      </w:r>
      <w:r w:rsidRPr="008F69F3" w:rsidR="00455C7B">
        <w:rPr>
          <w:rFonts w:asciiTheme="majorHAnsi" w:hAnsiTheme="majorHAnsi" w:cstheme="majorHAnsi"/>
          <w:b/>
          <w:sz w:val="24"/>
          <w:szCs w:val="24"/>
        </w:rPr>
        <w:t xml:space="preserve"> </w:t>
      </w:r>
      <w:r w:rsidRPr="008F69F3" w:rsidR="00455C7B">
        <w:rPr>
          <w:rFonts w:asciiTheme="majorHAnsi" w:hAnsiTheme="majorHAnsi" w:cstheme="majorHAnsi"/>
          <w:sz w:val="24"/>
          <w:szCs w:val="24"/>
        </w:rPr>
        <w:t xml:space="preserve">do </w:t>
      </w:r>
      <w:r w:rsidRPr="008F69F3" w:rsidR="00455C7B">
        <w:rPr>
          <w:rFonts w:asciiTheme="majorHAnsi" w:hAnsiTheme="majorHAnsi" w:cstheme="majorHAnsi"/>
          <w:b/>
          <w:sz w:val="24"/>
          <w:szCs w:val="24"/>
          <w:lang w:val="vi-VN"/>
        </w:rPr>
        <w:t>................</w:t>
      </w:r>
      <w:r w:rsidRPr="008F69F3" w:rsidR="00455C7B">
        <w:rPr>
          <w:rFonts w:asciiTheme="majorHAnsi" w:hAnsiTheme="majorHAnsi" w:cstheme="majorHAnsi"/>
          <w:b/>
          <w:sz w:val="24"/>
          <w:szCs w:val="24"/>
        </w:rPr>
        <w:t xml:space="preserve"> </w:t>
      </w:r>
      <w:r w:rsidRPr="008F69F3" w:rsidR="00455C7B">
        <w:rPr>
          <w:rFonts w:asciiTheme="majorHAnsi" w:hAnsiTheme="majorHAnsi" w:cstheme="majorHAnsi"/>
          <w:sz w:val="24"/>
          <w:szCs w:val="24"/>
        </w:rPr>
        <w:t xml:space="preserve">cấp ngày </w:t>
      </w:r>
      <w:r w:rsidRPr="008F69F3" w:rsidR="00455C7B">
        <w:rPr>
          <w:rFonts w:asciiTheme="majorHAnsi" w:hAnsiTheme="majorHAnsi" w:cstheme="majorHAnsi"/>
          <w:b/>
          <w:sz w:val="24"/>
          <w:szCs w:val="24"/>
          <w:lang w:val="vi-VN"/>
        </w:rPr>
        <w:t>...../..../...</w:t>
      </w:r>
      <w:r w:rsidRPr="008F69F3" w:rsidDel="00DB272F" w:rsidR="00455C7B">
        <w:rPr>
          <w:rFonts w:asciiTheme="majorHAnsi" w:hAnsiTheme="majorHAnsi" w:cstheme="majorHAnsi"/>
          <w:sz w:val="24"/>
          <w:szCs w:val="24"/>
        </w:rPr>
        <w:t xml:space="preserve"> </w:t>
      </w:r>
      <w:r w:rsidRPr="008F69F3">
        <w:rPr>
          <w:rFonts w:asciiTheme="majorHAnsi" w:hAnsiTheme="majorHAnsi" w:cstheme="majorHAnsi"/>
          <w:sz w:val="24"/>
          <w:szCs w:val="24"/>
        </w:rPr>
        <w:t xml:space="preserve">; (2) Văn bản cung cấp thông tin dữ liệu đất đai do </w:t>
      </w:r>
      <w:r w:rsidRPr="008F69F3" w:rsidR="001014D6">
        <w:rPr>
          <w:rFonts w:asciiTheme="majorHAnsi" w:hAnsiTheme="majorHAnsi" w:cstheme="majorHAnsi"/>
          <w:sz w:val="24"/>
          <w:szCs w:val="24"/>
        </w:rPr>
        <w:t xml:space="preserve">Cơ quan Nhà nước </w:t>
      </w:r>
      <w:r w:rsidRPr="008F69F3">
        <w:rPr>
          <w:rFonts w:asciiTheme="majorHAnsi" w:hAnsiTheme="majorHAnsi" w:cstheme="majorHAnsi"/>
          <w:sz w:val="24"/>
          <w:szCs w:val="24"/>
        </w:rPr>
        <w:t xml:space="preserve">có thẩm quyền </w:t>
      </w:r>
      <w:r w:rsidRPr="008F69F3" w:rsidR="001E7D6E">
        <w:rPr>
          <w:rFonts w:asciiTheme="majorHAnsi" w:hAnsiTheme="majorHAnsi" w:cstheme="majorHAnsi"/>
          <w:sz w:val="24"/>
          <w:szCs w:val="24"/>
        </w:rPr>
        <w:t>xác nhận</w:t>
      </w:r>
      <w:r w:rsidRPr="008F69F3">
        <w:rPr>
          <w:rFonts w:asciiTheme="majorHAnsi" w:hAnsiTheme="majorHAnsi" w:cstheme="majorHAnsi"/>
          <w:sz w:val="24"/>
          <w:szCs w:val="24"/>
        </w:rPr>
        <w:t xml:space="preserve">. </w:t>
      </w:r>
      <w:r w:rsidRPr="008F69F3" w:rsidR="00EC0132">
        <w:rPr>
          <w:rFonts w:asciiTheme="majorHAnsi" w:hAnsiTheme="majorHAnsi" w:cstheme="majorHAnsi"/>
          <w:sz w:val="24"/>
          <w:szCs w:val="24"/>
        </w:rPr>
        <w:t xml:space="preserve"> </w:t>
      </w:r>
    </w:p>
    <w:p w:rsidRPr="008F69F3" w:rsidR="003E4CFA" w:rsidP="00B83916" w:rsidRDefault="00885619" w14:paraId="1F06B9B6" w14:textId="591C7BDD">
      <w:pPr>
        <w:pStyle w:val="ListParagraph"/>
        <w:spacing w:line="360" w:lineRule="auto"/>
        <w:ind w:left="360"/>
        <w:jc w:val="both"/>
        <w:rPr>
          <w:rFonts w:asciiTheme="majorHAnsi" w:hAnsiTheme="majorHAnsi" w:cstheme="majorHAnsi"/>
          <w:sz w:val="24"/>
          <w:szCs w:val="24"/>
        </w:rPr>
      </w:pPr>
      <w:r w:rsidRPr="008F69F3">
        <w:rPr>
          <w:rFonts w:asciiTheme="majorHAnsi" w:hAnsiTheme="majorHAnsi" w:cstheme="majorHAnsi"/>
          <w:sz w:val="24"/>
          <w:szCs w:val="24"/>
        </w:rPr>
        <w:t xml:space="preserve">Trong trường hợp xét thấy phải có thêm thời gian để khảo sát, tra cứu, phân tích, tham khảo ý kiến chuyên gia, Nguyên Thực có thể đề nghị Khách hàng và được sự thống nhất của </w:t>
      </w:r>
      <w:r w:rsidRPr="008F69F3" w:rsidR="005315B2">
        <w:rPr>
          <w:rFonts w:asciiTheme="majorHAnsi" w:hAnsiTheme="majorHAnsi" w:cstheme="majorHAnsi"/>
          <w:sz w:val="24"/>
          <w:szCs w:val="24"/>
        </w:rPr>
        <w:t>PVcomBank</w:t>
      </w:r>
      <w:r w:rsidRPr="008F69F3">
        <w:rPr>
          <w:rFonts w:asciiTheme="majorHAnsi" w:hAnsiTheme="majorHAnsi" w:cstheme="majorHAnsi"/>
          <w:sz w:val="24"/>
          <w:szCs w:val="24"/>
        </w:rPr>
        <w:t xml:space="preserve"> gia hạn thêm thời gian thực hiện Dịch Vụ</w:t>
      </w:r>
      <w:r w:rsidRPr="008F69F3" w:rsidR="00F977D5">
        <w:rPr>
          <w:rFonts w:asciiTheme="majorHAnsi" w:hAnsiTheme="majorHAnsi" w:cstheme="majorHAnsi"/>
          <w:sz w:val="24"/>
          <w:szCs w:val="24"/>
        </w:rPr>
        <w:t xml:space="preserve">, với điều kiện việc đề nghị phải được thông báo cho Khách Hàng và PVcomBank trước tối thiểu </w:t>
      </w:r>
      <w:r w:rsidRPr="008F69F3" w:rsidR="00F977D5">
        <w:rPr>
          <w:sz w:val="24"/>
          <w:szCs w:val="24"/>
          <w:highlight w:val="lightGray"/>
          <w:lang w:val="fr-FR"/>
          <w:rPrChange w:author="Nguyen Thi Thu Huyen (K.PCTT-HO)" w:date="2023-11-27T15:14:00Z" w:id="61">
            <w:rPr>
              <w:highlight w:val="lightGray"/>
              <w:lang w:val="fr-FR"/>
            </w:rPr>
          </w:rPrChange>
        </w:rPr>
        <w:t>[</w:t>
      </w:r>
      <w:commentRangeStart w:id="62"/>
      <w:ins w:author="Nguyen Thu Nga (K.KHCN-HO)" w:date="2023-11-16T09:28:00Z" w:id="63">
        <w:r w:rsidRPr="008F69F3" w:rsidR="00C43279">
          <w:rPr>
            <w:rFonts w:asciiTheme="majorHAnsi" w:hAnsiTheme="majorHAnsi" w:cstheme="majorHAnsi"/>
            <w:sz w:val="24"/>
            <w:szCs w:val="24"/>
            <w:highlight w:val="lightGray"/>
            <w:lang w:val="fr-FR"/>
            <w:rPrChange w:author="Nguyen Thi Thu Huyen (K.PCTT-HO)" w:date="2023-11-27T15:14:00Z" w:id="64">
              <w:rPr>
                <w:rFonts w:asciiTheme="majorHAnsi" w:hAnsiTheme="majorHAnsi" w:cstheme="majorHAnsi"/>
                <w:highlight w:val="lightGray"/>
                <w:lang w:val="fr-FR"/>
              </w:rPr>
            </w:rPrChange>
          </w:rPr>
          <w:t>0</w:t>
        </w:r>
      </w:ins>
      <w:ins w:author="Nguyen Thu Nga (K.KHCN-HO)" w:date="2023-11-24T13:53:00Z" w:id="65">
        <w:r w:rsidRPr="008F69F3" w:rsidR="001C1D58">
          <w:rPr>
            <w:rFonts w:asciiTheme="majorHAnsi" w:hAnsiTheme="majorHAnsi" w:cstheme="majorHAnsi"/>
            <w:sz w:val="24"/>
            <w:szCs w:val="24"/>
            <w:lang w:val="fr-FR"/>
            <w:rPrChange w:author="Nguyen Thi Thu Huyen (K.PCTT-HO)" w:date="2023-11-27T15:14:00Z" w:id="66">
              <w:rPr>
                <w:rFonts w:asciiTheme="majorHAnsi" w:hAnsiTheme="majorHAnsi" w:cstheme="majorHAnsi"/>
                <w:lang w:val="fr-FR"/>
              </w:rPr>
            </w:rPrChange>
          </w:rPr>
          <w:t>1</w:t>
        </w:r>
      </w:ins>
      <w:del w:author="Nguyen Thu Nga (K.KHCN-HO)" w:date="2023-11-24T13:53:00Z" w:id="67">
        <w:commentRangeEnd w:id="62"/>
        <w:r w:rsidRPr="008F69F3" w:rsidDel="001C1D58" w:rsidR="00BA5A36">
          <w:rPr>
            <w:rStyle w:val="CommentReference"/>
            <w:rFonts w:ascii="Times New Roman" w:hAnsi="Times New Roman" w:eastAsia="Times New Roman"/>
            <w:sz w:val="24"/>
            <w:szCs w:val="24"/>
            <w:rPrChange w:author="Nguyen Thi Thu Huyen (K.PCTT-HO)" w:date="2023-11-27T15:14:00Z" w:id="68">
              <w:rPr>
                <w:rStyle w:val="CommentReference"/>
                <w:rFonts w:ascii="Times New Roman" w:hAnsi="Times New Roman" w:eastAsia="Times New Roman"/>
              </w:rPr>
            </w:rPrChange>
          </w:rPr>
          <w:commentReference w:id="62"/>
        </w:r>
      </w:del>
      <w:del w:author="Nguyen Thu Nga (K.KHCN-HO)" w:date="2023-11-16T09:28:00Z" w:id="69">
        <w:r w:rsidRPr="008F69F3" w:rsidDel="00C43279" w:rsidR="00F977D5">
          <w:rPr>
            <w:rFonts w:asciiTheme="majorHAnsi" w:hAnsiTheme="majorHAnsi" w:cstheme="majorHAnsi"/>
            <w:sz w:val="24"/>
            <w:szCs w:val="24"/>
            <w:highlight w:val="lightGray"/>
            <w:lang w:val="fr-FR"/>
            <w:rPrChange w:author="Nguyen Thi Thu Huyen (K.PCTT-HO)" w:date="2023-11-27T15:14:00Z" w:id="70">
              <w:rPr>
                <w:rFonts w:asciiTheme="majorHAnsi" w:hAnsiTheme="majorHAnsi" w:cstheme="majorHAnsi"/>
                <w:highlight w:val="lightGray"/>
                <w:lang w:val="fr-FR"/>
              </w:rPr>
            </w:rPrChange>
          </w:rPr>
          <w:delText>…</w:delText>
        </w:r>
        <w:r w:rsidRPr="008F69F3" w:rsidDel="00C43279" w:rsidR="00F977D5">
          <w:rPr>
            <w:sz w:val="24"/>
            <w:szCs w:val="24"/>
            <w:highlight w:val="lightGray"/>
            <w:lang w:val="fr-FR"/>
            <w:rPrChange w:author="Nguyen Thi Thu Huyen (K.PCTT-HO)" w:date="2023-11-27T15:14:00Z" w:id="71">
              <w:rPr>
                <w:highlight w:val="lightGray"/>
                <w:lang w:val="fr-FR"/>
              </w:rPr>
            </w:rPrChange>
          </w:rPr>
          <w:delText>.]</w:delText>
        </w:r>
      </w:del>
      <w:r w:rsidRPr="008F69F3" w:rsidR="00F977D5">
        <w:rPr>
          <w:sz w:val="24"/>
          <w:szCs w:val="24"/>
          <w:lang w:val="fr-FR"/>
          <w:rPrChange w:author="Nguyen Thi Thu Huyen (K.PCTT-HO)" w:date="2023-11-27T15:14:00Z" w:id="72">
            <w:rPr>
              <w:lang w:val="fr-FR"/>
            </w:rPr>
          </w:rPrChange>
        </w:rPr>
        <w:t xml:space="preserve"> </w:t>
      </w:r>
      <w:r w:rsidRPr="008F69F3" w:rsidR="00F977D5">
        <w:rPr>
          <w:rFonts w:asciiTheme="majorHAnsi" w:hAnsiTheme="majorHAnsi" w:cstheme="majorHAnsi"/>
          <w:sz w:val="24"/>
          <w:szCs w:val="24"/>
        </w:rPr>
        <w:t>ngày.</w:t>
      </w:r>
    </w:p>
    <w:p w:rsidRPr="008F69F3" w:rsidR="00F977D5" w:rsidP="00455C7B" w:rsidRDefault="00885619" w14:paraId="6385BC11" w14:textId="4616FF23">
      <w:pPr>
        <w:pStyle w:val="ListParagraph"/>
        <w:numPr>
          <w:ilvl w:val="1"/>
          <w:numId w:val="21"/>
        </w:numPr>
        <w:spacing w:line="360" w:lineRule="auto"/>
        <w:jc w:val="both"/>
        <w:rPr>
          <w:rFonts w:asciiTheme="majorHAnsi" w:hAnsiTheme="majorHAnsi" w:cstheme="majorHAnsi"/>
          <w:sz w:val="24"/>
          <w:szCs w:val="24"/>
        </w:rPr>
      </w:pPr>
      <w:commentRangeStart w:id="73"/>
      <w:r w:rsidRPr="008F69F3">
        <w:rPr>
          <w:rFonts w:asciiTheme="majorHAnsi" w:hAnsiTheme="majorHAnsi" w:cstheme="majorHAnsi"/>
          <w:sz w:val="24"/>
          <w:szCs w:val="24"/>
        </w:rPr>
        <w:t xml:space="preserve">Đối với Dịch </w:t>
      </w:r>
      <w:r w:rsidRPr="008F69F3" w:rsidR="00682DE8">
        <w:rPr>
          <w:rFonts w:asciiTheme="majorHAnsi" w:hAnsiTheme="majorHAnsi" w:cstheme="majorHAnsi"/>
          <w:sz w:val="24"/>
          <w:szCs w:val="24"/>
        </w:rPr>
        <w:t>v</w:t>
      </w:r>
      <w:r w:rsidRPr="008F69F3">
        <w:rPr>
          <w:rFonts w:asciiTheme="majorHAnsi" w:hAnsiTheme="majorHAnsi" w:cstheme="majorHAnsi"/>
          <w:sz w:val="24"/>
          <w:szCs w:val="24"/>
        </w:rPr>
        <w:t>ụ hỗ trợ thủ tục sang tên bất động sản</w:t>
      </w:r>
      <w:commentRangeEnd w:id="73"/>
      <w:r w:rsidRPr="008F69F3" w:rsidR="00A81602">
        <w:rPr>
          <w:rStyle w:val="CommentReference"/>
          <w:rFonts w:ascii="Times New Roman" w:hAnsi="Times New Roman" w:eastAsia="Times New Roman"/>
          <w:sz w:val="24"/>
          <w:szCs w:val="24"/>
          <w:rPrChange w:author="Nguyen Thi Thu Huyen (K.PCTT-HO)" w:date="2023-11-27T15:14:00Z" w:id="74">
            <w:rPr>
              <w:rStyle w:val="CommentReference"/>
              <w:rFonts w:ascii="Times New Roman" w:hAnsi="Times New Roman" w:eastAsia="Times New Roman"/>
            </w:rPr>
          </w:rPrChange>
        </w:rPr>
        <w:commentReference w:id="73"/>
      </w:r>
    </w:p>
    <w:p w:rsidRPr="008F69F3" w:rsidR="008338E3" w:rsidP="00B83916" w:rsidRDefault="008338E3" w14:paraId="32F21476" w14:textId="25724168">
      <w:pPr>
        <w:pStyle w:val="ListParagraph"/>
        <w:numPr>
          <w:ilvl w:val="0"/>
          <w:numId w:val="5"/>
        </w:numPr>
        <w:tabs>
          <w:tab w:val="clear" w:pos="720"/>
        </w:tabs>
        <w:spacing w:line="360" w:lineRule="auto"/>
        <w:ind w:left="360"/>
        <w:jc w:val="both"/>
        <w:rPr>
          <w:rFonts w:asciiTheme="majorHAnsi" w:hAnsiTheme="majorHAnsi" w:cstheme="majorHAnsi"/>
          <w:sz w:val="24"/>
          <w:szCs w:val="24"/>
        </w:rPr>
      </w:pPr>
      <w:commentRangeStart w:id="75"/>
      <w:r w:rsidRPr="008F69F3">
        <w:rPr>
          <w:rFonts w:asciiTheme="majorHAnsi" w:hAnsiTheme="majorHAnsi" w:cstheme="majorHAnsi"/>
          <w:sz w:val="24"/>
          <w:szCs w:val="24"/>
        </w:rPr>
        <w:t xml:space="preserve">Khách hàng có trách nhiệm </w:t>
      </w:r>
      <w:r w:rsidRPr="008F69F3" w:rsidR="001E7D6E">
        <w:rPr>
          <w:rFonts w:asciiTheme="majorHAnsi" w:hAnsiTheme="majorHAnsi" w:cstheme="majorHAnsi"/>
          <w:sz w:val="24"/>
          <w:szCs w:val="24"/>
        </w:rPr>
        <w:t xml:space="preserve">chuyển </w:t>
      </w:r>
      <w:r w:rsidRPr="008F69F3">
        <w:rPr>
          <w:rFonts w:asciiTheme="majorHAnsi" w:hAnsiTheme="majorHAnsi" w:cstheme="majorHAnsi"/>
          <w:sz w:val="24"/>
          <w:szCs w:val="24"/>
        </w:rPr>
        <w:t xml:space="preserve">đầy đủ Hồ sơ chuyển nhượng tài sản cho Nguyên Thực, bao gồm: </w:t>
      </w:r>
      <w:commentRangeEnd w:id="75"/>
      <w:r w:rsidRPr="008F69F3" w:rsidR="007347C6">
        <w:rPr>
          <w:rStyle w:val="CommentReference"/>
          <w:rFonts w:ascii="Times New Roman" w:hAnsi="Times New Roman" w:eastAsia="Times New Roman"/>
          <w:sz w:val="24"/>
          <w:szCs w:val="24"/>
          <w:rPrChange w:author="Nguyen Thi Thu Huyen (K.PCTT-HO)" w:date="2023-11-27T15:14:00Z" w:id="76">
            <w:rPr>
              <w:rStyle w:val="CommentReference"/>
              <w:rFonts w:ascii="Times New Roman" w:hAnsi="Times New Roman" w:eastAsia="Times New Roman"/>
            </w:rPr>
          </w:rPrChange>
        </w:rPr>
        <w:commentReference w:id="75"/>
      </w:r>
    </w:p>
    <w:p w:rsidRPr="008F69F3" w:rsidR="008338E3" w:rsidP="00B83916" w:rsidRDefault="008338E3" w14:paraId="521BE885" w14:textId="2B30CC98">
      <w:pPr>
        <w:pStyle w:val="ListParagraph"/>
        <w:numPr>
          <w:ilvl w:val="0"/>
          <w:numId w:val="27"/>
        </w:numPr>
        <w:spacing w:line="360" w:lineRule="auto"/>
        <w:jc w:val="both"/>
        <w:rPr>
          <w:rFonts w:asciiTheme="majorHAnsi" w:hAnsiTheme="majorHAnsi" w:cstheme="majorHAnsi"/>
          <w:sz w:val="24"/>
          <w:szCs w:val="24"/>
          <w:highlight w:val="lightGray"/>
        </w:rPr>
      </w:pPr>
      <w:r w:rsidRPr="008F69F3">
        <w:rPr>
          <w:rFonts w:asciiTheme="majorHAnsi" w:hAnsiTheme="majorHAnsi" w:cstheme="majorHAnsi"/>
          <w:sz w:val="24"/>
          <w:szCs w:val="24"/>
          <w:highlight w:val="lightGray"/>
        </w:rPr>
        <w:t>[</w:t>
      </w:r>
      <w:ins w:author="Trang Phi Thi Ngoc" w:date="2023-11-24T09:39:00Z" w:id="77">
        <w:r w:rsidRPr="008F69F3" w:rsidR="00161141">
          <w:rPr>
            <w:rFonts w:asciiTheme="majorHAnsi" w:hAnsiTheme="majorHAnsi" w:cstheme="majorHAnsi"/>
            <w:sz w:val="24"/>
            <w:szCs w:val="24"/>
            <w:highlight w:val="lightGray"/>
          </w:rPr>
          <w:t>Giấy chứng nhận quyền sử dụng đất – 01 bản gốc +01 bản sao y</w:t>
        </w:r>
      </w:ins>
      <w:del w:author="Nguyen Thi Thu Huyen (K.PCTT-HO)" w:date="2023-11-27T15:11:00Z" w:id="78">
        <w:r w:rsidRPr="008F69F3" w:rsidDel="008F69F3">
          <w:rPr>
            <w:rFonts w:asciiTheme="majorHAnsi" w:hAnsiTheme="majorHAnsi" w:cstheme="majorHAnsi"/>
            <w:sz w:val="24"/>
            <w:szCs w:val="24"/>
            <w:highlight w:val="lightGray"/>
          </w:rPr>
          <w:delText>….</w:delText>
        </w:r>
      </w:del>
      <w:r w:rsidRPr="008F69F3">
        <w:rPr>
          <w:rFonts w:asciiTheme="majorHAnsi" w:hAnsiTheme="majorHAnsi" w:cstheme="majorHAnsi"/>
          <w:sz w:val="24"/>
          <w:szCs w:val="24"/>
          <w:highlight w:val="lightGray"/>
        </w:rPr>
        <w:t>]</w:t>
      </w:r>
    </w:p>
    <w:p w:rsidRPr="008F69F3" w:rsidR="008338E3" w:rsidP="008338E3" w:rsidRDefault="008338E3" w14:paraId="7D33D5B9" w14:textId="1DBD78B5">
      <w:pPr>
        <w:pStyle w:val="ListParagraph"/>
        <w:numPr>
          <w:ilvl w:val="0"/>
          <w:numId w:val="27"/>
        </w:numPr>
        <w:spacing w:line="360" w:lineRule="auto"/>
        <w:jc w:val="both"/>
        <w:rPr>
          <w:rFonts w:asciiTheme="majorHAnsi" w:hAnsiTheme="majorHAnsi" w:cstheme="majorHAnsi"/>
          <w:sz w:val="24"/>
          <w:szCs w:val="24"/>
          <w:highlight w:val="lightGray"/>
        </w:rPr>
      </w:pPr>
      <w:commentRangeStart w:id="79"/>
      <w:r w:rsidRPr="008F69F3">
        <w:rPr>
          <w:rFonts w:asciiTheme="majorHAnsi" w:hAnsiTheme="majorHAnsi" w:cstheme="majorHAnsi"/>
          <w:sz w:val="24"/>
          <w:szCs w:val="24"/>
          <w:highlight w:val="lightGray"/>
        </w:rPr>
        <w:t>[</w:t>
      </w:r>
      <w:ins w:author="Trang Phi Thi Ngoc" w:date="2023-11-24T09:39:00Z" w:id="80">
        <w:r w:rsidRPr="008F69F3" w:rsidR="00161141">
          <w:rPr>
            <w:rFonts w:asciiTheme="majorHAnsi" w:hAnsiTheme="majorHAnsi" w:cstheme="majorHAnsi"/>
            <w:sz w:val="24"/>
            <w:szCs w:val="24"/>
            <w:highlight w:val="lightGray"/>
          </w:rPr>
          <w:t xml:space="preserve"> Hợp đồng chu</w:t>
        </w:r>
      </w:ins>
      <w:ins w:author="Trang Phi Thi Ngoc" w:date="2023-11-24T09:40:00Z" w:id="81">
        <w:r w:rsidRPr="008F69F3" w:rsidR="00161141">
          <w:rPr>
            <w:rFonts w:asciiTheme="majorHAnsi" w:hAnsiTheme="majorHAnsi" w:cstheme="majorHAnsi"/>
            <w:sz w:val="24"/>
            <w:szCs w:val="24"/>
            <w:highlight w:val="lightGray"/>
          </w:rPr>
          <w:t>yển nhượng – 02 bản gốc</w:t>
        </w:r>
      </w:ins>
      <w:del w:author="Nguyen Thi Thu Huyen (K.PCTT-HO)" w:date="2023-11-27T15:11:00Z" w:id="82">
        <w:r w:rsidRPr="008F69F3" w:rsidDel="008F69F3">
          <w:rPr>
            <w:rFonts w:asciiTheme="majorHAnsi" w:hAnsiTheme="majorHAnsi" w:cstheme="majorHAnsi"/>
            <w:sz w:val="24"/>
            <w:szCs w:val="24"/>
            <w:highlight w:val="lightGray"/>
          </w:rPr>
          <w:delText>….</w:delText>
        </w:r>
      </w:del>
      <w:r w:rsidRPr="008F69F3">
        <w:rPr>
          <w:rFonts w:asciiTheme="majorHAnsi" w:hAnsiTheme="majorHAnsi" w:cstheme="majorHAnsi"/>
          <w:sz w:val="24"/>
          <w:szCs w:val="24"/>
          <w:highlight w:val="lightGray"/>
        </w:rPr>
        <w:t>]</w:t>
      </w:r>
      <w:commentRangeEnd w:id="79"/>
      <w:r w:rsidRPr="008F69F3" w:rsidR="00161141">
        <w:rPr>
          <w:rStyle w:val="CommentReference"/>
          <w:rFonts w:ascii="Times New Roman" w:hAnsi="Times New Roman" w:eastAsia="Times New Roman"/>
          <w:sz w:val="24"/>
          <w:szCs w:val="24"/>
          <w:rPrChange w:author="Nguyen Thi Thu Huyen (K.PCTT-HO)" w:date="2023-11-27T15:14:00Z" w:id="83">
            <w:rPr>
              <w:rStyle w:val="CommentReference"/>
              <w:rFonts w:ascii="Times New Roman" w:hAnsi="Times New Roman" w:eastAsia="Times New Roman"/>
            </w:rPr>
          </w:rPrChange>
        </w:rPr>
        <w:commentReference w:id="79"/>
      </w:r>
    </w:p>
    <w:p w:rsidRPr="008F69F3" w:rsidR="008338E3" w:rsidP="008338E3" w:rsidRDefault="008338E3" w14:paraId="3915224C" w14:textId="22A900DF">
      <w:pPr>
        <w:pStyle w:val="ListParagraph"/>
        <w:numPr>
          <w:ilvl w:val="0"/>
          <w:numId w:val="27"/>
        </w:numPr>
        <w:spacing w:line="360" w:lineRule="auto"/>
        <w:jc w:val="both"/>
        <w:rPr>
          <w:ins w:author="Trang Phi Thi Ngoc" w:date="2023-11-24T09:41:00Z" w:id="84"/>
          <w:rFonts w:asciiTheme="majorHAnsi" w:hAnsiTheme="majorHAnsi" w:cstheme="majorHAnsi"/>
          <w:sz w:val="24"/>
          <w:szCs w:val="24"/>
          <w:highlight w:val="lightGray"/>
        </w:rPr>
      </w:pPr>
      <w:r w:rsidRPr="008F69F3">
        <w:rPr>
          <w:rFonts w:asciiTheme="majorHAnsi" w:hAnsiTheme="majorHAnsi" w:cstheme="majorHAnsi"/>
          <w:sz w:val="24"/>
          <w:szCs w:val="24"/>
          <w:highlight w:val="lightGray"/>
        </w:rPr>
        <w:t>[</w:t>
      </w:r>
      <w:ins w:author="Trang Phi Thi Ngoc" w:date="2023-11-24T09:40:00Z" w:id="85">
        <w:r w:rsidRPr="008F69F3" w:rsidR="00161141">
          <w:rPr>
            <w:rFonts w:asciiTheme="majorHAnsi" w:hAnsiTheme="majorHAnsi" w:cstheme="majorHAnsi"/>
            <w:sz w:val="24"/>
            <w:szCs w:val="24"/>
            <w:highlight w:val="lightGray"/>
          </w:rPr>
          <w:t xml:space="preserve"> Giấy ủy quyền </w:t>
        </w:r>
        <w:del w:author="Nguyen Thi Thu Huyen (K.PCTT-HO)" w:date="2023-11-27T15:10:00Z" w:id="86">
          <w:r w:rsidRPr="008F69F3" w:rsidDel="008F69F3" w:rsidR="00161141">
            <w:rPr>
              <w:rFonts w:asciiTheme="majorHAnsi" w:hAnsiTheme="majorHAnsi" w:cstheme="majorHAnsi"/>
              <w:sz w:val="24"/>
              <w:szCs w:val="24"/>
              <w:highlight w:val="lightGray"/>
            </w:rPr>
            <w:delText xml:space="preserve">đi làm sang tên </w:delText>
          </w:r>
        </w:del>
        <w:r w:rsidRPr="008F69F3" w:rsidR="00161141">
          <w:rPr>
            <w:rFonts w:asciiTheme="majorHAnsi" w:hAnsiTheme="majorHAnsi" w:cstheme="majorHAnsi"/>
            <w:sz w:val="24"/>
            <w:szCs w:val="24"/>
            <w:highlight w:val="lightGray"/>
          </w:rPr>
          <w:t>cho Nguyên Thực  - 03 bản gốc</w:t>
        </w:r>
      </w:ins>
      <w:del w:author="Nguyen Thi Thu Huyen (K.PCTT-HO)" w:date="2023-11-27T15:11:00Z" w:id="87">
        <w:r w:rsidRPr="008F69F3" w:rsidDel="008F69F3">
          <w:rPr>
            <w:rFonts w:asciiTheme="majorHAnsi" w:hAnsiTheme="majorHAnsi" w:cstheme="majorHAnsi"/>
            <w:sz w:val="24"/>
            <w:szCs w:val="24"/>
            <w:highlight w:val="lightGray"/>
          </w:rPr>
          <w:delText>….</w:delText>
        </w:r>
      </w:del>
      <w:r w:rsidRPr="008F69F3">
        <w:rPr>
          <w:rFonts w:asciiTheme="majorHAnsi" w:hAnsiTheme="majorHAnsi" w:cstheme="majorHAnsi"/>
          <w:sz w:val="24"/>
          <w:szCs w:val="24"/>
          <w:highlight w:val="lightGray"/>
        </w:rPr>
        <w:t>]</w:t>
      </w:r>
    </w:p>
    <w:p w:rsidRPr="008F69F3" w:rsidR="00161141" w:rsidP="008338E3" w:rsidRDefault="00161141" w14:paraId="35AD50CA" w14:textId="24149F80">
      <w:pPr>
        <w:pStyle w:val="ListParagraph"/>
        <w:numPr>
          <w:ilvl w:val="0"/>
          <w:numId w:val="27"/>
        </w:numPr>
        <w:spacing w:line="360" w:lineRule="auto"/>
        <w:jc w:val="both"/>
        <w:rPr>
          <w:ins w:author="Trang Phi Thi Ngoc" w:date="2023-11-24T09:42:00Z" w:id="88"/>
          <w:rFonts w:asciiTheme="majorHAnsi" w:hAnsiTheme="majorHAnsi" w:cstheme="majorHAnsi"/>
          <w:sz w:val="24"/>
          <w:szCs w:val="24"/>
          <w:highlight w:val="lightGray"/>
        </w:rPr>
      </w:pPr>
      <w:ins w:author="Trang Phi Thi Ngoc" w:date="2023-11-24T09:41:00Z" w:id="89">
        <w:r w:rsidRPr="008F69F3">
          <w:rPr>
            <w:rFonts w:asciiTheme="majorHAnsi" w:hAnsiTheme="majorHAnsi" w:cstheme="majorHAnsi"/>
            <w:sz w:val="24"/>
            <w:szCs w:val="24"/>
            <w:highlight w:val="lightGray"/>
          </w:rPr>
          <w:t xml:space="preserve">Hồ sơ nhân thân của hai </w:t>
        </w:r>
        <w:del w:author="Nguyen Thi Thu Huyen (K.PCTT-HO)" w:date="2023-11-27T15:11:00Z" w:id="90">
          <w:r w:rsidRPr="008F69F3" w:rsidDel="008F69F3">
            <w:rPr>
              <w:rFonts w:asciiTheme="majorHAnsi" w:hAnsiTheme="majorHAnsi" w:cstheme="majorHAnsi"/>
              <w:sz w:val="24"/>
              <w:szCs w:val="24"/>
              <w:highlight w:val="lightGray"/>
            </w:rPr>
            <w:delText>bên  mua</w:delText>
          </w:r>
        </w:del>
      </w:ins>
      <w:ins w:author="Nguyen Thi Thu Huyen (K.PCTT-HO)" w:date="2023-11-27T15:11:00Z" w:id="91">
        <w:r w:rsidRPr="008F69F3" w:rsidR="008F69F3">
          <w:rPr>
            <w:rFonts w:asciiTheme="majorHAnsi" w:hAnsiTheme="majorHAnsi" w:cstheme="majorHAnsi"/>
            <w:sz w:val="24"/>
            <w:szCs w:val="24"/>
            <w:highlight w:val="lightGray"/>
          </w:rPr>
          <w:t>Bên chuyển nhượng</w:t>
        </w:r>
      </w:ins>
      <w:ins w:author="Trang Phi Thi Ngoc" w:date="2023-11-24T09:41:00Z" w:id="92">
        <w:r w:rsidRPr="008F69F3">
          <w:rPr>
            <w:rFonts w:asciiTheme="majorHAnsi" w:hAnsiTheme="majorHAnsi" w:cstheme="majorHAnsi"/>
            <w:sz w:val="24"/>
            <w:szCs w:val="24"/>
            <w:highlight w:val="lightGray"/>
          </w:rPr>
          <w:t xml:space="preserve">  và </w:t>
        </w:r>
        <w:del w:author="Nguyen Thi Thu Huyen (K.PCTT-HO)" w:date="2023-11-27T15:11:00Z" w:id="93">
          <w:r w:rsidRPr="008F69F3" w:rsidDel="008F69F3">
            <w:rPr>
              <w:rFonts w:asciiTheme="majorHAnsi" w:hAnsiTheme="majorHAnsi" w:cstheme="majorHAnsi"/>
              <w:sz w:val="24"/>
              <w:szCs w:val="24"/>
              <w:highlight w:val="lightGray"/>
            </w:rPr>
            <w:delText>bên bán</w:delText>
          </w:r>
        </w:del>
      </w:ins>
      <w:ins w:author="Nguyen Thi Thu Huyen (K.PCTT-HO)" w:date="2023-11-27T15:11:00Z" w:id="94">
        <w:r w:rsidRPr="008F69F3" w:rsidR="008F69F3">
          <w:rPr>
            <w:rFonts w:asciiTheme="majorHAnsi" w:hAnsiTheme="majorHAnsi" w:cstheme="majorHAnsi"/>
            <w:sz w:val="24"/>
            <w:szCs w:val="24"/>
            <w:highlight w:val="lightGray"/>
          </w:rPr>
          <w:t>Bên nhận chuyển nhượng</w:t>
        </w:r>
      </w:ins>
      <w:ins w:author="Trang Phi Thi Ngoc" w:date="2023-11-24T09:41:00Z" w:id="95">
        <w:r w:rsidRPr="008F69F3">
          <w:rPr>
            <w:rFonts w:asciiTheme="majorHAnsi" w:hAnsiTheme="majorHAnsi" w:cstheme="majorHAnsi"/>
            <w:sz w:val="24"/>
            <w:szCs w:val="24"/>
            <w:highlight w:val="lightGray"/>
          </w:rPr>
          <w:t xml:space="preserve">  (theo tùy trường hợp) </w:t>
        </w:r>
      </w:ins>
      <w:ins w:author="Trang Phi Thi Ngoc" w:date="2023-11-24T09:42:00Z" w:id="96">
        <w:r w:rsidRPr="008F69F3">
          <w:rPr>
            <w:rFonts w:asciiTheme="majorHAnsi" w:hAnsiTheme="majorHAnsi" w:cstheme="majorHAnsi"/>
            <w:sz w:val="24"/>
            <w:szCs w:val="24"/>
            <w:highlight w:val="lightGray"/>
          </w:rPr>
          <w:t>– 02 bộ bản sao y</w:t>
        </w:r>
      </w:ins>
    </w:p>
    <w:p w:rsidRPr="00E706A8" w:rsidR="00161141" w:rsidP="008338E3" w:rsidRDefault="00161141" w14:paraId="51171D89" w14:textId="612B67D9">
      <w:pPr>
        <w:pStyle w:val="ListParagraph"/>
        <w:numPr>
          <w:ilvl w:val="0"/>
          <w:numId w:val="27"/>
        </w:numPr>
        <w:spacing w:line="360" w:lineRule="auto"/>
        <w:jc w:val="both"/>
        <w:rPr>
          <w:ins w:author="Trang Phi Thi Ngoc" w:date="2023-11-24T09:42:00Z" w:id="97"/>
          <w:rFonts w:asciiTheme="majorHAnsi" w:hAnsiTheme="majorHAnsi" w:cstheme="majorHAnsi"/>
          <w:sz w:val="24"/>
          <w:szCs w:val="24"/>
          <w:highlight w:val="lightGray"/>
        </w:rPr>
      </w:pPr>
      <w:ins w:author="Trang Phi Thi Ngoc" w:date="2023-11-24T09:42:00Z" w:id="98">
        <w:r w:rsidRPr="0078539C">
          <w:rPr>
            <w:rFonts w:asciiTheme="majorHAnsi" w:hAnsiTheme="majorHAnsi" w:cstheme="majorHAnsi"/>
            <w:sz w:val="24"/>
            <w:szCs w:val="24"/>
            <w:highlight w:val="lightGray"/>
          </w:rPr>
          <w:t>Biên lai /t</w:t>
        </w:r>
        <w:r w:rsidRPr="00E706A8">
          <w:rPr>
            <w:rFonts w:asciiTheme="majorHAnsi" w:hAnsiTheme="majorHAnsi" w:cstheme="majorHAnsi"/>
            <w:sz w:val="24"/>
            <w:szCs w:val="24"/>
            <w:highlight w:val="lightGray"/>
          </w:rPr>
          <w:t>ờ khai thuế phi nông nghiệp của năm 20….</w:t>
        </w:r>
      </w:ins>
    </w:p>
    <w:p w:rsidRPr="00E706A8" w:rsidR="00161141" w:rsidP="008338E3" w:rsidRDefault="00161141" w14:paraId="593BD38F" w14:textId="2CB1AFE1">
      <w:pPr>
        <w:pStyle w:val="ListParagraph"/>
        <w:numPr>
          <w:ilvl w:val="0"/>
          <w:numId w:val="27"/>
        </w:numPr>
        <w:spacing w:line="360" w:lineRule="auto"/>
        <w:jc w:val="both"/>
        <w:rPr>
          <w:ins w:author="Trang Phi Thi Ngoc" w:date="2023-11-24T09:43:00Z" w:id="99"/>
          <w:rFonts w:asciiTheme="majorHAnsi" w:hAnsiTheme="majorHAnsi" w:cstheme="majorHAnsi"/>
          <w:sz w:val="24"/>
          <w:szCs w:val="24"/>
          <w:highlight w:val="lightGray"/>
        </w:rPr>
      </w:pPr>
      <w:ins w:author="Trang Phi Thi Ngoc" w:date="2023-11-24T09:43:00Z" w:id="100">
        <w:r w:rsidRPr="00E706A8">
          <w:rPr>
            <w:rFonts w:asciiTheme="majorHAnsi" w:hAnsiTheme="majorHAnsi" w:cstheme="majorHAnsi"/>
            <w:sz w:val="24"/>
            <w:szCs w:val="24"/>
            <w:highlight w:val="lightGray"/>
          </w:rPr>
          <w:t>Cam kết tài sản riêng 02 – bản gốc ( đối với các trường hợp tài sản riêng của vợ chồng)</w:t>
        </w:r>
      </w:ins>
    </w:p>
    <w:p w:rsidRPr="00E706A8" w:rsidR="00161141" w:rsidDel="00E05B19" w:rsidP="008338E3" w:rsidRDefault="00161141" w14:paraId="2105047C" w14:textId="7E24CB71">
      <w:pPr>
        <w:pStyle w:val="ListParagraph"/>
        <w:numPr>
          <w:ilvl w:val="0"/>
          <w:numId w:val="27"/>
        </w:numPr>
        <w:spacing w:line="360" w:lineRule="auto"/>
        <w:jc w:val="both"/>
        <w:rPr>
          <w:ins w:author="Trang Phi Thi Ngoc" w:date="2023-11-24T09:40:00Z" w:id="101"/>
          <w:del w:author="ngocpv" w:date="2023-11-28T16:55:00Z" w:id="102"/>
          <w:rFonts w:asciiTheme="majorHAnsi" w:hAnsiTheme="majorHAnsi" w:cstheme="majorHAnsi"/>
          <w:sz w:val="24"/>
          <w:szCs w:val="24"/>
          <w:highlight w:val="lightGray"/>
        </w:rPr>
      </w:pPr>
      <w:ins w:author="Trang Phi Thi Ngoc" w:date="2023-11-24T09:43:00Z" w:id="103">
        <w:r w:rsidRPr="00E706A8">
          <w:rPr>
            <w:rFonts w:asciiTheme="majorHAnsi" w:hAnsiTheme="majorHAnsi" w:cstheme="majorHAnsi"/>
            <w:highlight w:val="lightGray"/>
          </w:rPr>
          <w:t>Các giấy tờ khác:</w:t>
        </w:r>
      </w:ins>
      <w:ins w:author="Trang Phi Thi Ngoc" w:date="2023-11-24T09:44:00Z" w:id="104">
        <w:r w:rsidRPr="00E706A8">
          <w:rPr>
            <w:rFonts w:asciiTheme="majorHAnsi" w:hAnsiTheme="majorHAnsi" w:cstheme="majorHAnsi"/>
            <w:highlight w:val="lightGray"/>
          </w:rPr>
          <w:t>………………………………….</w:t>
        </w:r>
      </w:ins>
    </w:p>
    <w:p w:rsidRPr="003057C9" w:rsidR="00161141" w:rsidDel="008F69F3" w:rsidP="0078539C" w:rsidRDefault="008F69F3" w14:paraId="2FB239A1" w14:textId="7341B170">
      <w:pPr>
        <w:pStyle w:val="ListParagraph"/>
        <w:numPr>
          <w:ilvl w:val="0"/>
          <w:numId w:val="27"/>
        </w:numPr>
        <w:spacing w:line="360" w:lineRule="auto"/>
        <w:jc w:val="both"/>
        <w:rPr>
          <w:rFonts w:eastAsia="Times New Roman" w:asciiTheme="majorHAnsi" w:hAnsiTheme="majorHAnsi" w:cstheme="majorHAnsi"/>
          <w:sz w:val="24"/>
          <w:szCs w:val="24"/>
          <w:highlight w:val="lightGray"/>
          <w:rPrChange w:author="ngocpv" w:date="2023-11-28T16:56:00Z" w:id="105">
            <w:rPr>
              <w:highlight w:val="lightGray"/>
            </w:rPr>
          </w:rPrChange>
        </w:rPr>
      </w:pPr>
      <w:del w:author="ngocpv" w:date="2023-11-28T16:55:00Z" w:id="1185560636">
        <w:r w:rsidRPr="4F8CF9EC" w:rsidDel="008F69F3">
          <w:rPr>
            <w:rFonts w:ascii="Calibri Light" w:hAnsi="Calibri Light" w:eastAsia="Times New Roman" w:cs="Calibri Light" w:asciiTheme="majorAscii" w:hAnsiTheme="majorAscii" w:cstheme="majorAscii"/>
            <w:sz w:val="24"/>
            <w:szCs w:val="24"/>
            <w:highlight w:val="lightGray"/>
            <w:rPrChange w:author="ngocpv" w:date="2023-11-28T16:56:00Z" w:id="866716776">
              <w:rPr>
                <w:rFonts w:eastAsia="Times New Roman"/>
                <w:sz w:val="24"/>
                <w:szCs w:val="24"/>
                <w:highlight w:val="yellow"/>
              </w:rPr>
            </w:rPrChange>
          </w:rPr>
          <w:delText xml:space="preserve"> </w:delText>
        </w:r>
      </w:del>
      <w:del w:author="Nguyen Thi Thu Huyen (K.PCTT-HO)" w:date="2023-11-27T15:12:00Z" w:id="110">
        <w:ins w:author="Nguyen Thu Nga (K.KHCN-HO)" w:date="2023-11-24T14:28:00Z" w:id="111">
          <w:r w:rsidRPr="003057C9" w:rsidDel="008F69F3" w:rsidR="004B2E34">
            <w:rPr>
              <w:rFonts w:eastAsia="Times New Roman" w:asciiTheme="majorHAnsi" w:hAnsiTheme="majorHAnsi" w:cstheme="majorHAnsi"/>
              <w:sz w:val="24"/>
              <w:szCs w:val="24"/>
              <w:highlight w:val="lightGray"/>
              <w:rPrChange w:author="ngocpv" w:date="2023-11-28T16:56:00Z" w:id="112">
                <w:rPr>
                  <w:rFonts w:asciiTheme="majorHAnsi" w:hAnsiTheme="majorHAnsi" w:cstheme="majorHAnsi"/>
                  <w:highlight w:val="lightGray"/>
                </w:rPr>
              </w:rPrChange>
            </w:rPr>
            <w:delText xml:space="preserve">KH th…………………….ácriêng 02 – bản gốc ( đối với các </w:delText>
          </w:r>
        </w:ins>
        <w:ins w:author="Nguyen Thu Nga (K.KHCN-HO)" w:date="2023-11-24T14:29:00Z" w:id="113">
          <w:r w:rsidRPr="003057C9" w:rsidDel="008F69F3" w:rsidR="00FB59F6">
            <w:rPr>
              <w:rFonts w:eastAsia="Times New Roman" w:asciiTheme="majorHAnsi" w:hAnsiTheme="majorHAnsi" w:cstheme="majorHAnsi"/>
              <w:sz w:val="24"/>
              <w:szCs w:val="24"/>
              <w:highlight w:val="lightGray"/>
              <w:rPrChange w:author="ngocpv" w:date="2023-11-28T16:56:00Z" w:id="114">
                <w:rPr>
                  <w:rFonts w:asciiTheme="majorHAnsi" w:hAnsiTheme="majorHAnsi" w:cstheme="majorHAnsi"/>
                  <w:highlight w:val="lightGray"/>
                </w:rPr>
              </w:rPrChange>
            </w:rPr>
            <w:delText>tH th…………………….ácriêng 02</w:delText>
          </w:r>
          <w:r w:rsidRPr="003057C9" w:rsidDel="008F69F3" w:rsidR="004B2E34">
            <w:rPr>
              <w:rFonts w:eastAsia="Times New Roman" w:asciiTheme="majorHAnsi" w:hAnsiTheme="majorHAnsi" w:cstheme="majorHAnsi"/>
              <w:sz w:val="24"/>
              <w:szCs w:val="24"/>
              <w:highlight w:val="lightGray"/>
              <w:rPrChange w:author="ngocpv" w:date="2023-11-28T16:56:00Z" w:id="115">
                <w:rPr>
                  <w:rFonts w:asciiTheme="majorHAnsi" w:hAnsiTheme="majorHAnsi" w:cstheme="majorHAnsi"/>
                  <w:highlight w:val="lightGray"/>
                </w:rPr>
              </w:rPrChange>
            </w:rPr>
            <w:delText>cho Nguyên Th.á</w:delText>
          </w:r>
          <w:r w:rsidRPr="003057C9" w:rsidDel="008F69F3" w:rsidR="00FB59F6">
            <w:rPr>
              <w:rFonts w:eastAsia="Times New Roman" w:asciiTheme="majorHAnsi" w:hAnsiTheme="majorHAnsi" w:cstheme="majorHAnsi"/>
              <w:sz w:val="24"/>
              <w:szCs w:val="24"/>
              <w:highlight w:val="lightGray"/>
              <w:rPrChange w:author="ngocpv" w:date="2023-11-28T16:56:00Z" w:id="116">
                <w:rPr>
                  <w:rFonts w:asciiTheme="majorHAnsi" w:hAnsiTheme="majorHAnsi" w:cstheme="majorHAnsi"/>
                  <w:highlight w:val="lightGray"/>
                </w:rPr>
              </w:rPrChange>
            </w:rPr>
            <w:delText xml:space="preserve"> theo thông báo ciêng 02 – bản </w:delText>
          </w:r>
        </w:ins>
        <w:ins w:author="Nguyen Thu Nga (K.KHCN-HO)" w:date="2023-11-24T15:36:00Z" w:id="117">
          <w:commentRangeStart w:id="119"/>
          <w:r w:rsidRPr="003057C9" w:rsidDel="008F69F3" w:rsidR="00E12E53">
            <w:rPr>
              <w:rStyle w:val="CommentReference"/>
              <w:rFonts w:ascii="Times New Roman" w:hAnsi="Times New Roman" w:eastAsia="Times New Roman"/>
              <w:sz w:val="24"/>
              <w:szCs w:val="24"/>
              <w:highlight w:val="lightGray"/>
              <w:rPrChange w:author="ngocpv" w:date="2023-11-28T16:56:00Z" w:id="118">
                <w:rPr>
                  <w:rStyle w:val="CommentReference"/>
                  <w:rFonts w:ascii="Times New Roman" w:hAnsi="Times New Roman" w:eastAsia="Times New Roman"/>
                  <w:sz w:val="24"/>
                  <w:szCs w:val="24"/>
                </w:rPr>
              </w:rPrChange>
            </w:rPr>
            <w:commentReference w:id="119"/>
          </w:r>
        </w:ins>
      </w:del>
    </w:p>
    <w:p w:rsidRPr="008F69F3" w:rsidR="008338E3" w:rsidP="00B83916" w:rsidRDefault="008338E3" w14:paraId="7EF687E4" w14:textId="6A78BA4F">
      <w:pPr>
        <w:spacing w:line="360" w:lineRule="auto"/>
        <w:ind w:left="360"/>
        <w:jc w:val="both"/>
        <w:rPr>
          <w:rFonts w:asciiTheme="majorHAnsi" w:hAnsiTheme="majorHAnsi" w:cstheme="majorHAnsi"/>
        </w:rPr>
      </w:pPr>
      <w:r w:rsidRPr="008F69F3">
        <w:rPr>
          <w:rFonts w:asciiTheme="majorHAnsi" w:hAnsiTheme="majorHAnsi" w:cstheme="majorHAnsi"/>
        </w:rPr>
        <w:t>(Sau đây gọi là “Hồ sơ chuyển nhượng”)</w:t>
      </w:r>
    </w:p>
    <w:p w:rsidRPr="008F69F3" w:rsidR="008F69F3" w:rsidRDefault="008F69F3" w14:paraId="59550B54" w14:textId="33A352FA">
      <w:pPr>
        <w:pStyle w:val="ListParagraph"/>
        <w:numPr>
          <w:ilvl w:val="0"/>
          <w:numId w:val="5"/>
        </w:numPr>
        <w:tabs>
          <w:tab w:val="clear" w:pos="720"/>
        </w:tabs>
        <w:spacing w:line="360" w:lineRule="auto"/>
        <w:ind w:left="360"/>
        <w:jc w:val="both"/>
        <w:rPr>
          <w:rFonts w:asciiTheme="majorHAnsi" w:hAnsiTheme="majorHAnsi" w:cstheme="majorHAnsi"/>
          <w:sz w:val="24"/>
          <w:szCs w:val="24"/>
          <w:rPrChange w:author="Nguyen Thi Thu Huyen (K.PCTT-HO)" w:date="2023-11-27T15:14:00Z" w:id="120">
            <w:rPr>
              <w:rFonts w:asciiTheme="majorHAnsi" w:hAnsiTheme="majorHAnsi" w:cstheme="majorHAnsi"/>
              <w:highlight w:val="yellow"/>
            </w:rPr>
          </w:rPrChange>
        </w:rPr>
        <w:pPrChange w:author="Nguyen Thi Thu Huyen (K.PCTT-HO)" w:date="2023-11-27T15:13:00Z" w:id="121">
          <w:pPr>
            <w:pStyle w:val="ListParagraph"/>
            <w:numPr>
              <w:numId w:val="5"/>
            </w:numPr>
            <w:tabs>
              <w:tab w:val="num" w:pos="720"/>
            </w:tabs>
            <w:spacing w:line="360" w:lineRule="auto"/>
            <w:ind w:hanging="360"/>
            <w:jc w:val="both"/>
          </w:pPr>
        </w:pPrChange>
      </w:pPr>
      <w:ins w:author="Nguyen Thi Thu Huyen (K.PCTT-HO)" w:date="2023-11-27T15:12:00Z" w:id="123">
        <w:r w:rsidRPr="008F69F3">
          <w:rPr>
            <w:rFonts w:asciiTheme="majorHAnsi" w:hAnsiTheme="majorHAnsi" w:cstheme="majorHAnsi"/>
            <w:sz w:val="24"/>
            <w:szCs w:val="24"/>
            <w:rPrChange w:author="Nguyen Thi Thu Huyen (K.PCTT-HO)" w:date="2023-11-27T15:14:00Z" w:id="124">
              <w:rPr>
                <w:rFonts w:asciiTheme="majorHAnsi" w:hAnsiTheme="majorHAnsi" w:cstheme="majorHAnsi"/>
                <w:highlight w:val="yellow"/>
              </w:rPr>
            </w:rPrChange>
          </w:rPr>
          <w:t xml:space="preserve">KH </w:t>
        </w:r>
      </w:ins>
      <w:ins w:author="Nguyen Thi Thu Huyen (K.PCTT-HO)" w:date="2023-11-27T15:12:00Z" w:id="125">
        <w:r w:rsidRPr="008F69F3">
          <w:rPr>
            <w:rFonts w:asciiTheme="majorHAnsi" w:hAnsiTheme="majorHAnsi" w:cstheme="majorHAnsi"/>
            <w:sz w:val="24"/>
            <w:szCs w:val="24"/>
            <w:rPrChange w:author="Nguyen Thi Thu Huyen (K.PCTT-HO)" w:date="2023-11-27T15:14:00Z" w:id="126">
              <w:rPr>
                <w:rFonts w:asciiTheme="majorHAnsi" w:hAnsiTheme="majorHAnsi" w:cstheme="majorHAnsi"/>
                <w:highlight w:val="yellow"/>
              </w:rPr>
            </w:rPrChange>
          </w:rPr>
          <w:t xml:space="preserve">có trách nhiệm thanh toán </w:t>
        </w:r>
      </w:ins>
      <w:ins w:author="Nguyen Thi Thu Huyen (K.PCTT-HO)" w:date="2023-11-27T15:12:00Z" w:id="127">
        <w:del w:author="Nguyen Thi Thu Huyen (K.PCTT-HO)" w:date="2023-11-27T15:12:00Z" w:id="128">
          <w:r w:rsidRPr="008F69F3" w:rsidDel="008F69F3">
            <w:rPr>
              <w:rFonts w:asciiTheme="majorHAnsi" w:hAnsiTheme="majorHAnsi" w:cstheme="majorHAnsi"/>
              <w:sz w:val="24"/>
              <w:szCs w:val="24"/>
              <w:rPrChange w:author="Nguyen Thi Thu Huyen (K.PCTT-HO)" w:date="2023-11-27T15:14:00Z" w:id="129">
                <w:rPr>
                  <w:rFonts w:asciiTheme="majorHAnsi" w:hAnsiTheme="majorHAnsi" w:cstheme="majorHAnsi"/>
                  <w:highlight w:val="yellow"/>
                </w:rPr>
              </w:rPrChange>
            </w:rPr>
            <w:delText>thực hiện đóng</w:delText>
          </w:r>
        </w:del>
      </w:ins>
      <w:ins w:author="Nguyen Thi Thu Huyen (K.PCTT-HO)" w:date="2023-11-27T15:12:00Z" w:id="130">
        <w:r w:rsidRPr="008F69F3">
          <w:rPr>
            <w:rFonts w:asciiTheme="majorHAnsi" w:hAnsiTheme="majorHAnsi" w:cstheme="majorHAnsi"/>
            <w:sz w:val="24"/>
            <w:szCs w:val="24"/>
            <w:rPrChange w:author="Nguyen Thi Thu Huyen (K.PCTT-HO)" w:date="2023-11-27T15:14:00Z" w:id="131">
              <w:rPr>
                <w:rFonts w:asciiTheme="majorHAnsi" w:hAnsiTheme="majorHAnsi" w:cstheme="majorHAnsi"/>
                <w:highlight w:val="yellow"/>
              </w:rPr>
            </w:rPrChange>
          </w:rPr>
          <w:t>các</w:t>
        </w:r>
      </w:ins>
      <w:ins w:author="Nguyen Thi Thu Huyen (K.PCTT-HO)" w:date="2023-11-27T15:12:00Z" w:id="132">
        <w:r w:rsidRPr="008F69F3">
          <w:rPr>
            <w:rFonts w:asciiTheme="majorHAnsi" w:hAnsiTheme="majorHAnsi" w:cstheme="majorHAnsi"/>
            <w:sz w:val="24"/>
            <w:szCs w:val="24"/>
            <w:rPrChange w:author="Nguyen Thi Thu Huyen (K.PCTT-HO)" w:date="2023-11-27T15:14:00Z" w:id="133">
              <w:rPr>
                <w:rFonts w:asciiTheme="majorHAnsi" w:hAnsiTheme="majorHAnsi" w:cstheme="majorHAnsi"/>
                <w:highlight w:val="yellow"/>
              </w:rPr>
            </w:rPrChange>
          </w:rPr>
          <w:t xml:space="preserve"> thuế, phí, lệ phí sang tên QCN tại thời điểm </w:t>
        </w:r>
        <w:del w:author="Nguyen Thi Thu Huyen (K.PCTT-HO)" w:date="2023-11-27T15:13:00Z" w:id="134">
          <w:r w:rsidRPr="008F69F3" w:rsidDel="008F69F3">
            <w:rPr>
              <w:rFonts w:asciiTheme="majorHAnsi" w:hAnsiTheme="majorHAnsi" w:cstheme="majorHAnsi"/>
              <w:sz w:val="24"/>
              <w:szCs w:val="24"/>
              <w:rPrChange w:author="Nguyen Thi Thu Huyen (K.PCTT-HO)" w:date="2023-11-27T15:14:00Z" w:id="135">
                <w:rPr>
                  <w:rFonts w:asciiTheme="majorHAnsi" w:hAnsiTheme="majorHAnsi" w:cstheme="majorHAnsi"/>
                  <w:highlight w:val="yellow"/>
                </w:rPr>
              </w:rPrChange>
            </w:rPr>
            <w:delText>nộp</w:delText>
          </w:r>
        </w:del>
      </w:ins>
      <w:ins w:author="Nguyen Thi Thu Huyen (K.PCTT-HO)" w:date="2023-11-27T15:13:00Z" w:id="136">
        <w:r w:rsidRPr="008F69F3">
          <w:rPr>
            <w:rFonts w:asciiTheme="majorHAnsi" w:hAnsiTheme="majorHAnsi" w:cstheme="majorHAnsi"/>
            <w:sz w:val="24"/>
            <w:szCs w:val="24"/>
            <w:rPrChange w:author="Nguyen Thi Thu Huyen (K.PCTT-HO)" w:date="2023-11-27T15:14:00Z" w:id="137">
              <w:rPr>
                <w:rFonts w:asciiTheme="majorHAnsi" w:hAnsiTheme="majorHAnsi" w:cstheme="majorHAnsi"/>
                <w:highlight w:val="yellow"/>
              </w:rPr>
            </w:rPrChange>
          </w:rPr>
          <w:t>bàn giao</w:t>
        </w:r>
      </w:ins>
      <w:ins w:author="Nguyen Thi Thu Huyen (K.PCTT-HO)" w:date="2023-11-27T15:12:00Z" w:id="138">
        <w:r w:rsidRPr="008F69F3">
          <w:rPr>
            <w:rFonts w:asciiTheme="majorHAnsi" w:hAnsiTheme="majorHAnsi" w:cstheme="majorHAnsi"/>
            <w:sz w:val="24"/>
            <w:szCs w:val="24"/>
            <w:rPrChange w:author="Nguyen Thi Thu Huyen (K.PCTT-HO)" w:date="2023-11-27T15:14:00Z" w:id="139">
              <w:rPr>
                <w:rFonts w:asciiTheme="majorHAnsi" w:hAnsiTheme="majorHAnsi" w:cstheme="majorHAnsi"/>
                <w:highlight w:val="yellow"/>
              </w:rPr>
            </w:rPrChange>
          </w:rPr>
          <w:t xml:space="preserve"> hồ sơ cho Nguyên Thực</w:t>
        </w:r>
      </w:ins>
      <w:ins w:author="Nguyen Thi Thu Huyen (K.PCTT-HO)" w:date="2023-11-27T15:13:00Z" w:id="140">
        <w:r w:rsidRPr="008F69F3">
          <w:rPr>
            <w:rFonts w:asciiTheme="majorHAnsi" w:hAnsiTheme="majorHAnsi" w:cstheme="majorHAnsi"/>
            <w:sz w:val="24"/>
            <w:szCs w:val="24"/>
            <w:rPrChange w:author="Nguyen Thi Thu Huyen (K.PCTT-HO)" w:date="2023-11-27T15:14:00Z" w:id="141">
              <w:rPr>
                <w:rFonts w:asciiTheme="majorHAnsi" w:hAnsiTheme="majorHAnsi" w:cstheme="majorHAnsi"/>
                <w:highlight w:val="yellow"/>
              </w:rPr>
            </w:rPrChange>
          </w:rPr>
          <w:t>. Số tiền cụ thể</w:t>
        </w:r>
      </w:ins>
      <w:ins w:author="Nguyen Thi Thu Huyen (K.PCTT-HO)" w:date="2023-11-27T15:12:00Z" w:id="142">
        <w:r w:rsidRPr="008F69F3">
          <w:rPr>
            <w:rFonts w:asciiTheme="majorHAnsi" w:hAnsiTheme="majorHAnsi" w:cstheme="majorHAnsi"/>
            <w:sz w:val="24"/>
            <w:szCs w:val="24"/>
            <w:rPrChange w:author="Nguyen Thi Thu Huyen (K.PCTT-HO)" w:date="2023-11-27T15:14:00Z" w:id="143">
              <w:rPr>
                <w:rFonts w:asciiTheme="majorHAnsi" w:hAnsiTheme="majorHAnsi" w:cstheme="majorHAnsi"/>
                <w:highlight w:val="yellow"/>
              </w:rPr>
            </w:rPrChange>
          </w:rPr>
          <w:t xml:space="preserve"> theo thông báo của Nguyên Thực</w:t>
        </w:r>
        <w:commentRangeStart w:id="145"/>
        <w:r w:rsidRPr="008F69F3">
          <w:rPr>
            <w:rFonts w:asciiTheme="majorHAnsi" w:hAnsiTheme="majorHAnsi" w:cstheme="majorHAnsi"/>
            <w:sz w:val="24"/>
            <w:szCs w:val="24"/>
            <w:rPrChange w:author="Nguyen Thi Thu Huyen (K.PCTT-HO)" w:date="2023-11-27T15:14:00Z" w:id="144">
              <w:rPr>
                <w:rStyle w:val="CommentReference"/>
              </w:rPr>
            </w:rPrChange>
          </w:rPr>
          <w:commentReference w:id="145"/>
        </w:r>
      </w:ins>
      <w:ins w:author="Nguyen Thi Thu Huyen (K.PCTT-HO)" w:date="2023-11-27T15:13:00Z" w:id="146">
        <w:r w:rsidRPr="008F69F3">
          <w:rPr>
            <w:rFonts w:asciiTheme="majorHAnsi" w:hAnsiTheme="majorHAnsi" w:cstheme="majorHAnsi"/>
            <w:sz w:val="24"/>
            <w:szCs w:val="24"/>
            <w:rPrChange w:author="Nguyen Thi Thu Huyen (K.PCTT-HO)" w:date="2023-11-27T15:14:00Z" w:id="147">
              <w:rPr>
                <w:rFonts w:asciiTheme="majorHAnsi" w:hAnsiTheme="majorHAnsi" w:cstheme="majorHAnsi"/>
                <w:highlight w:val="yellow"/>
              </w:rPr>
            </w:rPrChange>
          </w:rPr>
          <w:t>.</w:t>
        </w:r>
      </w:ins>
    </w:p>
    <w:p w:rsidRPr="008F69F3" w:rsidR="00F47668" w:rsidP="00B83916" w:rsidRDefault="00F47668" w14:paraId="34CEB08E" w14:textId="67C68556">
      <w:pPr>
        <w:pStyle w:val="ListParagraph"/>
        <w:numPr>
          <w:ilvl w:val="0"/>
          <w:numId w:val="5"/>
        </w:numPr>
        <w:tabs>
          <w:tab w:val="clear" w:pos="720"/>
        </w:tabs>
        <w:spacing w:line="360" w:lineRule="auto"/>
        <w:ind w:left="360"/>
        <w:jc w:val="both"/>
        <w:rPr>
          <w:rFonts w:asciiTheme="majorHAnsi" w:hAnsiTheme="majorHAnsi" w:cstheme="majorHAnsi"/>
          <w:sz w:val="24"/>
          <w:szCs w:val="24"/>
        </w:rPr>
      </w:pPr>
      <w:r w:rsidRPr="008F69F3">
        <w:rPr>
          <w:rFonts w:asciiTheme="majorHAnsi" w:hAnsiTheme="majorHAnsi" w:cstheme="majorHAnsi"/>
          <w:sz w:val="24"/>
          <w:szCs w:val="24"/>
        </w:rPr>
        <w:t xml:space="preserve">Nguyên Thực sẽ gửi  Biên bản bàn giao Hồ sơ chuyển nhượng cho PVcomBank trong thời hạn </w:t>
      </w:r>
      <w:r w:rsidRPr="008F69F3">
        <w:rPr>
          <w:rFonts w:asciiTheme="majorHAnsi" w:hAnsiTheme="majorHAnsi" w:cstheme="majorHAnsi"/>
          <w:sz w:val="24"/>
          <w:szCs w:val="24"/>
          <w:highlight w:val="lightGray"/>
        </w:rPr>
        <w:t>0</w:t>
      </w:r>
      <w:r w:rsidRPr="008F69F3" w:rsidR="00064521">
        <w:rPr>
          <w:rFonts w:asciiTheme="majorHAnsi" w:hAnsiTheme="majorHAnsi" w:cstheme="majorHAnsi"/>
          <w:sz w:val="24"/>
          <w:szCs w:val="24"/>
          <w:highlight w:val="lightGray"/>
        </w:rPr>
        <w:t>2</w:t>
      </w:r>
      <w:r w:rsidRPr="008F69F3">
        <w:rPr>
          <w:rFonts w:asciiTheme="majorHAnsi" w:hAnsiTheme="majorHAnsi" w:cstheme="majorHAnsi"/>
          <w:sz w:val="24"/>
          <w:szCs w:val="24"/>
          <w:highlight w:val="lightGray"/>
        </w:rPr>
        <w:t xml:space="preserve"> ngày </w:t>
      </w:r>
      <w:r w:rsidRPr="008F69F3">
        <w:rPr>
          <w:rFonts w:asciiTheme="majorHAnsi" w:hAnsiTheme="majorHAnsi" w:cstheme="majorHAnsi"/>
          <w:sz w:val="24"/>
          <w:szCs w:val="24"/>
        </w:rPr>
        <w:t>kể từ ngày các Bên hoàn thành việc bàn giao Hồ sơ chuyển nhượng.</w:t>
      </w:r>
    </w:p>
    <w:p w:rsidRPr="008F69F3" w:rsidR="008338E3" w:rsidP="00B83916" w:rsidRDefault="00885619" w14:paraId="190AFD1A" w14:textId="356F8825">
      <w:pPr>
        <w:pStyle w:val="ListParagraph"/>
        <w:numPr>
          <w:ilvl w:val="0"/>
          <w:numId w:val="5"/>
        </w:numPr>
        <w:tabs>
          <w:tab w:val="clear" w:pos="720"/>
        </w:tabs>
        <w:spacing w:line="360" w:lineRule="auto"/>
        <w:ind w:left="360"/>
        <w:jc w:val="both"/>
        <w:rPr>
          <w:rFonts w:asciiTheme="majorHAnsi" w:hAnsiTheme="majorHAnsi" w:cstheme="majorHAnsi"/>
          <w:sz w:val="24"/>
          <w:szCs w:val="24"/>
        </w:rPr>
      </w:pPr>
      <w:r w:rsidRPr="008F69F3">
        <w:rPr>
          <w:rFonts w:asciiTheme="majorHAnsi" w:hAnsiTheme="majorHAnsi" w:cstheme="majorHAnsi"/>
          <w:sz w:val="24"/>
          <w:szCs w:val="24"/>
        </w:rPr>
        <w:t xml:space="preserve">Nguyên Thực sẽ nỗ lực để  </w:t>
      </w:r>
      <w:r w:rsidRPr="008F69F3" w:rsidR="00F977D5">
        <w:rPr>
          <w:rFonts w:asciiTheme="majorHAnsi" w:hAnsiTheme="majorHAnsi" w:cstheme="majorHAnsi"/>
          <w:sz w:val="24"/>
          <w:szCs w:val="24"/>
        </w:rPr>
        <w:t xml:space="preserve">Khách hàng được cấp GCN </w:t>
      </w:r>
      <w:del w:author="Nguyen Thi Thu Huyen (K.PCTT-HO)" w:date="2023-11-27T15:13:00Z" w:id="148">
        <w:r w:rsidRPr="008F69F3" w:rsidDel="008F69F3" w:rsidR="00F977D5">
          <w:rPr>
            <w:rFonts w:asciiTheme="majorHAnsi" w:hAnsiTheme="majorHAnsi" w:cstheme="majorHAnsi"/>
            <w:sz w:val="24"/>
            <w:szCs w:val="24"/>
          </w:rPr>
          <w:delText>(</w:delText>
        </w:r>
        <w:r w:rsidRPr="008F69F3" w:rsidDel="008F69F3" w:rsidR="00455C7B">
          <w:rPr>
            <w:rFonts w:asciiTheme="majorHAnsi" w:hAnsiTheme="majorHAnsi" w:cstheme="majorHAnsi"/>
            <w:sz w:val="24"/>
            <w:szCs w:val="24"/>
          </w:rPr>
          <w:delText xml:space="preserve">phù hợp với phương án cấp tín dụng được PVcomBank chấp thuận) </w:delText>
        </w:r>
      </w:del>
      <w:r w:rsidRPr="008F69F3">
        <w:rPr>
          <w:rFonts w:asciiTheme="majorHAnsi" w:hAnsiTheme="majorHAnsi" w:cstheme="majorHAnsi"/>
          <w:sz w:val="24"/>
          <w:szCs w:val="24"/>
        </w:rPr>
        <w:t xml:space="preserve">trong </w:t>
      </w:r>
      <w:r w:rsidRPr="008F69F3" w:rsidR="00455C7B">
        <w:rPr>
          <w:rFonts w:asciiTheme="majorHAnsi" w:hAnsiTheme="majorHAnsi" w:cstheme="majorHAnsi"/>
          <w:sz w:val="24"/>
          <w:szCs w:val="24"/>
        </w:rPr>
        <w:t xml:space="preserve">thời hạn </w:t>
      </w:r>
      <w:r w:rsidRPr="008F69F3">
        <w:rPr>
          <w:rFonts w:asciiTheme="majorHAnsi" w:hAnsiTheme="majorHAnsi" w:cstheme="majorHAnsi"/>
          <w:sz w:val="24"/>
          <w:szCs w:val="24"/>
        </w:rPr>
        <w:t xml:space="preserve">tối đa </w:t>
      </w:r>
      <w:r w:rsidRPr="008F69F3" w:rsidR="007E5F57">
        <w:rPr>
          <w:rFonts w:asciiTheme="majorHAnsi" w:hAnsiTheme="majorHAnsi" w:cstheme="majorHAnsi"/>
          <w:sz w:val="24"/>
          <w:szCs w:val="24"/>
          <w:highlight w:val="lightGray"/>
        </w:rPr>
        <w:t>30</w:t>
      </w:r>
      <w:ins w:author="Nguyen Thi Thu Huyen (K.PCTT-HO)" w:date="2023-11-27T15:14:00Z" w:id="149">
        <w:r w:rsidRPr="008F69F3" w:rsidR="008F69F3">
          <w:rPr>
            <w:rFonts w:asciiTheme="majorHAnsi" w:hAnsiTheme="majorHAnsi" w:cstheme="majorHAnsi"/>
            <w:sz w:val="24"/>
            <w:szCs w:val="24"/>
            <w:highlight w:val="lightGray"/>
          </w:rPr>
          <w:t xml:space="preserve"> ngày đến </w:t>
        </w:r>
      </w:ins>
      <w:del w:author="Nguyen Thi Thu Huyen (K.PCTT-HO)" w:date="2023-11-27T15:14:00Z" w:id="150">
        <w:r w:rsidRPr="008F69F3" w:rsidDel="008F69F3" w:rsidR="007E5F57">
          <w:rPr>
            <w:rFonts w:asciiTheme="majorHAnsi" w:hAnsiTheme="majorHAnsi" w:cstheme="majorHAnsi"/>
            <w:sz w:val="24"/>
            <w:szCs w:val="24"/>
            <w:highlight w:val="lightGray"/>
          </w:rPr>
          <w:delText>-</w:delText>
        </w:r>
      </w:del>
      <w:r w:rsidRPr="008F69F3" w:rsidR="007E5F57">
        <w:rPr>
          <w:rFonts w:asciiTheme="majorHAnsi" w:hAnsiTheme="majorHAnsi" w:cstheme="majorHAnsi"/>
          <w:sz w:val="24"/>
          <w:szCs w:val="24"/>
          <w:highlight w:val="lightGray"/>
        </w:rPr>
        <w:t xml:space="preserve">45 </w:t>
      </w:r>
      <w:r w:rsidRPr="008F69F3">
        <w:rPr>
          <w:rFonts w:asciiTheme="majorHAnsi" w:hAnsiTheme="majorHAnsi" w:cstheme="majorHAnsi"/>
          <w:sz w:val="24"/>
          <w:szCs w:val="24"/>
          <w:highlight w:val="lightGray"/>
        </w:rPr>
        <w:t>ngày</w:t>
      </w:r>
      <w:r w:rsidRPr="008F69F3">
        <w:rPr>
          <w:rFonts w:asciiTheme="majorHAnsi" w:hAnsiTheme="majorHAnsi" w:cstheme="majorHAnsi"/>
          <w:sz w:val="24"/>
          <w:szCs w:val="24"/>
        </w:rPr>
        <w:t xml:space="preserve"> </w:t>
      </w:r>
      <w:r w:rsidRPr="008F69F3" w:rsidR="00EC0132">
        <w:rPr>
          <w:rFonts w:asciiTheme="majorHAnsi" w:hAnsiTheme="majorHAnsi" w:cstheme="majorHAnsi"/>
          <w:sz w:val="24"/>
          <w:szCs w:val="24"/>
        </w:rPr>
        <w:t xml:space="preserve">kể từ ngày </w:t>
      </w:r>
      <w:r w:rsidRPr="008F69F3">
        <w:rPr>
          <w:rFonts w:asciiTheme="majorHAnsi" w:hAnsiTheme="majorHAnsi" w:cstheme="majorHAnsi"/>
          <w:sz w:val="24"/>
          <w:szCs w:val="24"/>
        </w:rPr>
        <w:t xml:space="preserve">Khách hàng </w:t>
      </w:r>
      <w:r w:rsidRPr="008F69F3" w:rsidR="008338E3">
        <w:rPr>
          <w:rFonts w:asciiTheme="majorHAnsi" w:hAnsiTheme="majorHAnsi" w:cstheme="majorHAnsi"/>
          <w:sz w:val="24"/>
          <w:szCs w:val="24"/>
        </w:rPr>
        <w:t>bàn giao Hồ sơ chuyển nhượng</w:t>
      </w:r>
      <w:r w:rsidRPr="008F69F3">
        <w:rPr>
          <w:rFonts w:asciiTheme="majorHAnsi" w:hAnsiTheme="majorHAnsi" w:cstheme="majorHAnsi"/>
          <w:sz w:val="24"/>
          <w:szCs w:val="24"/>
        </w:rPr>
        <w:t xml:space="preserve"> cho Nguyên Thực</w:t>
      </w:r>
      <w:r w:rsidRPr="008F69F3" w:rsidR="008338E3">
        <w:rPr>
          <w:rFonts w:asciiTheme="majorHAnsi" w:hAnsiTheme="majorHAnsi" w:cstheme="majorHAnsi"/>
          <w:sz w:val="24"/>
          <w:szCs w:val="24"/>
        </w:rPr>
        <w:t>.</w:t>
      </w:r>
      <w:r w:rsidRPr="008F69F3" w:rsidR="00F47668">
        <w:rPr>
          <w:rFonts w:asciiTheme="majorHAnsi" w:hAnsiTheme="majorHAnsi" w:cstheme="majorHAnsi"/>
          <w:sz w:val="24"/>
          <w:szCs w:val="24"/>
        </w:rPr>
        <w:t xml:space="preserve"> Việc gia hạn thời hạn thực hiện chỉ được thực hiện khi được sự đồng ý bằng văn bản của PVcomBank</w:t>
      </w:r>
      <w:r w:rsidRPr="008F69F3" w:rsidR="00432109">
        <w:rPr>
          <w:rFonts w:asciiTheme="majorHAnsi" w:hAnsiTheme="majorHAnsi" w:cstheme="majorHAnsi"/>
          <w:sz w:val="24"/>
          <w:szCs w:val="24"/>
        </w:rPr>
        <w:t>.</w:t>
      </w:r>
      <w:r w:rsidRPr="008F69F3" w:rsidR="00F47668">
        <w:rPr>
          <w:rFonts w:asciiTheme="majorHAnsi" w:hAnsiTheme="majorHAnsi" w:cstheme="majorHAnsi"/>
          <w:sz w:val="24"/>
          <w:szCs w:val="24"/>
        </w:rPr>
        <w:t xml:space="preserve"> </w:t>
      </w:r>
    </w:p>
    <w:p w:rsidRPr="008F69F3" w:rsidR="008338E3" w:rsidP="00B83916" w:rsidRDefault="008338E3" w14:paraId="07BBC11E" w14:textId="77023E4B">
      <w:pPr>
        <w:pStyle w:val="ListParagraph"/>
        <w:numPr>
          <w:ilvl w:val="0"/>
          <w:numId w:val="5"/>
        </w:numPr>
        <w:tabs>
          <w:tab w:val="clear" w:pos="720"/>
        </w:tabs>
        <w:spacing w:line="360" w:lineRule="auto"/>
        <w:ind w:left="360"/>
        <w:jc w:val="both"/>
        <w:rPr>
          <w:rFonts w:asciiTheme="majorHAnsi" w:hAnsiTheme="majorHAnsi" w:cstheme="majorHAnsi"/>
          <w:sz w:val="24"/>
          <w:szCs w:val="24"/>
        </w:rPr>
      </w:pPr>
      <w:r w:rsidRPr="008F69F3">
        <w:rPr>
          <w:rFonts w:asciiTheme="majorHAnsi" w:hAnsiTheme="majorHAnsi" w:cstheme="majorHAnsi"/>
          <w:sz w:val="24"/>
          <w:szCs w:val="24"/>
        </w:rPr>
        <w:t>Nguyên Thự</w:t>
      </w:r>
      <w:r w:rsidRPr="008F69F3">
        <w:rPr>
          <w:rFonts w:asciiTheme="majorHAnsi" w:hAnsiTheme="majorHAnsi" w:cstheme="majorHAnsi"/>
          <w:sz w:val="24"/>
          <w:szCs w:val="24"/>
          <w:rPrChange w:author="Nguyen Thi Thu Huyen (K.PCTT-HO)" w:date="2023-11-27T15:14:00Z" w:id="151">
            <w:rPr>
              <w:rFonts w:asciiTheme="majorHAnsi" w:hAnsiTheme="majorHAnsi" w:cstheme="majorHAnsi"/>
            </w:rPr>
          </w:rPrChange>
        </w:rPr>
        <w:t>c sẽ gửi bản sao Phiếu tiếp nhận và trả kết quả đăng ký, cấp giấy chứng nhận của Hồ sơ chuyển nhượng (sau đây gọi chung là “Phiếu tiếp nhận”)</w:t>
      </w:r>
      <w:r w:rsidRPr="008F69F3" w:rsidR="002103C9">
        <w:rPr>
          <w:rFonts w:asciiTheme="majorHAnsi" w:hAnsiTheme="majorHAnsi" w:cstheme="majorHAnsi"/>
          <w:sz w:val="24"/>
          <w:szCs w:val="24"/>
          <w:rPrChange w:author="Nguyen Thi Thu Huyen (K.PCTT-HO)" w:date="2023-11-27T15:14:00Z" w:id="152">
            <w:rPr>
              <w:rFonts w:asciiTheme="majorHAnsi" w:hAnsiTheme="majorHAnsi" w:cstheme="majorHAnsi"/>
            </w:rPr>
          </w:rPrChange>
        </w:rPr>
        <w:t xml:space="preserve"> </w:t>
      </w:r>
      <w:r w:rsidRPr="008F69F3" w:rsidR="007E5F57">
        <w:rPr>
          <w:rFonts w:asciiTheme="majorHAnsi" w:hAnsiTheme="majorHAnsi" w:cstheme="majorHAnsi"/>
          <w:sz w:val="24"/>
          <w:szCs w:val="24"/>
        </w:rPr>
        <w:t>trong vòng 03</w:t>
      </w:r>
      <w:ins w:author="Nguyen Thi Thu Huyen (K.PCTT-HO)" w:date="2023-11-27T15:14:00Z" w:id="153">
        <w:r w:rsidRPr="008F69F3" w:rsidR="008F69F3">
          <w:rPr>
            <w:rFonts w:asciiTheme="majorHAnsi" w:hAnsiTheme="majorHAnsi" w:cstheme="majorHAnsi"/>
            <w:sz w:val="24"/>
            <w:szCs w:val="24"/>
          </w:rPr>
          <w:t xml:space="preserve"> ngày đến</w:t>
        </w:r>
      </w:ins>
      <w:del w:author="Nguyen Thi Thu Huyen (K.PCTT-HO)" w:date="2023-11-27T15:14:00Z" w:id="154">
        <w:r w:rsidRPr="008F69F3" w:rsidDel="008F69F3" w:rsidR="007E5F57">
          <w:rPr>
            <w:rFonts w:asciiTheme="majorHAnsi" w:hAnsiTheme="majorHAnsi" w:cstheme="majorHAnsi"/>
            <w:sz w:val="24"/>
            <w:szCs w:val="24"/>
          </w:rPr>
          <w:delText>-</w:delText>
        </w:r>
      </w:del>
      <w:ins w:author="Nguyen Thi Thu Huyen (K.PCTT-HO)" w:date="2023-11-27T15:14:00Z" w:id="155">
        <w:r w:rsidRPr="008F69F3" w:rsidR="008F69F3">
          <w:rPr>
            <w:rFonts w:asciiTheme="majorHAnsi" w:hAnsiTheme="majorHAnsi" w:cstheme="majorHAnsi"/>
            <w:sz w:val="24"/>
            <w:szCs w:val="24"/>
          </w:rPr>
          <w:t xml:space="preserve"> </w:t>
        </w:r>
      </w:ins>
      <w:r w:rsidRPr="008F69F3" w:rsidR="007E5F57">
        <w:rPr>
          <w:rFonts w:asciiTheme="majorHAnsi" w:hAnsiTheme="majorHAnsi" w:cstheme="majorHAnsi"/>
          <w:sz w:val="24"/>
          <w:szCs w:val="24"/>
        </w:rPr>
        <w:t>05</w:t>
      </w:r>
      <w:r w:rsidRPr="008F69F3" w:rsidR="002103C9">
        <w:rPr>
          <w:rFonts w:asciiTheme="majorHAnsi" w:hAnsiTheme="majorHAnsi" w:cstheme="majorHAnsi"/>
          <w:sz w:val="24"/>
          <w:szCs w:val="24"/>
        </w:rPr>
        <w:t xml:space="preserve"> ngày kể từ ngày nhận đủ hồ sơ của KH và gửi </w:t>
      </w:r>
      <w:r w:rsidRPr="008F69F3">
        <w:rPr>
          <w:rFonts w:asciiTheme="majorHAnsi" w:hAnsiTheme="majorHAnsi" w:cstheme="majorHAnsi"/>
          <w:sz w:val="24"/>
          <w:szCs w:val="24"/>
        </w:rPr>
        <w:t xml:space="preserve"> </w:t>
      </w:r>
      <w:r w:rsidRPr="008F69F3" w:rsidR="00056F44">
        <w:rPr>
          <w:rFonts w:asciiTheme="majorHAnsi" w:hAnsiTheme="majorHAnsi" w:cstheme="majorHAnsi"/>
          <w:sz w:val="24"/>
          <w:szCs w:val="24"/>
        </w:rPr>
        <w:t xml:space="preserve">bản chụp qua email cho đại diện PVcomBank </w:t>
      </w:r>
      <w:r w:rsidRPr="008F69F3">
        <w:rPr>
          <w:rFonts w:asciiTheme="majorHAnsi" w:hAnsiTheme="majorHAnsi" w:cstheme="majorHAnsi"/>
          <w:sz w:val="24"/>
          <w:szCs w:val="24"/>
        </w:rPr>
        <w:t>ngay trong ngày</w:t>
      </w:r>
      <w:r w:rsidRPr="008F69F3" w:rsidR="007A238E">
        <w:rPr>
          <w:rFonts w:asciiTheme="majorHAnsi" w:hAnsiTheme="majorHAnsi" w:cstheme="majorHAnsi"/>
          <w:sz w:val="24"/>
          <w:szCs w:val="24"/>
        </w:rPr>
        <w:t xml:space="preserve"> khi </w:t>
      </w:r>
      <w:r w:rsidRPr="008F69F3">
        <w:rPr>
          <w:rFonts w:asciiTheme="majorHAnsi" w:hAnsiTheme="majorHAnsi" w:cstheme="majorHAnsi"/>
          <w:sz w:val="24"/>
          <w:szCs w:val="24"/>
        </w:rPr>
        <w:t xml:space="preserve"> nhận được tài li</w:t>
      </w:r>
      <w:r w:rsidRPr="008F69F3">
        <w:rPr>
          <w:rFonts w:asciiTheme="majorHAnsi" w:hAnsiTheme="majorHAnsi" w:cstheme="majorHAnsi"/>
          <w:sz w:val="24"/>
          <w:szCs w:val="24"/>
          <w:rPrChange w:author="Nguyen Thi Thu Huyen (K.PCTT-HO)" w:date="2023-11-27T15:14:00Z" w:id="156">
            <w:rPr>
              <w:rFonts w:asciiTheme="majorHAnsi" w:hAnsiTheme="majorHAnsi" w:cstheme="majorHAnsi"/>
            </w:rPr>
          </w:rPrChange>
        </w:rPr>
        <w:t xml:space="preserve">ệu này từ Cơ quan Nhà nước có thẩm quyền. </w:t>
      </w:r>
    </w:p>
    <w:p w:rsidRPr="008F69F3" w:rsidR="005A669B" w:rsidP="00B83916" w:rsidRDefault="008338E3" w14:paraId="67AB396F" w14:textId="447C33B4">
      <w:pPr>
        <w:pStyle w:val="ListParagraph"/>
        <w:numPr>
          <w:ilvl w:val="0"/>
          <w:numId w:val="5"/>
        </w:numPr>
        <w:tabs>
          <w:tab w:val="clear" w:pos="720"/>
        </w:tabs>
        <w:spacing w:line="360" w:lineRule="auto"/>
        <w:ind w:left="360"/>
        <w:jc w:val="both"/>
        <w:rPr>
          <w:rFonts w:asciiTheme="majorHAnsi" w:hAnsiTheme="majorHAnsi" w:cstheme="majorHAnsi"/>
          <w:sz w:val="24"/>
          <w:szCs w:val="24"/>
        </w:rPr>
      </w:pPr>
      <w:r w:rsidRPr="008F69F3">
        <w:rPr>
          <w:rFonts w:asciiTheme="majorHAnsi" w:hAnsiTheme="majorHAnsi" w:cstheme="majorHAnsi"/>
          <w:sz w:val="24"/>
          <w:szCs w:val="24"/>
        </w:rPr>
        <w:t xml:space="preserve">Bàn giao </w:t>
      </w:r>
      <w:r w:rsidRPr="008F69F3" w:rsidR="00885619">
        <w:rPr>
          <w:rFonts w:asciiTheme="majorHAnsi" w:hAnsiTheme="majorHAnsi" w:cstheme="majorHAnsi"/>
          <w:sz w:val="24"/>
          <w:szCs w:val="24"/>
        </w:rPr>
        <w:t xml:space="preserve">GCN </w:t>
      </w:r>
      <w:r w:rsidRPr="008F69F3">
        <w:rPr>
          <w:rFonts w:asciiTheme="majorHAnsi" w:hAnsiTheme="majorHAnsi" w:cstheme="majorHAnsi"/>
          <w:sz w:val="24"/>
          <w:szCs w:val="24"/>
        </w:rPr>
        <w:t>sang tên Khách hàng cho PVcomBank</w:t>
      </w:r>
      <w:r w:rsidRPr="008F69F3" w:rsidR="005A669B">
        <w:rPr>
          <w:rFonts w:asciiTheme="majorHAnsi" w:hAnsiTheme="majorHAnsi" w:cstheme="majorHAnsi"/>
          <w:sz w:val="24"/>
          <w:szCs w:val="24"/>
        </w:rPr>
        <w:t xml:space="preserve"> theo Văn bản thỏa thuận này.</w:t>
      </w:r>
    </w:p>
    <w:p w:rsidRPr="008F69F3" w:rsidR="00885619" w:rsidP="006D2B34" w:rsidRDefault="00455C7B" w14:paraId="097455EB" w14:textId="1F3D15DE">
      <w:pPr>
        <w:numPr>
          <w:ilvl w:val="1"/>
          <w:numId w:val="21"/>
        </w:numPr>
        <w:spacing w:line="360" w:lineRule="auto"/>
        <w:ind w:left="540" w:hanging="540"/>
        <w:jc w:val="both"/>
      </w:pPr>
      <w:r w:rsidRPr="008F69F3">
        <w:t>Các Bên</w:t>
      </w:r>
      <w:r w:rsidRPr="008F69F3" w:rsidR="00885619">
        <w:t xml:space="preserve"> đồng ý rằng: </w:t>
      </w:r>
      <w:r w:rsidRPr="008F69F3" w:rsidR="005A669B">
        <w:t xml:space="preserve">Các bên được nhận bàn giao Hồ sơ chuyển nhượng, GCN theo Văn bản thỏa thuận này thì Bên đó </w:t>
      </w:r>
      <w:r w:rsidRPr="008F69F3" w:rsidR="00885619">
        <w:t xml:space="preserve">hoàn toàn chịu trách nhiệm về bất kỳ vấn đề nào phát sinh liên quan đến việc nắm giữ, bảo quản </w:t>
      </w:r>
      <w:r w:rsidRPr="008F69F3" w:rsidR="005A669B">
        <w:t>Hồ sơ chuyển nhượng/</w:t>
      </w:r>
      <w:r w:rsidRPr="008F69F3" w:rsidR="00885619">
        <w:t xml:space="preserve">GCN </w:t>
      </w:r>
      <w:r w:rsidRPr="008F69F3" w:rsidR="00432109">
        <w:t xml:space="preserve">trong thời hạn được nhận bàn giao/quản lý. </w:t>
      </w:r>
      <w:r w:rsidRPr="008F69F3" w:rsidR="00885619">
        <w:t xml:space="preserve">Khách hàng sẽ trực tiếp làm việc với bên đang nắm giữ </w:t>
      </w:r>
      <w:r w:rsidRPr="008F69F3" w:rsidR="005A669B">
        <w:t>Hồ sơ chuyển nhượng/</w:t>
      </w:r>
      <w:r w:rsidRPr="008F69F3" w:rsidR="00885619">
        <w:t xml:space="preserve">GCN để giải quyết các vấn </w:t>
      </w:r>
      <w:r w:rsidRPr="008F69F3" w:rsidR="00D1538A">
        <w:t xml:space="preserve">đề </w:t>
      </w:r>
      <w:r w:rsidRPr="008F69F3" w:rsidR="00885619">
        <w:t>liên quan.</w:t>
      </w:r>
      <w:r w:rsidRPr="008F69F3" w:rsidDel="00AB273C" w:rsidR="00885619">
        <w:t xml:space="preserve"> </w:t>
      </w:r>
    </w:p>
    <w:p w:rsidRPr="008F69F3" w:rsidR="00885619" w:rsidP="00885619" w:rsidRDefault="00863A86" w14:paraId="5007B0EC" w14:textId="2A892BE8">
      <w:pPr>
        <w:spacing w:line="360" w:lineRule="auto"/>
        <w:ind w:left="720" w:hanging="720"/>
        <w:jc w:val="both"/>
        <w:rPr>
          <w:b/>
          <w:bCs/>
        </w:rPr>
      </w:pPr>
      <w:r w:rsidRPr="008F69F3">
        <w:rPr>
          <w:b/>
          <w:bCs/>
        </w:rPr>
        <w:t>Điều 2</w:t>
      </w:r>
      <w:r w:rsidRPr="008F69F3" w:rsidR="00885619">
        <w:rPr>
          <w:b/>
          <w:bCs/>
        </w:rPr>
        <w:t xml:space="preserve">: </w:t>
      </w:r>
      <w:r w:rsidRPr="008F69F3" w:rsidR="00D263CB">
        <w:rPr>
          <w:b/>
          <w:bCs/>
        </w:rPr>
        <w:t xml:space="preserve">Quyền và </w:t>
      </w:r>
      <w:r w:rsidRPr="008F69F3" w:rsidR="00885619">
        <w:rPr>
          <w:b/>
          <w:bCs/>
        </w:rPr>
        <w:t>Trách nhiệm của Nguyên Thực</w:t>
      </w:r>
    </w:p>
    <w:p w:rsidRPr="008F69F3" w:rsidR="00885619" w:rsidP="005F5240" w:rsidRDefault="00885619" w14:paraId="317CAFA2" w14:textId="4924964E">
      <w:pPr>
        <w:pStyle w:val="ListParagraph"/>
        <w:numPr>
          <w:ilvl w:val="1"/>
          <w:numId w:val="22"/>
        </w:numPr>
        <w:spacing w:line="360" w:lineRule="auto"/>
        <w:jc w:val="both"/>
        <w:rPr>
          <w:rFonts w:asciiTheme="majorHAnsi" w:hAnsiTheme="majorHAnsi" w:cstheme="majorHAnsi"/>
          <w:sz w:val="24"/>
          <w:szCs w:val="24"/>
        </w:rPr>
      </w:pPr>
      <w:r w:rsidRPr="008F69F3">
        <w:rPr>
          <w:rFonts w:asciiTheme="majorHAnsi" w:hAnsiTheme="majorHAnsi" w:cstheme="majorHAnsi"/>
          <w:sz w:val="24"/>
          <w:szCs w:val="24"/>
          <w:lang w:val="pt-BR"/>
        </w:rPr>
        <w:t xml:space="preserve">Nguyên Thực </w:t>
      </w:r>
      <w:r w:rsidRPr="008F69F3">
        <w:rPr>
          <w:rFonts w:asciiTheme="majorHAnsi" w:hAnsiTheme="majorHAnsi" w:cstheme="majorHAnsi"/>
          <w:sz w:val="24"/>
          <w:szCs w:val="24"/>
        </w:rPr>
        <w:t xml:space="preserve">bảo quản, đảm bảo sự an toàn của </w:t>
      </w:r>
      <w:r w:rsidRPr="008F69F3" w:rsidR="00432109">
        <w:rPr>
          <w:rFonts w:asciiTheme="majorHAnsi" w:hAnsiTheme="majorHAnsi" w:cstheme="majorHAnsi"/>
          <w:sz w:val="24"/>
          <w:szCs w:val="24"/>
        </w:rPr>
        <w:t>Hồ sơ chuyển nhượng/Phiếu tiếp nhận/Giấy chứng nhận và các văn bản liên quan</w:t>
      </w:r>
      <w:r w:rsidRPr="008F69F3">
        <w:rPr>
          <w:rFonts w:asciiTheme="majorHAnsi" w:hAnsiTheme="majorHAnsi" w:cstheme="majorHAnsi"/>
          <w:sz w:val="24"/>
          <w:szCs w:val="24"/>
        </w:rPr>
        <w:t>; chịu mọi trách nhiệm, áp dụng các biện pháp khôi phục và bồi thường thiệt hại thực tế (nếu có) do mất mát, hư hỏng, không còn nguyên vẹn các tài liệu</w:t>
      </w:r>
      <w:r w:rsidRPr="008F69F3" w:rsidR="00432109">
        <w:rPr>
          <w:rFonts w:asciiTheme="majorHAnsi" w:hAnsiTheme="majorHAnsi" w:cstheme="majorHAnsi"/>
          <w:sz w:val="24"/>
          <w:szCs w:val="24"/>
        </w:rPr>
        <w:t xml:space="preserve"> này</w:t>
      </w:r>
      <w:r w:rsidRPr="008F69F3">
        <w:rPr>
          <w:rFonts w:asciiTheme="majorHAnsi" w:hAnsiTheme="majorHAnsi" w:cstheme="majorHAnsi"/>
          <w:sz w:val="24"/>
          <w:szCs w:val="24"/>
        </w:rPr>
        <w:t>;</w:t>
      </w:r>
    </w:p>
    <w:p w:rsidRPr="008F69F3" w:rsidR="00885619" w:rsidP="006926D6" w:rsidRDefault="00863A86" w14:paraId="176AA0D0" w14:textId="171AA331">
      <w:pPr>
        <w:pStyle w:val="ListParagraph"/>
        <w:numPr>
          <w:ilvl w:val="1"/>
          <w:numId w:val="22"/>
        </w:numPr>
        <w:spacing w:line="360" w:lineRule="auto"/>
        <w:jc w:val="both"/>
        <w:rPr>
          <w:rFonts w:asciiTheme="majorHAnsi" w:hAnsiTheme="majorHAnsi" w:cstheme="majorHAnsi"/>
          <w:sz w:val="24"/>
          <w:szCs w:val="24"/>
        </w:rPr>
      </w:pPr>
      <w:r w:rsidRPr="008F69F3">
        <w:rPr>
          <w:rFonts w:asciiTheme="majorHAnsi" w:hAnsiTheme="majorHAnsi" w:cstheme="majorHAnsi"/>
          <w:sz w:val="24"/>
          <w:szCs w:val="24"/>
        </w:rPr>
        <w:t>S</w:t>
      </w:r>
      <w:r w:rsidRPr="008F69F3" w:rsidR="00885619">
        <w:rPr>
          <w:rFonts w:asciiTheme="majorHAnsi" w:hAnsiTheme="majorHAnsi" w:cstheme="majorHAnsi"/>
          <w:sz w:val="24"/>
          <w:szCs w:val="24"/>
        </w:rPr>
        <w:t xml:space="preserve">au khi nhận GCN đã sang tên </w:t>
      </w:r>
      <w:r w:rsidRPr="008F69F3" w:rsidR="00455C7B">
        <w:rPr>
          <w:rFonts w:asciiTheme="majorHAnsi" w:hAnsiTheme="majorHAnsi" w:cstheme="majorHAnsi"/>
          <w:sz w:val="24"/>
          <w:szCs w:val="24"/>
        </w:rPr>
        <w:t>Khách hàng</w:t>
      </w:r>
      <w:r w:rsidRPr="008F69F3" w:rsidR="00885619">
        <w:rPr>
          <w:rFonts w:asciiTheme="majorHAnsi" w:hAnsiTheme="majorHAnsi" w:cstheme="majorHAnsi"/>
          <w:sz w:val="24"/>
          <w:szCs w:val="24"/>
        </w:rPr>
        <w:t xml:space="preserve">, Nguyên Thực có trách nhiệm kiểm tra tính đầy đủ, chính xác của thông tin ghi trên GCN trước khi bàn giao cho </w:t>
      </w:r>
      <w:r w:rsidRPr="008F69F3" w:rsidR="005315B2">
        <w:rPr>
          <w:rFonts w:asciiTheme="majorHAnsi" w:hAnsiTheme="majorHAnsi" w:cstheme="majorHAnsi"/>
          <w:sz w:val="24"/>
          <w:szCs w:val="24"/>
        </w:rPr>
        <w:t>PVcomBank</w:t>
      </w:r>
      <w:r w:rsidRPr="008F69F3" w:rsidR="00885619">
        <w:rPr>
          <w:rFonts w:asciiTheme="majorHAnsi" w:hAnsiTheme="majorHAnsi" w:cstheme="majorHAnsi"/>
          <w:sz w:val="24"/>
          <w:szCs w:val="24"/>
        </w:rPr>
        <w:t xml:space="preserve">. Trường hợp sau khi cấp GCN mà phát hiện sai sót do lỗi đánh máy của CQNN (sai tên, sai địa chỉ, CCCD/ CMND của chủ tài sản…), Nguyên Thực sẽ thực hiện thủ tục để đính chính GCN trước khi bàn giao </w:t>
      </w:r>
      <w:r w:rsidRPr="008F69F3" w:rsidR="00455C7B">
        <w:rPr>
          <w:rFonts w:asciiTheme="majorHAnsi" w:hAnsiTheme="majorHAnsi" w:cstheme="majorHAnsi"/>
          <w:sz w:val="24"/>
          <w:szCs w:val="24"/>
        </w:rPr>
        <w:t xml:space="preserve">GCN </w:t>
      </w:r>
      <w:r w:rsidRPr="008F69F3" w:rsidR="00885619">
        <w:rPr>
          <w:rFonts w:asciiTheme="majorHAnsi" w:hAnsiTheme="majorHAnsi" w:cstheme="majorHAnsi"/>
          <w:sz w:val="24"/>
          <w:szCs w:val="24"/>
        </w:rPr>
        <w:t xml:space="preserve">cho </w:t>
      </w:r>
      <w:r w:rsidRPr="008F69F3" w:rsidR="005315B2">
        <w:rPr>
          <w:rFonts w:asciiTheme="majorHAnsi" w:hAnsiTheme="majorHAnsi" w:cstheme="majorHAnsi"/>
          <w:sz w:val="24"/>
          <w:szCs w:val="24"/>
        </w:rPr>
        <w:t>PVcomBank</w:t>
      </w:r>
      <w:r w:rsidRPr="008F69F3">
        <w:rPr>
          <w:rFonts w:asciiTheme="majorHAnsi" w:hAnsiTheme="majorHAnsi" w:cstheme="majorHAnsi"/>
          <w:sz w:val="24"/>
          <w:szCs w:val="24"/>
        </w:rPr>
        <w:t>.</w:t>
      </w:r>
      <w:r w:rsidRPr="008F69F3" w:rsidR="00885619">
        <w:rPr>
          <w:rFonts w:asciiTheme="majorHAnsi" w:hAnsiTheme="majorHAnsi" w:cstheme="majorHAnsi"/>
          <w:sz w:val="24"/>
          <w:szCs w:val="24"/>
        </w:rPr>
        <w:t xml:space="preserve"> </w:t>
      </w:r>
    </w:p>
    <w:p w:rsidRPr="008F69F3" w:rsidR="00443C9A" w:rsidP="00432109" w:rsidRDefault="00885619" w14:paraId="105C8CF4" w14:textId="4FC7AB87">
      <w:pPr>
        <w:pStyle w:val="ListParagraph"/>
        <w:numPr>
          <w:ilvl w:val="1"/>
          <w:numId w:val="22"/>
        </w:numPr>
        <w:spacing w:after="0" w:line="360" w:lineRule="auto"/>
        <w:ind w:left="540" w:hanging="540"/>
        <w:jc w:val="both"/>
        <w:rPr>
          <w:rFonts w:ascii="Times New Roman" w:hAnsi="Times New Roman"/>
          <w:sz w:val="24"/>
          <w:szCs w:val="24"/>
        </w:rPr>
      </w:pPr>
      <w:r w:rsidRPr="008F69F3">
        <w:rPr>
          <w:rFonts w:ascii="Times New Roman" w:hAnsi="Times New Roman"/>
          <w:sz w:val="24"/>
          <w:szCs w:val="24"/>
        </w:rPr>
        <w:t xml:space="preserve">Bằng văn bản này và được sự đồng ý của Khách hàng, Nguyên Thực trực tiếp giao cho </w:t>
      </w:r>
      <w:r w:rsidRPr="008F69F3" w:rsidR="005315B2">
        <w:rPr>
          <w:rFonts w:ascii="Times New Roman" w:hAnsi="Times New Roman"/>
          <w:sz w:val="24"/>
          <w:szCs w:val="24"/>
        </w:rPr>
        <w:t>PVcomBank</w:t>
      </w:r>
      <w:r w:rsidRPr="008F69F3">
        <w:rPr>
          <w:rFonts w:ascii="Times New Roman" w:hAnsi="Times New Roman"/>
          <w:sz w:val="24"/>
          <w:szCs w:val="24"/>
        </w:rPr>
        <w:t xml:space="preserve"> GCN sau khi đã sang tên cho Khách hàng</w:t>
      </w:r>
      <w:r w:rsidRPr="008F69F3" w:rsidR="005A669B">
        <w:rPr>
          <w:rFonts w:ascii="Times New Roman" w:hAnsi="Times New Roman"/>
          <w:sz w:val="24"/>
          <w:szCs w:val="24"/>
        </w:rPr>
        <w:t>, h</w:t>
      </w:r>
      <w:r w:rsidRPr="008F69F3">
        <w:rPr>
          <w:rFonts w:ascii="Times New Roman" w:hAnsi="Times New Roman"/>
          <w:sz w:val="24"/>
          <w:szCs w:val="24"/>
        </w:rPr>
        <w:t xml:space="preserve">oặc </w:t>
      </w:r>
      <w:r w:rsidRPr="008F69F3" w:rsidR="005A669B">
        <w:rPr>
          <w:rFonts w:ascii="Times New Roman" w:hAnsi="Times New Roman"/>
          <w:sz w:val="24"/>
          <w:szCs w:val="24"/>
        </w:rPr>
        <w:t xml:space="preserve">Hồ sơ chuyển nhượng (trong trường hợp </w:t>
      </w:r>
      <w:r w:rsidRPr="008F69F3">
        <w:rPr>
          <w:rFonts w:ascii="Times New Roman" w:hAnsi="Times New Roman"/>
          <w:sz w:val="24"/>
          <w:szCs w:val="24"/>
        </w:rPr>
        <w:t>GCN không sang tên được cho KH</w:t>
      </w:r>
      <w:r w:rsidRPr="008F69F3">
        <w:rPr>
          <w:rFonts w:ascii="Times New Roman" w:hAnsi="Times New Roman"/>
          <w:sz w:val="24"/>
          <w:szCs w:val="24"/>
          <w:highlight w:val="lightGray"/>
        </w:rPr>
        <w:t>)</w:t>
      </w:r>
      <w:r w:rsidRPr="008F69F3">
        <w:rPr>
          <w:rFonts w:ascii="Times New Roman" w:hAnsi="Times New Roman"/>
          <w:sz w:val="24"/>
          <w:szCs w:val="24"/>
        </w:rPr>
        <w:t xml:space="preserve">, cũng như các tài liệu liên quan khác mà không phụ thuộc vào sự có mặt của Khách hàng </w:t>
      </w:r>
      <w:r w:rsidRPr="008F69F3" w:rsidR="005A669B">
        <w:rPr>
          <w:rFonts w:ascii="Times New Roman" w:hAnsi="Times New Roman"/>
          <w:sz w:val="24"/>
          <w:szCs w:val="24"/>
        </w:rPr>
        <w:t>và/hoặc chấp thuận của Khách hàng</w:t>
      </w:r>
      <w:r w:rsidRPr="008F69F3" w:rsidR="00443C9A">
        <w:rPr>
          <w:rFonts w:ascii="Times New Roman" w:hAnsi="Times New Roman"/>
          <w:sz w:val="24"/>
          <w:szCs w:val="24"/>
        </w:rPr>
        <w:t xml:space="preserve"> trong </w:t>
      </w:r>
      <w:r w:rsidRPr="008F69F3" w:rsidR="00443C9A">
        <w:rPr>
          <w:rFonts w:ascii="Times New Roman" w:hAnsi="Times New Roman"/>
          <w:sz w:val="24"/>
          <w:szCs w:val="24"/>
        </w:rPr>
        <w:t>thời hạn</w:t>
      </w:r>
      <w:r w:rsidRPr="008F69F3">
        <w:rPr>
          <w:rFonts w:ascii="Times New Roman" w:hAnsi="Times New Roman"/>
          <w:sz w:val="24"/>
          <w:szCs w:val="24"/>
        </w:rPr>
        <w:t xml:space="preserve"> tối đa </w:t>
      </w:r>
      <w:r w:rsidRPr="008F69F3" w:rsidR="00CE44D7">
        <w:rPr>
          <w:rFonts w:ascii="Times New Roman" w:hAnsi="Times New Roman"/>
          <w:sz w:val="24"/>
          <w:szCs w:val="24"/>
        </w:rPr>
        <w:t xml:space="preserve">02 </w:t>
      </w:r>
      <w:r w:rsidRPr="008F69F3">
        <w:rPr>
          <w:rFonts w:ascii="Times New Roman" w:hAnsi="Times New Roman"/>
          <w:sz w:val="24"/>
          <w:szCs w:val="24"/>
        </w:rPr>
        <w:t>ngày từ ngày nhận</w:t>
      </w:r>
      <w:r w:rsidRPr="008F69F3" w:rsidR="00432109">
        <w:rPr>
          <w:rFonts w:ascii="Times New Roman" w:hAnsi="Times New Roman"/>
          <w:sz w:val="24"/>
          <w:szCs w:val="24"/>
        </w:rPr>
        <w:t xml:space="preserve"> được hồ sơ/tài liệu này từ Cơ quan Nhà nước có thẩm quyền </w:t>
      </w:r>
      <w:r w:rsidRPr="008F69F3" w:rsidR="00443C9A">
        <w:rPr>
          <w:rFonts w:ascii="Times New Roman" w:hAnsi="Times New Roman"/>
          <w:sz w:val="24"/>
          <w:szCs w:val="24"/>
        </w:rPr>
        <w:t xml:space="preserve">(trừ trường hợp PVcomBank có </w:t>
      </w:r>
      <w:r w:rsidRPr="008F69F3" w:rsidR="00432109">
        <w:rPr>
          <w:rFonts w:ascii="Times New Roman" w:hAnsi="Times New Roman"/>
          <w:sz w:val="24"/>
          <w:szCs w:val="24"/>
        </w:rPr>
        <w:t>yêu cầu/hoặc chấp thuận</w:t>
      </w:r>
      <w:r w:rsidRPr="008F69F3" w:rsidR="00443C9A">
        <w:rPr>
          <w:rFonts w:ascii="Times New Roman" w:hAnsi="Times New Roman"/>
          <w:sz w:val="24"/>
          <w:szCs w:val="24"/>
        </w:rPr>
        <w:t xml:space="preserve"> khác bằng văn bản).</w:t>
      </w:r>
    </w:p>
    <w:p w:rsidRPr="008F69F3" w:rsidR="00885619" w:rsidP="006926D6" w:rsidRDefault="00885619" w14:paraId="5758F7B3" w14:textId="07DC2603">
      <w:pPr>
        <w:pStyle w:val="ListParagraph"/>
        <w:numPr>
          <w:ilvl w:val="1"/>
          <w:numId w:val="22"/>
        </w:numPr>
        <w:spacing w:after="0" w:line="360" w:lineRule="auto"/>
        <w:ind w:left="540" w:hanging="540"/>
        <w:jc w:val="both"/>
        <w:rPr>
          <w:rFonts w:ascii="Times New Roman" w:hAnsi="Times New Roman"/>
          <w:sz w:val="24"/>
          <w:szCs w:val="24"/>
        </w:rPr>
      </w:pPr>
      <w:r w:rsidRPr="008F69F3">
        <w:rPr>
          <w:rFonts w:ascii="Times New Roman" w:hAnsi="Times New Roman"/>
          <w:sz w:val="24"/>
          <w:szCs w:val="24"/>
        </w:rPr>
        <w:t xml:space="preserve">Nguyên Thực không trả lại </w:t>
      </w:r>
      <w:r w:rsidRPr="008F69F3" w:rsidR="00432109">
        <w:rPr>
          <w:rFonts w:ascii="Times New Roman" w:hAnsi="Times New Roman"/>
          <w:sz w:val="24"/>
          <w:szCs w:val="24"/>
        </w:rPr>
        <w:t>Hồ sơ chuyển nhượng/</w:t>
      </w:r>
      <w:r w:rsidRPr="008F69F3">
        <w:rPr>
          <w:rFonts w:ascii="Times New Roman" w:hAnsi="Times New Roman"/>
          <w:sz w:val="24"/>
          <w:szCs w:val="24"/>
        </w:rPr>
        <w:t xml:space="preserve">GCN và các giấy tờ liên quan cho Bên bán hoặc Khách hàng nếu như không có </w:t>
      </w:r>
      <w:r w:rsidRPr="008F69F3" w:rsidR="00432109">
        <w:rPr>
          <w:rFonts w:ascii="Times New Roman" w:hAnsi="Times New Roman"/>
          <w:sz w:val="24"/>
          <w:szCs w:val="24"/>
        </w:rPr>
        <w:t>vă</w:t>
      </w:r>
      <w:r w:rsidRPr="008F69F3" w:rsidR="00633F42">
        <w:rPr>
          <w:rFonts w:ascii="Times New Roman" w:hAnsi="Times New Roman"/>
          <w:sz w:val="24"/>
          <w:szCs w:val="24"/>
        </w:rPr>
        <w:t>n</w:t>
      </w:r>
      <w:r w:rsidRPr="008F69F3" w:rsidR="00432109">
        <w:rPr>
          <w:rFonts w:ascii="Times New Roman" w:hAnsi="Times New Roman"/>
          <w:sz w:val="24"/>
          <w:szCs w:val="24"/>
        </w:rPr>
        <w:t xml:space="preserve"> bản chấp thuận</w:t>
      </w:r>
      <w:r w:rsidRPr="008F69F3">
        <w:rPr>
          <w:rFonts w:ascii="Times New Roman" w:hAnsi="Times New Roman"/>
          <w:sz w:val="24"/>
          <w:szCs w:val="24"/>
        </w:rPr>
        <w:t xml:space="preserve"> của </w:t>
      </w:r>
      <w:r w:rsidRPr="008F69F3" w:rsidR="005315B2">
        <w:rPr>
          <w:rFonts w:ascii="Times New Roman" w:hAnsi="Times New Roman"/>
          <w:sz w:val="24"/>
          <w:szCs w:val="24"/>
        </w:rPr>
        <w:t>PVcomBank</w:t>
      </w:r>
      <w:r w:rsidRPr="008F69F3">
        <w:rPr>
          <w:rFonts w:ascii="Times New Roman" w:hAnsi="Times New Roman"/>
          <w:sz w:val="24"/>
          <w:szCs w:val="24"/>
        </w:rPr>
        <w:t xml:space="preserve">. </w:t>
      </w:r>
    </w:p>
    <w:p w:rsidRPr="008F69F3" w:rsidR="00D263CB" w:rsidP="006926D6" w:rsidRDefault="00D263CB" w14:paraId="20583C3B" w14:textId="09FED296">
      <w:pPr>
        <w:pStyle w:val="ListParagraph"/>
        <w:numPr>
          <w:ilvl w:val="1"/>
          <w:numId w:val="22"/>
        </w:numPr>
        <w:spacing w:after="0" w:line="360" w:lineRule="auto"/>
        <w:ind w:left="540" w:hanging="540"/>
        <w:jc w:val="both"/>
        <w:rPr>
          <w:rFonts w:ascii="Times New Roman" w:hAnsi="Times New Roman"/>
          <w:sz w:val="24"/>
          <w:szCs w:val="24"/>
        </w:rPr>
      </w:pPr>
      <w:r w:rsidRPr="008F69F3">
        <w:rPr>
          <w:rFonts w:ascii="Times New Roman" w:hAnsi="Times New Roman"/>
          <w:sz w:val="24"/>
          <w:szCs w:val="24"/>
        </w:rPr>
        <w:t>Chịu trách nhiệm về tính trung thực, chính xác, khớp đúng của các thông tin, tài liệu cung cấp cho Khách hàng và/hoặc PVcomBank theo Văn bản Thỏa thuận này.</w:t>
      </w:r>
    </w:p>
    <w:p w:rsidRPr="008F69F3" w:rsidR="008C1951" w:rsidP="006926D6" w:rsidRDefault="008C1951" w14:paraId="206741C9" w14:textId="54D9C720">
      <w:pPr>
        <w:pStyle w:val="ListParagraph"/>
        <w:numPr>
          <w:ilvl w:val="1"/>
          <w:numId w:val="22"/>
        </w:numPr>
        <w:spacing w:after="0" w:line="360" w:lineRule="auto"/>
        <w:ind w:left="540" w:hanging="540"/>
        <w:jc w:val="both"/>
        <w:rPr>
          <w:rFonts w:ascii="Times New Roman" w:hAnsi="Times New Roman"/>
          <w:sz w:val="24"/>
          <w:szCs w:val="24"/>
        </w:rPr>
      </w:pPr>
      <w:r w:rsidRPr="008F69F3">
        <w:rPr>
          <w:rFonts w:ascii="Times New Roman" w:hAnsi="Times New Roman"/>
          <w:sz w:val="24"/>
          <w:szCs w:val="24"/>
        </w:rPr>
        <w:t xml:space="preserve">Các </w:t>
      </w:r>
      <w:r w:rsidRPr="008F69F3" w:rsidR="00D263CB">
        <w:rPr>
          <w:rFonts w:ascii="Times New Roman" w:hAnsi="Times New Roman"/>
          <w:sz w:val="24"/>
          <w:szCs w:val="24"/>
        </w:rPr>
        <w:t xml:space="preserve">quyền và </w:t>
      </w:r>
      <w:r w:rsidRPr="008F69F3">
        <w:rPr>
          <w:rFonts w:ascii="Times New Roman" w:hAnsi="Times New Roman"/>
          <w:sz w:val="24"/>
          <w:szCs w:val="24"/>
        </w:rPr>
        <w:t>trách nhiệm khác theo thỏa thuận của Văn bản thỏa thuận này và quy định củ</w:t>
      </w:r>
      <w:r w:rsidRPr="008F69F3" w:rsidR="00291914">
        <w:rPr>
          <w:rFonts w:ascii="Times New Roman" w:hAnsi="Times New Roman"/>
          <w:sz w:val="24"/>
          <w:szCs w:val="24"/>
        </w:rPr>
        <w:t>a p</w:t>
      </w:r>
      <w:r w:rsidRPr="008F69F3">
        <w:rPr>
          <w:rFonts w:ascii="Times New Roman" w:hAnsi="Times New Roman"/>
          <w:sz w:val="24"/>
          <w:szCs w:val="24"/>
        </w:rPr>
        <w:t>háp luật.</w:t>
      </w:r>
    </w:p>
    <w:p w:rsidRPr="008F69F3" w:rsidR="00885619" w:rsidP="00885619" w:rsidRDefault="002A35A7" w14:paraId="0B2378E1" w14:textId="78752F06">
      <w:pPr>
        <w:spacing w:line="360" w:lineRule="auto"/>
        <w:ind w:left="720" w:hanging="720"/>
        <w:jc w:val="both"/>
        <w:rPr>
          <w:b/>
        </w:rPr>
      </w:pPr>
      <w:r w:rsidRPr="008F69F3">
        <w:rPr>
          <w:b/>
        </w:rPr>
        <w:t>Điều 3</w:t>
      </w:r>
      <w:r w:rsidRPr="008F69F3" w:rsidR="00885619">
        <w:rPr>
          <w:b/>
        </w:rPr>
        <w:t xml:space="preserve">: </w:t>
      </w:r>
      <w:r w:rsidRPr="008F69F3" w:rsidR="00D263CB">
        <w:rPr>
          <w:b/>
        </w:rPr>
        <w:t xml:space="preserve">Quyền và </w:t>
      </w:r>
      <w:r w:rsidRPr="008F69F3" w:rsidR="00885619">
        <w:rPr>
          <w:b/>
        </w:rPr>
        <w:t>Trách nhiệm của Khách hàng</w:t>
      </w:r>
    </w:p>
    <w:p w:rsidRPr="008F69F3" w:rsidR="00885619" w:rsidP="00326D33" w:rsidRDefault="00885619" w14:paraId="3CCB8A29" w14:textId="35B0C9A7">
      <w:pPr>
        <w:pStyle w:val="ListParagraph"/>
        <w:numPr>
          <w:ilvl w:val="1"/>
          <w:numId w:val="23"/>
        </w:numPr>
        <w:spacing w:line="360" w:lineRule="auto"/>
        <w:jc w:val="both"/>
        <w:rPr>
          <w:rFonts w:asciiTheme="majorHAnsi" w:hAnsiTheme="majorHAnsi" w:cstheme="majorHAnsi"/>
          <w:sz w:val="24"/>
          <w:szCs w:val="24"/>
        </w:rPr>
      </w:pPr>
      <w:r w:rsidRPr="008F69F3">
        <w:rPr>
          <w:rFonts w:asciiTheme="majorHAnsi" w:hAnsiTheme="majorHAnsi" w:cstheme="majorHAnsi"/>
          <w:sz w:val="24"/>
          <w:szCs w:val="24"/>
        </w:rPr>
        <w:t xml:space="preserve">Trường hợp Khách hàng vi phạm </w:t>
      </w:r>
      <w:r w:rsidRPr="008F69F3" w:rsidR="00E5620D">
        <w:rPr>
          <w:rFonts w:asciiTheme="majorHAnsi" w:hAnsiTheme="majorHAnsi" w:cstheme="majorHAnsi"/>
          <w:sz w:val="24"/>
          <w:szCs w:val="24"/>
        </w:rPr>
        <w:t xml:space="preserve">Thỏa </w:t>
      </w:r>
      <w:r w:rsidRPr="008F69F3">
        <w:rPr>
          <w:rFonts w:asciiTheme="majorHAnsi" w:hAnsiTheme="majorHAnsi" w:cstheme="majorHAnsi"/>
          <w:sz w:val="24"/>
          <w:szCs w:val="24"/>
        </w:rPr>
        <w:t xml:space="preserve">thuận này, Khách hàng bồi thường toàn bộ thiệt hại cho Nguyên Thực và </w:t>
      </w:r>
      <w:r w:rsidRPr="008F69F3" w:rsidR="005315B2">
        <w:rPr>
          <w:rFonts w:asciiTheme="majorHAnsi" w:hAnsiTheme="majorHAnsi" w:cstheme="majorHAnsi"/>
          <w:sz w:val="24"/>
          <w:szCs w:val="24"/>
        </w:rPr>
        <w:t>PVcomBank</w:t>
      </w:r>
      <w:r w:rsidRPr="008F69F3">
        <w:rPr>
          <w:rFonts w:asciiTheme="majorHAnsi" w:hAnsiTheme="majorHAnsi" w:cstheme="majorHAnsi"/>
          <w:sz w:val="24"/>
          <w:szCs w:val="24"/>
        </w:rPr>
        <w:t xml:space="preserve"> (nếu có).</w:t>
      </w:r>
    </w:p>
    <w:p w:rsidRPr="008F69F3" w:rsidR="003E3475" w:rsidP="003E3475" w:rsidRDefault="003E3475" w14:paraId="4263744B" w14:textId="154BAD14">
      <w:pPr>
        <w:pStyle w:val="ListParagraph"/>
        <w:numPr>
          <w:ilvl w:val="1"/>
          <w:numId w:val="23"/>
        </w:numPr>
        <w:spacing w:line="360" w:lineRule="auto"/>
        <w:jc w:val="both"/>
        <w:rPr>
          <w:rFonts w:asciiTheme="majorHAnsi" w:hAnsiTheme="majorHAnsi" w:cstheme="majorHAnsi"/>
          <w:sz w:val="24"/>
          <w:szCs w:val="24"/>
        </w:rPr>
      </w:pPr>
      <w:r w:rsidRPr="008F69F3">
        <w:rPr>
          <w:rFonts w:asciiTheme="majorHAnsi" w:hAnsiTheme="majorHAnsi" w:cstheme="majorHAnsi"/>
          <w:sz w:val="24"/>
          <w:szCs w:val="24"/>
        </w:rPr>
        <w:t>Bằng văn bản này Khách hàng đồng ý Nguyên Thực trực tiếp giao GCN mang tên Khách hàng sau khi sang tên cũng như các tài liệu liên quan khác cho PVcomBank theo yêu cầu của PVcomBank mà không phụ thuộc vào sự có mặt của Khách hàng</w:t>
      </w:r>
      <w:r w:rsidRPr="008F69F3" w:rsidR="00633F42">
        <w:rPr>
          <w:rFonts w:asciiTheme="majorHAnsi" w:hAnsiTheme="majorHAnsi" w:cstheme="majorHAnsi"/>
          <w:sz w:val="24"/>
          <w:szCs w:val="24"/>
        </w:rPr>
        <w:t xml:space="preserve"> và/hoặc chấp thuận của KH</w:t>
      </w:r>
      <w:r w:rsidRPr="008F69F3">
        <w:rPr>
          <w:rFonts w:asciiTheme="majorHAnsi" w:hAnsiTheme="majorHAnsi" w:cstheme="majorHAnsi"/>
          <w:sz w:val="24"/>
          <w:szCs w:val="24"/>
        </w:rPr>
        <w:t>;</w:t>
      </w:r>
    </w:p>
    <w:p w:rsidRPr="008F69F3" w:rsidR="00885619" w:rsidP="00326D33" w:rsidRDefault="0096397F" w14:paraId="67802B26" w14:textId="675D8292">
      <w:pPr>
        <w:pStyle w:val="ListParagraph"/>
        <w:numPr>
          <w:ilvl w:val="1"/>
          <w:numId w:val="23"/>
        </w:numPr>
        <w:spacing w:line="360" w:lineRule="auto"/>
        <w:jc w:val="both"/>
        <w:rPr>
          <w:rFonts w:asciiTheme="majorHAnsi" w:hAnsiTheme="majorHAnsi" w:cstheme="majorHAnsi"/>
          <w:sz w:val="24"/>
          <w:szCs w:val="24"/>
        </w:rPr>
      </w:pPr>
      <w:r w:rsidRPr="008F69F3">
        <w:rPr>
          <w:rFonts w:ascii="Times New Roman" w:hAnsi="Times New Roman"/>
          <w:sz w:val="24"/>
          <w:szCs w:val="24"/>
        </w:rPr>
        <w:t xml:space="preserve">Các </w:t>
      </w:r>
      <w:r w:rsidRPr="008F69F3" w:rsidR="00D263CB">
        <w:rPr>
          <w:rFonts w:ascii="Times New Roman" w:hAnsi="Times New Roman"/>
          <w:sz w:val="24"/>
          <w:szCs w:val="24"/>
        </w:rPr>
        <w:t xml:space="preserve">quyền và </w:t>
      </w:r>
      <w:r w:rsidRPr="008F69F3">
        <w:rPr>
          <w:rFonts w:ascii="Times New Roman" w:hAnsi="Times New Roman"/>
          <w:sz w:val="24"/>
          <w:szCs w:val="24"/>
        </w:rPr>
        <w:t xml:space="preserve">trách nhiệm khác theo thỏa thuận của </w:t>
      </w:r>
      <w:r w:rsidRPr="008F69F3" w:rsidR="00E5620D">
        <w:rPr>
          <w:rFonts w:ascii="Times New Roman" w:hAnsi="Times New Roman"/>
          <w:sz w:val="24"/>
          <w:szCs w:val="24"/>
        </w:rPr>
        <w:t>T</w:t>
      </w:r>
      <w:r w:rsidRPr="008F69F3">
        <w:rPr>
          <w:rFonts w:ascii="Times New Roman" w:hAnsi="Times New Roman"/>
          <w:sz w:val="24"/>
          <w:szCs w:val="24"/>
        </w:rPr>
        <w:t>hỏa thuận này và quy định của pháp luật.</w:t>
      </w:r>
    </w:p>
    <w:p w:rsidRPr="008F69F3" w:rsidR="00885619" w:rsidP="00885619" w:rsidRDefault="00885619" w14:paraId="3B042BFE" w14:textId="1457D79E">
      <w:pPr>
        <w:spacing w:line="360" w:lineRule="auto"/>
        <w:ind w:left="720" w:hanging="720"/>
        <w:jc w:val="both"/>
        <w:rPr>
          <w:b/>
        </w:rPr>
      </w:pPr>
      <w:r w:rsidRPr="008F69F3">
        <w:rPr>
          <w:b/>
        </w:rPr>
        <w:t>Đ</w:t>
      </w:r>
      <w:r w:rsidRPr="008F69F3" w:rsidR="005016BB">
        <w:rPr>
          <w:b/>
        </w:rPr>
        <w:t>iều 4</w:t>
      </w:r>
      <w:r w:rsidRPr="008F69F3">
        <w:rPr>
          <w:b/>
        </w:rPr>
        <w:t xml:space="preserve">: </w:t>
      </w:r>
      <w:r w:rsidRPr="008F69F3" w:rsidR="00D263CB">
        <w:rPr>
          <w:b/>
        </w:rPr>
        <w:t xml:space="preserve"> Quyền và </w:t>
      </w:r>
      <w:r w:rsidRPr="008F69F3">
        <w:rPr>
          <w:b/>
        </w:rPr>
        <w:t xml:space="preserve">Trách nhiệm của </w:t>
      </w:r>
      <w:r w:rsidRPr="008F69F3" w:rsidR="005315B2">
        <w:rPr>
          <w:b/>
        </w:rPr>
        <w:t>PVcomBank</w:t>
      </w:r>
    </w:p>
    <w:p w:rsidRPr="008F69F3" w:rsidR="00885619" w:rsidP="005016BB" w:rsidRDefault="00885619" w14:paraId="2A188B49" w14:textId="0A9FB1E0">
      <w:pPr>
        <w:pStyle w:val="ListParagraph"/>
        <w:numPr>
          <w:ilvl w:val="1"/>
          <w:numId w:val="24"/>
        </w:numPr>
        <w:spacing w:line="360" w:lineRule="auto"/>
        <w:jc w:val="both"/>
        <w:rPr>
          <w:rFonts w:asciiTheme="majorHAnsi" w:hAnsiTheme="majorHAnsi" w:cstheme="majorHAnsi"/>
          <w:b/>
          <w:sz w:val="24"/>
          <w:szCs w:val="24"/>
          <w:lang w:val="nl-NL"/>
        </w:rPr>
      </w:pPr>
      <w:r w:rsidRPr="008F69F3">
        <w:rPr>
          <w:rFonts w:asciiTheme="majorHAnsi" w:hAnsiTheme="majorHAnsi" w:cstheme="majorHAnsi"/>
          <w:sz w:val="24"/>
          <w:szCs w:val="24"/>
        </w:rPr>
        <w:t xml:space="preserve">Nhận toàn bộ các hồ sơ, giấy tờ, tài liệu liên quan đến Tài Sản </w:t>
      </w:r>
      <w:r w:rsidRPr="008F69F3" w:rsidR="00633F42">
        <w:rPr>
          <w:rFonts w:ascii="Times New Roman" w:hAnsi="Times New Roman"/>
          <w:sz w:val="24"/>
          <w:szCs w:val="24"/>
          <w:lang w:val="nl-NL"/>
        </w:rPr>
        <w:t xml:space="preserve">từ </w:t>
      </w:r>
      <w:r w:rsidRPr="008F69F3" w:rsidR="00093E7F">
        <w:rPr>
          <w:rFonts w:ascii="Times New Roman" w:hAnsi="Times New Roman"/>
          <w:sz w:val="24"/>
          <w:szCs w:val="24"/>
          <w:lang w:val="nl-NL"/>
        </w:rPr>
        <w:t xml:space="preserve">Nguyên Thực, Khách hàng theo Văn bản thỏa thuận này. </w:t>
      </w:r>
    </w:p>
    <w:p w:rsidRPr="004E4ABD" w:rsidR="004E4ABD" w:rsidP="00D14505" w:rsidRDefault="00D263CB" w14:paraId="64D0FF24" w14:textId="77777777">
      <w:pPr>
        <w:pStyle w:val="ListParagraph"/>
        <w:numPr>
          <w:ilvl w:val="1"/>
          <w:numId w:val="24"/>
        </w:numPr>
        <w:spacing w:line="360" w:lineRule="auto"/>
        <w:jc w:val="both"/>
        <w:rPr>
          <w:ins w:author="ngocpv" w:date="2023-11-28T17:57:00Z" w:id="157"/>
          <w:rFonts w:asciiTheme="majorHAnsi" w:hAnsiTheme="majorHAnsi" w:cstheme="majorHAnsi"/>
          <w:b/>
          <w:sz w:val="24"/>
          <w:szCs w:val="24"/>
          <w:lang w:val="nl-NL"/>
          <w:rPrChange w:author="ngocpv" w:date="2023-11-28T17:57:00Z" w:id="158">
            <w:rPr>
              <w:ins w:author="ngocpv" w:date="2023-11-28T17:57:00Z" w:id="159"/>
              <w:rFonts w:asciiTheme="majorHAnsi" w:hAnsiTheme="majorHAnsi" w:cstheme="majorHAnsi"/>
              <w:sz w:val="24"/>
              <w:szCs w:val="24"/>
              <w:lang w:val="nl-NL"/>
            </w:rPr>
          </w:rPrChange>
        </w:rPr>
      </w:pPr>
      <w:r w:rsidRPr="008F69F3">
        <w:rPr>
          <w:rFonts w:asciiTheme="majorHAnsi" w:hAnsiTheme="majorHAnsi" w:cstheme="majorHAnsi"/>
          <w:sz w:val="24"/>
          <w:szCs w:val="24"/>
          <w:lang w:val="nl-NL"/>
        </w:rPr>
        <w:t>PVcomBank được quyền miễn trừ trách nhiệm đối với mọi tranh chấp giữa Nguyên Thực và Khách hàng phát sinh từ/hoặc liên quan đến Hợp  đồng dịch vụ</w:t>
      </w:r>
      <w:r w:rsidRPr="008F69F3" w:rsidR="00DC789F">
        <w:rPr>
          <w:rFonts w:asciiTheme="majorHAnsi" w:hAnsiTheme="majorHAnsi" w:cstheme="majorHAnsi"/>
          <w:sz w:val="24"/>
          <w:szCs w:val="24"/>
          <w:lang w:val="nl-NL"/>
        </w:rPr>
        <w:t>.</w:t>
      </w:r>
    </w:p>
    <w:p w:rsidRPr="008F69F3" w:rsidR="00885619" w:rsidP="00D14505" w:rsidRDefault="0096397F" w14:paraId="5D0F9802" w14:textId="40D8F181">
      <w:pPr>
        <w:pStyle w:val="ListParagraph"/>
        <w:numPr>
          <w:ilvl w:val="1"/>
          <w:numId w:val="24"/>
        </w:numPr>
        <w:spacing w:line="360" w:lineRule="auto"/>
        <w:jc w:val="both"/>
        <w:rPr>
          <w:rFonts w:asciiTheme="majorHAnsi" w:hAnsiTheme="majorHAnsi" w:cstheme="majorHAnsi"/>
          <w:b/>
          <w:sz w:val="24"/>
          <w:szCs w:val="24"/>
          <w:lang w:val="nl-NL"/>
        </w:rPr>
      </w:pPr>
      <w:r w:rsidRPr="4F8CF9EC" w:rsidR="0096397F">
        <w:rPr>
          <w:rFonts w:ascii="Times New Roman" w:hAnsi="Times New Roman"/>
          <w:sz w:val="24"/>
          <w:szCs w:val="24"/>
        </w:rPr>
        <w:t xml:space="preserve">Các </w:t>
      </w:r>
      <w:r w:rsidRPr="4F8CF9EC" w:rsidR="00D263CB">
        <w:rPr>
          <w:rFonts w:ascii="Times New Roman" w:hAnsi="Times New Roman"/>
          <w:sz w:val="24"/>
          <w:szCs w:val="24"/>
        </w:rPr>
        <w:t xml:space="preserve">quyền và </w:t>
      </w:r>
      <w:r w:rsidRPr="4F8CF9EC" w:rsidR="0096397F">
        <w:rPr>
          <w:rFonts w:ascii="Times New Roman" w:hAnsi="Times New Roman"/>
          <w:sz w:val="24"/>
          <w:szCs w:val="24"/>
        </w:rPr>
        <w:t>trách nhiệm khác theo thỏa thuận của Văn bản thỏa thuận này và quy định của pháp luật.</w:t>
      </w:r>
    </w:p>
    <w:p w:rsidRPr="008F69F3" w:rsidR="00885619" w:rsidP="00885619" w:rsidRDefault="00885619" w14:paraId="3A476D67" w14:textId="091D265D">
      <w:pPr>
        <w:spacing w:line="360" w:lineRule="auto"/>
        <w:ind w:left="720" w:hanging="720"/>
        <w:jc w:val="both"/>
        <w:rPr>
          <w:b/>
        </w:rPr>
      </w:pPr>
      <w:r w:rsidRPr="008F69F3">
        <w:rPr>
          <w:b/>
        </w:rPr>
        <w:t>Đ</w:t>
      </w:r>
      <w:r w:rsidRPr="008F69F3" w:rsidR="00D14505">
        <w:rPr>
          <w:b/>
        </w:rPr>
        <w:t>iều 5</w:t>
      </w:r>
      <w:r w:rsidRPr="008F69F3">
        <w:rPr>
          <w:b/>
        </w:rPr>
        <w:t>: Bảo mật</w:t>
      </w:r>
    </w:p>
    <w:p w:rsidRPr="008F69F3" w:rsidR="00A32497" w:rsidP="00A32497" w:rsidRDefault="00885619" w14:paraId="06141674" w14:textId="7F008960">
      <w:pPr>
        <w:pStyle w:val="ListParagraph"/>
        <w:numPr>
          <w:ilvl w:val="1"/>
          <w:numId w:val="26"/>
        </w:numPr>
        <w:spacing w:line="360" w:lineRule="auto"/>
        <w:jc w:val="both"/>
        <w:rPr>
          <w:rFonts w:asciiTheme="majorHAnsi" w:hAnsiTheme="majorHAnsi" w:cstheme="majorHAnsi"/>
          <w:sz w:val="24"/>
          <w:szCs w:val="24"/>
          <w:lang w:val="de-DE"/>
        </w:rPr>
      </w:pPr>
      <w:r w:rsidRPr="008F69F3">
        <w:rPr>
          <w:rFonts w:asciiTheme="majorHAnsi" w:hAnsiTheme="majorHAnsi" w:cstheme="majorHAnsi"/>
          <w:sz w:val="24"/>
          <w:szCs w:val="24"/>
          <w:lang w:val="de-DE"/>
        </w:rPr>
        <w:t xml:space="preserve">Tất cả các giấy tờ, tài liệu, thông tin trao đổi giữa Khách hàng và Nguyên Thực được xem là của riêng các bên. Các bên có trách nhiệm giữ bí mật tất cả những giấy tờ, tài liệu, thông tin đó và chỉ cung cấp duy nhất cho </w:t>
      </w:r>
      <w:r w:rsidRPr="008F69F3" w:rsidR="005315B2">
        <w:rPr>
          <w:rFonts w:asciiTheme="majorHAnsi" w:hAnsiTheme="majorHAnsi" w:cstheme="majorHAnsi"/>
          <w:sz w:val="24"/>
          <w:szCs w:val="24"/>
          <w:lang w:val="de-DE"/>
        </w:rPr>
        <w:t>PVcomBank</w:t>
      </w:r>
      <w:r w:rsidRPr="008F69F3">
        <w:rPr>
          <w:rFonts w:asciiTheme="majorHAnsi" w:hAnsiTheme="majorHAnsi" w:cstheme="majorHAnsi"/>
          <w:sz w:val="24"/>
          <w:szCs w:val="24"/>
          <w:lang w:val="de-DE"/>
        </w:rPr>
        <w:t xml:space="preserve">. </w:t>
      </w:r>
      <w:r w:rsidRPr="008F69F3" w:rsidR="00A32497">
        <w:rPr>
          <w:rFonts w:asciiTheme="majorHAnsi" w:hAnsiTheme="majorHAnsi" w:cstheme="majorHAnsi"/>
          <w:sz w:val="24"/>
          <w:szCs w:val="24"/>
          <w:lang w:val="de-DE"/>
        </w:rPr>
        <w:t xml:space="preserve">Toàn bộ các thông tin, tài liệu liên quan đến/phát sinh từ </w:t>
      </w:r>
      <w:r w:rsidRPr="008F69F3" w:rsidR="00A945A9">
        <w:rPr>
          <w:rFonts w:asciiTheme="majorHAnsi" w:hAnsiTheme="majorHAnsi" w:cstheme="majorHAnsi"/>
          <w:sz w:val="24"/>
          <w:szCs w:val="24"/>
          <w:lang w:val="de-DE"/>
        </w:rPr>
        <w:t>Văn bản thỏa thuận</w:t>
      </w:r>
      <w:r w:rsidRPr="008F69F3" w:rsidR="00A32497">
        <w:rPr>
          <w:rFonts w:asciiTheme="majorHAnsi" w:hAnsiTheme="majorHAnsi" w:cstheme="majorHAnsi"/>
          <w:sz w:val="24"/>
          <w:szCs w:val="24"/>
          <w:lang w:val="de-DE"/>
        </w:rPr>
        <w:t xml:space="preserve"> này cũng được coi là thông tin bảo mật và các bên có nghĩa vụ bảo mật toàn bộ các thông tin này, không cung cấp cho bất cứ bên nào khác ngoài các bên trong </w:t>
      </w:r>
      <w:r w:rsidRPr="008F69F3" w:rsidR="00E63806">
        <w:rPr>
          <w:rFonts w:asciiTheme="majorHAnsi" w:hAnsiTheme="majorHAnsi" w:cstheme="majorHAnsi"/>
          <w:sz w:val="24"/>
          <w:szCs w:val="24"/>
          <w:lang w:val="de-DE"/>
        </w:rPr>
        <w:t>Văn bản thỏa thuận</w:t>
      </w:r>
      <w:r w:rsidRPr="008F69F3" w:rsidR="00A32497">
        <w:rPr>
          <w:rFonts w:asciiTheme="majorHAnsi" w:hAnsiTheme="majorHAnsi" w:cstheme="majorHAnsi"/>
          <w:sz w:val="24"/>
          <w:szCs w:val="24"/>
          <w:lang w:val="de-DE"/>
        </w:rPr>
        <w:t xml:space="preserve"> này và không sử dụng cho bất cứ mục đích nào khác ngoài mục đích để thực hiện </w:t>
      </w:r>
      <w:r w:rsidRPr="008F69F3" w:rsidR="00CF0DF0">
        <w:rPr>
          <w:rFonts w:asciiTheme="majorHAnsi" w:hAnsiTheme="majorHAnsi" w:cstheme="majorHAnsi"/>
          <w:sz w:val="24"/>
          <w:szCs w:val="24"/>
          <w:lang w:val="de-DE"/>
        </w:rPr>
        <w:t>Văn bản thỏa thuận</w:t>
      </w:r>
      <w:r w:rsidRPr="008F69F3" w:rsidR="00A32497">
        <w:rPr>
          <w:rFonts w:asciiTheme="majorHAnsi" w:hAnsiTheme="majorHAnsi" w:cstheme="majorHAnsi"/>
          <w:sz w:val="24"/>
          <w:szCs w:val="24"/>
          <w:lang w:val="de-DE"/>
        </w:rPr>
        <w:t xml:space="preserve"> này.</w:t>
      </w:r>
    </w:p>
    <w:p w:rsidRPr="008F69F3" w:rsidR="00885619" w:rsidP="00D14505" w:rsidRDefault="00885619" w14:paraId="613CD8BD" w14:textId="1E487601">
      <w:pPr>
        <w:pStyle w:val="ListParagraph"/>
        <w:numPr>
          <w:ilvl w:val="1"/>
          <w:numId w:val="26"/>
        </w:numPr>
        <w:spacing w:line="360" w:lineRule="auto"/>
        <w:jc w:val="both"/>
        <w:rPr>
          <w:rFonts w:asciiTheme="majorHAnsi" w:hAnsiTheme="majorHAnsi" w:cstheme="majorHAnsi"/>
          <w:sz w:val="24"/>
          <w:szCs w:val="24"/>
          <w:lang w:val="de-DE"/>
        </w:rPr>
      </w:pPr>
      <w:r w:rsidRPr="008F69F3">
        <w:rPr>
          <w:rFonts w:asciiTheme="majorHAnsi" w:hAnsiTheme="majorHAnsi" w:cstheme="majorHAnsi"/>
          <w:sz w:val="24"/>
          <w:szCs w:val="24"/>
          <w:lang w:val="de-DE"/>
        </w:rPr>
        <w:t xml:space="preserve">Quy định bảo mật nêu </w:t>
      </w:r>
      <w:r w:rsidRPr="008F69F3" w:rsidR="00A32497">
        <w:rPr>
          <w:rFonts w:asciiTheme="majorHAnsi" w:hAnsiTheme="majorHAnsi" w:cstheme="majorHAnsi"/>
          <w:sz w:val="24"/>
          <w:szCs w:val="24"/>
          <w:lang w:val="de-DE"/>
        </w:rPr>
        <w:t xml:space="preserve">tại Khoản 5.1 nêu trên </w:t>
      </w:r>
      <w:r w:rsidRPr="008F69F3">
        <w:rPr>
          <w:rFonts w:asciiTheme="majorHAnsi" w:hAnsiTheme="majorHAnsi" w:cstheme="majorHAnsi"/>
          <w:sz w:val="24"/>
          <w:szCs w:val="24"/>
          <w:lang w:val="de-DE"/>
        </w:rPr>
        <w:t xml:space="preserve">tiếp tục có hiệu lực kể cả khi Hợp Đồng này chấm dứt và sẽ tiếp tục có hiệu lực cho đến khi các thông tin đó được công khai theo </w:t>
      </w:r>
      <w:r w:rsidRPr="008F69F3" w:rsidR="00277325">
        <w:rPr>
          <w:rFonts w:asciiTheme="majorHAnsi" w:hAnsiTheme="majorHAnsi" w:cstheme="majorHAnsi"/>
          <w:sz w:val="24"/>
          <w:szCs w:val="24"/>
          <w:lang w:val="de-DE"/>
        </w:rPr>
        <w:t xml:space="preserve">quy </w:t>
      </w:r>
      <w:r w:rsidRPr="008F69F3">
        <w:rPr>
          <w:rFonts w:asciiTheme="majorHAnsi" w:hAnsiTheme="majorHAnsi" w:cstheme="majorHAnsi"/>
          <w:sz w:val="24"/>
          <w:szCs w:val="24"/>
          <w:lang w:val="de-DE"/>
        </w:rPr>
        <w:t>định của pháp luật.</w:t>
      </w:r>
    </w:p>
    <w:p w:rsidRPr="008F69F3" w:rsidR="00885619" w:rsidP="00D14505" w:rsidRDefault="00885619" w14:paraId="7653C012" w14:textId="5CE3CA45">
      <w:pPr>
        <w:pStyle w:val="ListParagraph"/>
        <w:numPr>
          <w:ilvl w:val="1"/>
          <w:numId w:val="26"/>
        </w:numPr>
        <w:spacing w:line="360" w:lineRule="auto"/>
        <w:jc w:val="both"/>
        <w:rPr>
          <w:rFonts w:asciiTheme="majorHAnsi" w:hAnsiTheme="majorHAnsi" w:cstheme="majorHAnsi"/>
          <w:sz w:val="24"/>
          <w:szCs w:val="24"/>
          <w:lang w:val="de-DE"/>
        </w:rPr>
      </w:pPr>
      <w:r w:rsidRPr="008F69F3">
        <w:rPr>
          <w:rFonts w:asciiTheme="majorHAnsi" w:hAnsiTheme="majorHAnsi" w:cstheme="majorHAnsi"/>
          <w:sz w:val="24"/>
          <w:szCs w:val="24"/>
          <w:lang w:val="de-DE"/>
        </w:rPr>
        <w:t>Cá</w:t>
      </w:r>
      <w:r w:rsidRPr="008F69F3" w:rsidR="00D14505">
        <w:rPr>
          <w:rFonts w:asciiTheme="majorHAnsi" w:hAnsiTheme="majorHAnsi" w:cstheme="majorHAnsi"/>
          <w:sz w:val="24"/>
          <w:szCs w:val="24"/>
          <w:lang w:val="de-DE"/>
        </w:rPr>
        <w:t xml:space="preserve">c nghĩa vụ quy định </w:t>
      </w:r>
      <w:r w:rsidRPr="008F69F3" w:rsidR="00277325">
        <w:rPr>
          <w:rFonts w:asciiTheme="majorHAnsi" w:hAnsiTheme="majorHAnsi" w:cstheme="majorHAnsi"/>
          <w:sz w:val="24"/>
          <w:szCs w:val="24"/>
          <w:lang w:val="de-DE"/>
        </w:rPr>
        <w:t xml:space="preserve">tại </w:t>
      </w:r>
      <w:r w:rsidRPr="008F69F3" w:rsidR="00D14505">
        <w:rPr>
          <w:rFonts w:asciiTheme="majorHAnsi" w:hAnsiTheme="majorHAnsi" w:cstheme="majorHAnsi"/>
          <w:sz w:val="24"/>
          <w:szCs w:val="24"/>
          <w:lang w:val="de-DE"/>
        </w:rPr>
        <w:t>Điều 5</w:t>
      </w:r>
      <w:r w:rsidRPr="008F69F3">
        <w:rPr>
          <w:rFonts w:asciiTheme="majorHAnsi" w:hAnsiTheme="majorHAnsi" w:cstheme="majorHAnsi"/>
          <w:sz w:val="24"/>
          <w:szCs w:val="24"/>
          <w:lang w:val="de-DE"/>
        </w:rPr>
        <w:t>.1 trên đây không áp dụng đối với các thông tin:</w:t>
      </w:r>
    </w:p>
    <w:p w:rsidRPr="008F69F3" w:rsidR="00885619" w:rsidP="00885619" w:rsidRDefault="00885619" w14:paraId="05FC6495" w14:textId="77777777">
      <w:pPr>
        <w:numPr>
          <w:ilvl w:val="0"/>
          <w:numId w:val="5"/>
        </w:numPr>
        <w:tabs>
          <w:tab w:val="clear" w:pos="720"/>
        </w:tabs>
        <w:spacing w:line="360" w:lineRule="auto"/>
        <w:ind w:left="1080"/>
        <w:jc w:val="both"/>
        <w:rPr>
          <w:rFonts w:asciiTheme="majorHAnsi" w:hAnsiTheme="majorHAnsi" w:cstheme="majorHAnsi"/>
          <w:lang w:val="de-DE"/>
        </w:rPr>
      </w:pPr>
      <w:r w:rsidRPr="008F69F3">
        <w:rPr>
          <w:rFonts w:asciiTheme="majorHAnsi" w:hAnsiTheme="majorHAnsi" w:cstheme="majorHAnsi"/>
          <w:lang w:val="de-DE"/>
        </w:rPr>
        <w:t>Đã được công bố công khai cho công chúng; hoặc đã được công bố cho bên thứ ba trên cơ sở công khai;</w:t>
      </w:r>
    </w:p>
    <w:p w:rsidRPr="008F69F3" w:rsidR="00885619" w:rsidP="00885619" w:rsidRDefault="00885619" w14:paraId="3EAB6D4A" w14:textId="77777777">
      <w:pPr>
        <w:numPr>
          <w:ilvl w:val="0"/>
          <w:numId w:val="5"/>
        </w:numPr>
        <w:tabs>
          <w:tab w:val="clear" w:pos="720"/>
        </w:tabs>
        <w:spacing w:line="360" w:lineRule="auto"/>
        <w:ind w:left="1080"/>
        <w:jc w:val="both"/>
        <w:rPr>
          <w:rFonts w:asciiTheme="majorHAnsi" w:hAnsiTheme="majorHAnsi" w:cstheme="majorHAnsi"/>
          <w:bCs/>
          <w:lang w:val="de-DE"/>
        </w:rPr>
      </w:pPr>
      <w:r w:rsidRPr="008F69F3">
        <w:rPr>
          <w:rFonts w:asciiTheme="majorHAnsi" w:hAnsiTheme="majorHAnsi" w:cstheme="majorHAnsi"/>
          <w:lang w:val="de-DE"/>
        </w:rPr>
        <w:t>Được</w:t>
      </w:r>
      <w:r w:rsidRPr="008F69F3">
        <w:rPr>
          <w:rFonts w:asciiTheme="majorHAnsi" w:hAnsiTheme="majorHAnsi" w:cstheme="majorHAnsi"/>
          <w:bCs/>
          <w:lang w:val="de-DE"/>
        </w:rPr>
        <w:t xml:space="preserve"> yêu cầu cung cấp/công bố bởi luật pháp hoặc bởi bất kỳ một cơ quan có thẩm quyền nào.</w:t>
      </w:r>
    </w:p>
    <w:p w:rsidRPr="008F69F3" w:rsidR="001D698D" w:rsidP="001D698D" w:rsidRDefault="001D698D" w14:paraId="3354E322" w14:textId="44222D11">
      <w:pPr>
        <w:numPr>
          <w:ilvl w:val="0"/>
          <w:numId w:val="5"/>
        </w:numPr>
        <w:tabs>
          <w:tab w:val="clear" w:pos="720"/>
        </w:tabs>
        <w:spacing w:line="360" w:lineRule="auto"/>
        <w:ind w:left="1080"/>
        <w:jc w:val="both"/>
        <w:rPr>
          <w:bCs/>
          <w:lang w:val="de-DE"/>
        </w:rPr>
      </w:pPr>
      <w:r w:rsidRPr="008F69F3">
        <w:rPr>
          <w:lang w:val="de-DE"/>
        </w:rPr>
        <w:t>Các trường hợp khác theo quy định của pháp luật.</w:t>
      </w:r>
    </w:p>
    <w:p w:rsidRPr="008F69F3" w:rsidR="00885619" w:rsidP="00885619" w:rsidRDefault="00785DB2" w14:paraId="2AA87BB9" w14:textId="311FCBD5">
      <w:pPr>
        <w:spacing w:line="360" w:lineRule="auto"/>
        <w:jc w:val="both"/>
        <w:rPr>
          <w:lang w:val="de-DE"/>
        </w:rPr>
      </w:pPr>
      <w:r w:rsidRPr="008F69F3">
        <w:rPr>
          <w:b/>
          <w:lang w:val="de-DE"/>
        </w:rPr>
        <w:t>Điều 6</w:t>
      </w:r>
      <w:r w:rsidRPr="008F69F3" w:rsidR="00885619">
        <w:rPr>
          <w:b/>
          <w:lang w:val="de-DE"/>
        </w:rPr>
        <w:t xml:space="preserve">: Điều khoản thi hành </w:t>
      </w:r>
    </w:p>
    <w:p w:rsidRPr="008F69F3" w:rsidR="00425002" w:rsidRDefault="0013449D" w14:paraId="43996154" w14:textId="26C11B59">
      <w:pPr>
        <w:spacing w:line="360" w:lineRule="auto"/>
        <w:ind w:left="540" w:hanging="540"/>
        <w:jc w:val="both"/>
        <w:rPr>
          <w:lang w:val="de-DE"/>
        </w:rPr>
      </w:pPr>
      <w:r w:rsidRPr="008F69F3">
        <w:rPr>
          <w:lang w:val="de-DE"/>
        </w:rPr>
        <w:t>6</w:t>
      </w:r>
      <w:r w:rsidRPr="008F69F3" w:rsidR="00885619">
        <w:rPr>
          <w:lang w:val="de-DE"/>
        </w:rPr>
        <w:t xml:space="preserve">.1   </w:t>
      </w:r>
      <w:r w:rsidRPr="008F69F3" w:rsidR="00785DB2">
        <w:rPr>
          <w:lang w:val="de-DE"/>
        </w:rPr>
        <w:t>Văn bản</w:t>
      </w:r>
      <w:r w:rsidRPr="008F69F3">
        <w:rPr>
          <w:lang w:val="de-DE"/>
        </w:rPr>
        <w:t xml:space="preserve"> </w:t>
      </w:r>
      <w:r w:rsidRPr="008F69F3" w:rsidR="00E02E9B">
        <w:rPr>
          <w:lang w:val="de-DE"/>
        </w:rPr>
        <w:t xml:space="preserve">thỏa thuận </w:t>
      </w:r>
      <w:r w:rsidRPr="008F69F3">
        <w:rPr>
          <w:lang w:val="de-DE"/>
        </w:rPr>
        <w:t>này có hiệu lực kể từ ngày ký</w:t>
      </w:r>
      <w:r w:rsidRPr="008F69F3" w:rsidR="00206951">
        <w:rPr>
          <w:lang w:val="de-DE"/>
        </w:rPr>
        <w:t xml:space="preserve"> và </w:t>
      </w:r>
      <w:r w:rsidRPr="008F69F3" w:rsidR="002B3604">
        <w:rPr>
          <w:lang w:val="de-DE"/>
        </w:rPr>
        <w:t xml:space="preserve">chỉ </w:t>
      </w:r>
      <w:r w:rsidRPr="008F69F3" w:rsidR="00206951">
        <w:rPr>
          <w:lang w:val="de-DE"/>
        </w:rPr>
        <w:t>chấm dứt trong trường hợp các Bên đã hoàn thành tất cả các nghĩa vụ có liên quan</w:t>
      </w:r>
      <w:r w:rsidRPr="008F69F3">
        <w:rPr>
          <w:lang w:val="de-DE"/>
        </w:rPr>
        <w:t>.</w:t>
      </w:r>
    </w:p>
    <w:p w:rsidRPr="008F69F3" w:rsidR="00425002" w:rsidP="00425002" w:rsidRDefault="0013449D" w14:paraId="0D9A96C9" w14:textId="07F4BDCA">
      <w:pPr>
        <w:spacing w:line="360" w:lineRule="auto"/>
        <w:ind w:left="540" w:hanging="540"/>
        <w:jc w:val="both"/>
        <w:rPr>
          <w:lang w:val="de-DE"/>
        </w:rPr>
      </w:pPr>
      <w:r w:rsidRPr="008F69F3">
        <w:rPr>
          <w:lang w:val="de-DE"/>
        </w:rPr>
        <w:t>6</w:t>
      </w:r>
      <w:r w:rsidRPr="008F69F3" w:rsidR="00885619">
        <w:rPr>
          <w:lang w:val="de-DE"/>
        </w:rPr>
        <w:t xml:space="preserve">.2   </w:t>
      </w:r>
      <w:r w:rsidRPr="008F69F3" w:rsidR="00425002">
        <w:rPr>
          <w:lang w:val="de-DE"/>
        </w:rPr>
        <w:t xml:space="preserve">Văn bản thỏa thuận này được giải thích và điều chỉnh theo pháp luật của Việt Nam. Bất cứ nội dung nào chưa được quy định tại Văn bản thỏa thuận này sẽ thực hiện theo quy định của pháp luật. Trong trường hợp có tranh chấp phát sinh liên quan đến Văn bản thỏa thuận này, các bên sẽ giải quyết thông qua thương lượng và hòa giải thiện chí. </w:t>
      </w:r>
      <w:r w:rsidRPr="008F69F3" w:rsidR="00425002">
        <w:rPr>
          <w:iCs/>
          <w:lang w:val="de-DE"/>
        </w:rPr>
        <w:t>Trường hợp thương lượng không thành, tranh chấp sẽ được giải quyết bởi tòa án có thẩm quyền của Việt Nam</w:t>
      </w:r>
      <w:r w:rsidRPr="008F69F3" w:rsidR="00425002">
        <w:rPr>
          <w:lang w:val="de-DE"/>
        </w:rPr>
        <w:t>.</w:t>
      </w:r>
    </w:p>
    <w:p w:rsidRPr="008F69F3" w:rsidR="00885619" w:rsidP="00885619" w:rsidRDefault="00425002" w14:paraId="246ADB65" w14:textId="29D3A4F7">
      <w:pPr>
        <w:spacing w:line="360" w:lineRule="auto"/>
        <w:ind w:left="540" w:hanging="540"/>
        <w:jc w:val="both"/>
        <w:rPr>
          <w:lang w:val="de-DE"/>
        </w:rPr>
      </w:pPr>
      <w:r w:rsidRPr="008F69F3">
        <w:rPr>
          <w:lang w:val="de-DE"/>
        </w:rPr>
        <w:t>6.3</w:t>
      </w:r>
      <w:r w:rsidRPr="008F69F3">
        <w:rPr>
          <w:lang w:val="de-DE"/>
        </w:rPr>
        <w:tab/>
      </w:r>
      <w:r w:rsidRPr="008F69F3" w:rsidR="0013449D">
        <w:rPr>
          <w:lang w:val="de-DE"/>
        </w:rPr>
        <w:t>Văn</w:t>
      </w:r>
      <w:r w:rsidRPr="008F69F3" w:rsidR="00885619">
        <w:rPr>
          <w:lang w:val="de-DE"/>
        </w:rPr>
        <w:t xml:space="preserve"> </w:t>
      </w:r>
      <w:r w:rsidRPr="008F69F3" w:rsidR="00E02E9B">
        <w:rPr>
          <w:lang w:val="de-DE"/>
        </w:rPr>
        <w:t xml:space="preserve">bản thỏa thuận </w:t>
      </w:r>
      <w:r w:rsidRPr="008F69F3" w:rsidR="00885619">
        <w:rPr>
          <w:lang w:val="de-DE"/>
        </w:rPr>
        <w:t xml:space="preserve">này được lập thành ba (03) bản tiếng Việt có hiệu lực pháp lý như nhau. Khách hàng giữ một (01) bản, Nguyên Thực giữ một (01) bản, </w:t>
      </w:r>
      <w:r w:rsidRPr="008F69F3" w:rsidR="005315B2">
        <w:rPr>
          <w:lang w:val="de-DE"/>
        </w:rPr>
        <w:t>PVcomBank</w:t>
      </w:r>
      <w:r w:rsidRPr="008F69F3" w:rsidR="00885619">
        <w:rPr>
          <w:lang w:val="de-DE"/>
        </w:rPr>
        <w:t xml:space="preserve"> giữ một (01) bản.  </w:t>
      </w:r>
    </w:p>
    <w:tbl>
      <w:tblPr>
        <w:tblW w:w="10211" w:type="dxa"/>
        <w:tblLook w:val="0000" w:firstRow="0" w:lastRow="0" w:firstColumn="0" w:lastColumn="0" w:noHBand="0" w:noVBand="0"/>
      </w:tblPr>
      <w:tblGrid>
        <w:gridCol w:w="2808"/>
        <w:gridCol w:w="3240"/>
        <w:gridCol w:w="4163"/>
      </w:tblGrid>
      <w:tr w:rsidRPr="008F69F3" w:rsidR="00885619" w:rsidTr="002205DE" w14:paraId="234BA707" w14:textId="77777777">
        <w:tc>
          <w:tcPr>
            <w:tcW w:w="2808" w:type="dxa"/>
          </w:tcPr>
          <w:p w:rsidRPr="008F69F3" w:rsidR="00885619" w:rsidP="000F74C3" w:rsidRDefault="00885619" w14:paraId="326F8324" w14:textId="77777777">
            <w:pPr>
              <w:spacing w:line="360" w:lineRule="auto"/>
              <w:jc w:val="center"/>
              <w:rPr>
                <w:b/>
                <w:bCs/>
                <w:lang w:val="de-DE"/>
              </w:rPr>
            </w:pPr>
            <w:r w:rsidRPr="008F69F3">
              <w:rPr>
                <w:b/>
                <w:lang w:val="de-DE"/>
              </w:rPr>
              <w:t>KHÁCH HÀNG</w:t>
            </w:r>
          </w:p>
          <w:p w:rsidRPr="008F69F3" w:rsidR="00885619" w:rsidP="000F74C3" w:rsidRDefault="00885619" w14:paraId="4D162EE6" w14:textId="77777777">
            <w:pPr>
              <w:spacing w:line="360" w:lineRule="auto"/>
              <w:jc w:val="center"/>
              <w:rPr>
                <w:b/>
                <w:bCs/>
                <w:lang w:val="de-DE"/>
              </w:rPr>
            </w:pPr>
          </w:p>
          <w:p w:rsidRPr="008F69F3" w:rsidR="00885619" w:rsidP="000F74C3" w:rsidRDefault="00885619" w14:paraId="67121E9F" w14:textId="77777777">
            <w:pPr>
              <w:spacing w:line="360" w:lineRule="auto"/>
              <w:jc w:val="center"/>
              <w:rPr>
                <w:b/>
                <w:bCs/>
                <w:lang w:val="de-DE"/>
              </w:rPr>
            </w:pPr>
          </w:p>
          <w:p w:rsidRPr="008F69F3" w:rsidR="00885619" w:rsidP="000F74C3" w:rsidRDefault="00885619" w14:paraId="3D2D9746" w14:textId="77777777">
            <w:pPr>
              <w:spacing w:line="360" w:lineRule="auto"/>
              <w:jc w:val="center"/>
              <w:rPr>
                <w:b/>
                <w:bCs/>
                <w:lang w:val="de-DE"/>
              </w:rPr>
            </w:pPr>
          </w:p>
          <w:p w:rsidRPr="008F69F3" w:rsidR="00885619" w:rsidP="000F74C3" w:rsidRDefault="00885619" w14:paraId="19112648" w14:textId="77777777">
            <w:pPr>
              <w:spacing w:line="360" w:lineRule="auto"/>
              <w:jc w:val="center"/>
              <w:rPr>
                <w:b/>
                <w:bCs/>
                <w:lang w:val="de-DE"/>
              </w:rPr>
            </w:pPr>
          </w:p>
          <w:p w:rsidRPr="008F69F3" w:rsidR="00885619" w:rsidP="000F74C3" w:rsidRDefault="00885619" w14:paraId="41F6676E" w14:textId="77777777">
            <w:pPr>
              <w:pStyle w:val="Heading4"/>
              <w:spacing w:line="360" w:lineRule="auto"/>
              <w:rPr>
                <w:rFonts w:ascii="Times New Roman" w:hAnsi="Times New Roman"/>
                <w:b w:val="0"/>
                <w:bCs w:val="0"/>
                <w:sz w:val="24"/>
                <w:szCs w:val="24"/>
                <w:lang w:val="de-DE"/>
              </w:rPr>
            </w:pPr>
          </w:p>
        </w:tc>
        <w:tc>
          <w:tcPr>
            <w:tcW w:w="3240" w:type="dxa"/>
          </w:tcPr>
          <w:p w:rsidRPr="008F69F3" w:rsidR="00885619" w:rsidP="000F74C3" w:rsidRDefault="00885619" w14:paraId="24EAC78C" w14:textId="77777777">
            <w:pPr>
              <w:pStyle w:val="BodyText3"/>
              <w:spacing w:line="360" w:lineRule="auto"/>
              <w:rPr>
                <w:b/>
                <w:sz w:val="24"/>
                <w:szCs w:val="24"/>
                <w:lang w:val="de-DE"/>
              </w:rPr>
            </w:pPr>
            <w:r w:rsidRPr="008F69F3">
              <w:rPr>
                <w:b/>
                <w:sz w:val="24"/>
                <w:szCs w:val="24"/>
                <w:lang w:val="de-DE"/>
              </w:rPr>
              <w:t>ĐẠI DIỆN NGUYÊN THỰC</w:t>
            </w:r>
          </w:p>
          <w:p w:rsidRPr="008F69F3" w:rsidR="00885619" w:rsidP="000F74C3" w:rsidRDefault="00885619" w14:paraId="5DF5FE81" w14:textId="77777777">
            <w:pPr>
              <w:spacing w:line="360" w:lineRule="auto"/>
              <w:jc w:val="center"/>
              <w:rPr>
                <w:b/>
                <w:bCs/>
                <w:lang w:val="de-DE"/>
              </w:rPr>
            </w:pPr>
          </w:p>
          <w:p w:rsidRPr="008F69F3" w:rsidR="00885619" w:rsidP="000F74C3" w:rsidRDefault="00885619" w14:paraId="413180FE" w14:textId="77777777">
            <w:pPr>
              <w:spacing w:line="360" w:lineRule="auto"/>
              <w:jc w:val="center"/>
              <w:rPr>
                <w:b/>
                <w:bCs/>
                <w:lang w:val="de-DE"/>
              </w:rPr>
            </w:pPr>
          </w:p>
          <w:p w:rsidRPr="008F69F3" w:rsidR="00885619" w:rsidP="000F74C3" w:rsidRDefault="00885619" w14:paraId="232E59DB" w14:textId="77777777">
            <w:pPr>
              <w:spacing w:line="360" w:lineRule="auto"/>
              <w:jc w:val="center"/>
              <w:rPr>
                <w:b/>
                <w:bCs/>
                <w:lang w:val="de-DE"/>
              </w:rPr>
            </w:pPr>
          </w:p>
          <w:p w:rsidRPr="008F69F3" w:rsidR="00885619" w:rsidP="000F74C3" w:rsidRDefault="00885619" w14:paraId="4439E845" w14:textId="77777777">
            <w:pPr>
              <w:spacing w:line="360" w:lineRule="auto"/>
              <w:jc w:val="center"/>
              <w:rPr>
                <w:b/>
                <w:bCs/>
                <w:lang w:val="de-DE"/>
              </w:rPr>
            </w:pPr>
          </w:p>
          <w:p w:rsidRPr="008F69F3" w:rsidR="00885619" w:rsidP="000F74C3" w:rsidRDefault="00885619" w14:paraId="7C90845E" w14:textId="77777777">
            <w:pPr>
              <w:spacing w:line="360" w:lineRule="auto"/>
              <w:jc w:val="center"/>
              <w:rPr>
                <w:b/>
                <w:bCs/>
                <w:lang w:val="de-DE"/>
              </w:rPr>
            </w:pPr>
          </w:p>
          <w:p w:rsidRPr="008F69F3" w:rsidR="00885619" w:rsidP="000F74C3" w:rsidRDefault="00885619" w14:paraId="4F32FA2A" w14:textId="77777777">
            <w:pPr>
              <w:spacing w:line="360" w:lineRule="auto"/>
              <w:rPr>
                <w:b/>
                <w:bCs/>
              </w:rPr>
            </w:pPr>
          </w:p>
        </w:tc>
        <w:tc>
          <w:tcPr>
            <w:tcW w:w="4163" w:type="dxa"/>
          </w:tcPr>
          <w:p w:rsidRPr="008F69F3" w:rsidR="00885619" w:rsidP="000F74C3" w:rsidRDefault="00885619" w14:paraId="71B40C60" w14:textId="5D97D74E">
            <w:pPr>
              <w:pStyle w:val="BodyText3"/>
              <w:spacing w:line="360" w:lineRule="auto"/>
              <w:jc w:val="center"/>
              <w:rPr>
                <w:b/>
                <w:sz w:val="24"/>
                <w:szCs w:val="24"/>
                <w:lang w:val="de-DE"/>
              </w:rPr>
            </w:pPr>
            <w:r w:rsidRPr="008F69F3">
              <w:rPr>
                <w:b/>
                <w:sz w:val="24"/>
                <w:szCs w:val="24"/>
                <w:lang w:val="de-DE"/>
              </w:rPr>
              <w:t xml:space="preserve">ĐẠI DIỆN </w:t>
            </w:r>
            <w:r w:rsidRPr="008F69F3" w:rsidR="005315B2">
              <w:rPr>
                <w:b/>
                <w:sz w:val="24"/>
                <w:szCs w:val="24"/>
                <w:lang w:val="de-DE"/>
              </w:rPr>
              <w:t>PVCOMBANK</w:t>
            </w:r>
          </w:p>
        </w:tc>
      </w:tr>
    </w:tbl>
    <w:p w:rsidRPr="008F69F3" w:rsidR="002205DE" w:rsidP="002205DE" w:rsidRDefault="002205DE" w14:paraId="772838B8" w14:textId="5151D7DA">
      <w:pPr>
        <w:rPr>
          <w:b/>
          <w:rPrChange w:author="Nguyen Thi Thu Huyen (K.PCTT-HO)" w:date="2023-11-27T15:14:00Z" w:id="160">
            <w:rPr>
              <w:b/>
              <w:sz w:val="28"/>
              <w:szCs w:val="28"/>
            </w:rPr>
          </w:rPrChange>
        </w:rPr>
      </w:pPr>
    </w:p>
    <w:sectPr w:rsidRPr="008F69F3" w:rsidR="002205DE" w:rsidSect="00BA5A36">
      <w:footerReference w:type="even" r:id="rId10"/>
      <w:footerReference w:type="default" r:id="rId11"/>
      <w:pgSz w:w="11909" w:h="16834" w:orient="portrait" w:code="9"/>
      <w:pgMar w:top="720" w:right="1019" w:bottom="720" w:left="1440" w:header="270" w:footer="363" w:gutter="0"/>
      <w:cols w:space="720"/>
      <w:docGrid w:linePitch="360"/>
      <w:sectPrChange w:author="Trang Phi Thi Ngoc" w:date="2023-11-24T09:29:00Z" w:id="166">
        <w:sectPr w:rsidRPr="008F69F3" w:rsidR="002205DE" w:rsidSect="00BA5A36">
          <w:pgMar w:top="720" w:right="1289" w:bottom="720" w:left="1440" w:header="270" w:footer="363"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TPTN" w:author="Trang Phi Thi Ngoc" w:date="2023-11-24T09:50:00Z" w:id="5">
    <w:p w:rsidR="00A81602" w:rsidRDefault="00A81602" w14:paraId="5D2E5AE1" w14:textId="77777777">
      <w:pPr>
        <w:pStyle w:val="CommentText"/>
      </w:pPr>
      <w:r>
        <w:rPr>
          <w:rStyle w:val="CommentReference"/>
        </w:rPr>
        <w:annotationRef/>
      </w:r>
      <w:r>
        <w:t>Nga xem giúp mình phần tên này có thông nhất với tên của gạch đầu dòng thứ hai trong phần “ Xét Rằng” ở trang 2</w:t>
      </w:r>
    </w:p>
    <w:p w:rsidR="001C1D58" w:rsidRDefault="00A81602" w14:paraId="3AFA9C5F" w14:textId="0C49C3DF">
      <w:pPr>
        <w:pStyle w:val="CommentText"/>
      </w:pPr>
      <w:r>
        <w:t>Theo mình được biết các ngân hàng khác sẽ có một văn bản thỏa thuận dành cho bên bán – bên mua  và Ngân hàng về việc giải ngân. Còn đối với Nguyên Thực thì thường đặt tên là Hợp đồng dịch vụ</w:t>
      </w:r>
    </w:p>
  </w:comment>
  <w:comment w:initials="NTTH(" w:author="Nguyen Thi Thu Huyen (K.PCTT-HO)" w:date="2023-11-27T14:10:00Z" w:id="11">
    <w:p w:rsidR="00A41242" w:rsidRDefault="00A41242" w14:paraId="096E5114" w14:textId="5C3B78A4">
      <w:pPr>
        <w:pStyle w:val="CommentText"/>
      </w:pPr>
      <w:r>
        <w:rPr>
          <w:rStyle w:val="CommentReference"/>
        </w:rPr>
        <w:annotationRef/>
      </w:r>
      <w:r>
        <w:t>Vì là mẫu nên các thông tin về người đại diện theo pháp luật, văn bản ủy quyền không quy định để khi Đối tác thay đổi các thông tin này không ảnh hưởng đến mẫu của PVcomBank.</w:t>
      </w:r>
    </w:p>
  </w:comment>
  <w:comment w:initials="NTN(" w:author="Nguyen Thu Nga (K.KHCN-HO)" w:date="2023-11-16T08:50:00Z" w:id="12">
    <w:p w:rsidR="00296781" w:rsidRDefault="00296781" w14:paraId="74FA0747" w14:textId="2323E957">
      <w:pPr>
        <w:pStyle w:val="CommentText"/>
      </w:pPr>
      <w:r>
        <w:rPr>
          <w:rStyle w:val="CommentReference"/>
        </w:rPr>
        <w:annotationRef/>
      </w:r>
      <w:r>
        <w:t>Trang điền giúp mình thông tin này nhé</w:t>
      </w:r>
    </w:p>
  </w:comment>
  <w:comment w:initials="NTN(" w:author="Nguyen Thu Nga (K.KHCN-HO)" w:date="2023-11-24T15:34:00Z" w:id="36">
    <w:p w:rsidR="00625D38" w:rsidRDefault="00625D38" w14:paraId="37512DCA" w14:textId="5724D2AA">
      <w:pPr>
        <w:pStyle w:val="CommentText"/>
      </w:pPr>
      <w:r>
        <w:rPr>
          <w:rStyle w:val="CommentReference"/>
        </w:rPr>
        <w:annotationRef/>
      </w:r>
      <w:r w:rsidRPr="00E12E53">
        <w:rPr>
          <w:highlight w:val="yellow"/>
        </w:rPr>
        <w:t>Nguyên thực sẽ chỉ có phiếu yêu cầu và thu phí của KH nên em sửa nd này</w:t>
      </w:r>
    </w:p>
  </w:comment>
  <w:comment w:initials="TPTN" w:author="Trang Phi Thi Ngoc" w:date="2023-11-24T09:34:00Z" w:id="62">
    <w:p w:rsidR="00161141" w:rsidRDefault="00BA5A36" w14:paraId="3ECC61B4" w14:textId="5171A495">
      <w:pPr>
        <w:pStyle w:val="CommentText"/>
      </w:pPr>
      <w:r>
        <w:rPr>
          <w:rStyle w:val="CommentReference"/>
        </w:rPr>
        <w:annotationRef/>
      </w:r>
      <w:r>
        <w:t>Nội dung báo trước này Nguyên Thực chỉ</w:t>
      </w:r>
      <w:r w:rsidR="00161141">
        <w:t xml:space="preserve"> có thể</w:t>
      </w:r>
      <w:r>
        <w:t xml:space="preserve"> </w:t>
      </w:r>
      <w:r w:rsidR="00161141">
        <w:t>thông báo trước 01 ngày,</w:t>
      </w:r>
    </w:p>
    <w:p w:rsidR="00BA5A36" w:rsidRDefault="00161141" w14:paraId="1F0C7B27" w14:textId="783FA6F4">
      <w:pPr>
        <w:pStyle w:val="CommentText"/>
      </w:pPr>
      <w:r>
        <w:t>- Báo trước tại thời điểm tiếp nhận dịch vụ đối với dịch vụ tư vấn xác thực hoặc trong quá trình thực hiện dịch vụ có phát sinh thủ tục từ phía cơ quan nhà nước đối với dịch vụ xin cung cấp thông tin thì Nguyên Thực sẽ thông báo luôn tới khách hàng. Nên việc báo trước 3 ngày là không hợp lý. Vì Nguyên Thực không có biết trước đối với các tình huống phát sinh từ phía cơ quan nhà  nước.</w:t>
      </w:r>
    </w:p>
  </w:comment>
  <w:comment w:initials="TPTN" w:author="Trang Phi Thi Ngoc" w:date="2023-11-24T09:47:00Z" w:id="73">
    <w:p w:rsidR="00A81602" w:rsidRDefault="00A81602" w14:paraId="4286F83D" w14:textId="77777777">
      <w:pPr>
        <w:pStyle w:val="CommentText"/>
      </w:pPr>
      <w:r>
        <w:rPr>
          <w:rStyle w:val="CommentReference"/>
        </w:rPr>
        <w:annotationRef/>
      </w:r>
      <w:r>
        <w:t xml:space="preserve">Đối với dịch vụ sang tên, phần thuế phí Ngân hàng có yêu cầu thu trước để đảm bảo quá trình làm sổ hay không. </w:t>
      </w:r>
    </w:p>
    <w:p w:rsidR="00A81602" w:rsidRDefault="00A81602" w14:paraId="74EB7910" w14:textId="5F8655AA">
      <w:pPr>
        <w:pStyle w:val="CommentText"/>
      </w:pPr>
      <w:r>
        <w:t>Trên thực tế phần thuế phí là phần hay gây tranh cãi giữa các bên. Nếu không thu trước thì dễ phát sinh và kéo dài thời gian và Nguyên Thực không chủ động được thời gian giao sổ.</w:t>
      </w:r>
    </w:p>
    <w:p w:rsidR="001C1D58" w:rsidRDefault="001C1D58" w14:paraId="3F914708" w14:textId="2F882EA9">
      <w:pPr>
        <w:pStyle w:val="CommentText"/>
      </w:pPr>
      <w:r>
        <w:t>Dịch vụ sang tên sổ là trong HDDV giữa KH và Nguyên thực do đó để đảm bảo thời gian sang tên Nguyên thực có thể đưa vào HĐDV với KH</w:t>
      </w:r>
    </w:p>
  </w:comment>
  <w:comment w:initials="NTN(" w:author="Nguyen Thu Nga (K.KHCN-HO)" w:date="2023-11-16T09:25:00Z" w:id="75">
    <w:p w:rsidR="007347C6" w:rsidRDefault="007347C6" w14:paraId="336ABBCB" w14:textId="034059D8">
      <w:pPr>
        <w:pStyle w:val="CommentText"/>
      </w:pPr>
      <w:r>
        <w:rPr>
          <w:rStyle w:val="CommentReference"/>
        </w:rPr>
        <w:annotationRef/>
      </w:r>
      <w:r>
        <w:t>Nội dung này Trang điền giúp mình thông tin nhé</w:t>
      </w:r>
    </w:p>
  </w:comment>
  <w:comment w:initials="TPTN" w:author="Trang Phi Thi Ngoc" w:date="2023-11-24T09:44:00Z" w:id="79">
    <w:p w:rsidR="00161141" w:rsidRDefault="00161141" w14:paraId="649D97EC" w14:textId="19909ADA">
      <w:pPr>
        <w:pStyle w:val="CommentText"/>
      </w:pPr>
      <w:r>
        <w:rPr>
          <w:rStyle w:val="CommentReference"/>
        </w:rPr>
        <w:annotationRef/>
      </w:r>
      <w:r>
        <w:t>Lưu ý đối với hồ sơ Nguyên Thực, thuế , lệ phí và thủ tục đi làm sổ trong hợp đồng mua bán nên để bên mua đi làm thủ tục và thực hiện ký các giấy tờ liên quan. Vì nhiều trường hợp rủi ro bên Bán không hỗ trợ ký các giấy tờ phát sinh trong quá trình đi làm sang tên</w:t>
      </w:r>
    </w:p>
  </w:comment>
  <w:comment w:initials="NTN(" w:author="Nguyen Thu Nga (K.KHCN-HO)" w:date="2023-11-24T15:36:00Z" w:id="119">
    <w:p w:rsidR="00E12E53" w:rsidRDefault="00E12E53" w14:paraId="68BEEDC4" w14:textId="07E0F28B">
      <w:pPr>
        <w:pStyle w:val="CommentText"/>
      </w:pPr>
      <w:r>
        <w:rPr>
          <w:rStyle w:val="CommentReference"/>
        </w:rPr>
        <w:annotationRef/>
      </w:r>
      <w:r w:rsidRPr="000130D7">
        <w:rPr>
          <w:highlight w:val="yellow"/>
        </w:rPr>
        <w:t>Bổ sung thêm yêu cầu này</w:t>
      </w:r>
    </w:p>
  </w:comment>
  <w:comment w:initials="NTN(" w:author="Nguyen Thu Nga (K.KHCN-HO)" w:date="2023-11-24T15:36:00Z" w:id="145">
    <w:p w:rsidR="008F69F3" w:rsidP="008F69F3" w:rsidRDefault="008F69F3" w14:paraId="2EA0853C" w14:textId="77777777">
      <w:pPr>
        <w:pStyle w:val="CommentText"/>
      </w:pPr>
      <w:r>
        <w:rPr>
          <w:rStyle w:val="CommentReference"/>
        </w:rPr>
        <w:annotationRef/>
      </w:r>
      <w:r w:rsidRPr="000130D7">
        <w:rPr>
          <w:highlight w:val="yellow"/>
        </w:rPr>
        <w:t>Bổ sung thêm yêu cầu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FA9C5F" w15:done="0"/>
  <w15:commentEx w15:paraId="096E5114" w15:done="0"/>
  <w15:commentEx w15:paraId="74FA0747" w15:done="0"/>
  <w15:commentEx w15:paraId="37512DCA" w15:done="0"/>
  <w15:commentEx w15:paraId="1F0C7B27" w15:done="0"/>
  <w15:commentEx w15:paraId="3F914708" w15:done="0"/>
  <w15:commentEx w15:paraId="336ABBCB" w15:done="0"/>
  <w15:commentEx w15:paraId="649D97EC" w15:done="0"/>
  <w15:commentEx w15:paraId="68BEEDC4" w15:done="0"/>
  <w15:commentEx w15:paraId="2EA085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929588" w16cid:durableId="290AF067"/>
  <w16cid:commentId w16cid:paraId="74FA0747" w16cid:durableId="290AEA82"/>
  <w16cid:commentId w16cid:paraId="1F0C7B27" w16cid:durableId="290AECBB"/>
  <w16cid:commentId w16cid:paraId="74EB7910" w16cid:durableId="290AEFB3"/>
  <w16cid:commentId w16cid:paraId="336ABBCB" w16cid:durableId="290AEA83"/>
  <w16cid:commentId w16cid:paraId="649D97EC" w16cid:durableId="290AEEF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992" w:rsidRDefault="00841992" w14:paraId="57110DA9" w14:textId="77777777">
      <w:r>
        <w:separator/>
      </w:r>
    </w:p>
  </w:endnote>
  <w:endnote w:type="continuationSeparator" w:id="0">
    <w:p w:rsidR="00841992" w:rsidRDefault="00841992" w14:paraId="49E60EB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5B2" w:rsidP="006D7CEB" w:rsidRDefault="005315B2" w14:paraId="0C1832CD"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15B2" w:rsidP="006D7CEB" w:rsidRDefault="005315B2" w14:paraId="176194D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author="Phan Le Giang (K.PCTT-HO)" w:date="2023-10-17T16:43:00Z" w:id="30538"/>
  <w:sdt>
    <w:sdtPr>
      <w:id w:val="-1322495438"/>
      <w:docPartObj>
        <w:docPartGallery w:val="Page Numbers (Bottom of Page)"/>
        <w:docPartUnique/>
      </w:docPartObj>
    </w:sdtPr>
    <w:sdtEndPr>
      <w:rPr>
        <w:noProof/>
      </w:rPr>
    </w:sdtEndPr>
    <w:sdtContent>
      <w:customXmlInsRangeEnd w:id="30538"/>
      <w:p w:rsidR="005C6A72" w:rsidRDefault="005C6A72" w14:paraId="16EE8FEF" w14:textId="2D0AFCD1">
        <w:pPr>
          <w:pStyle w:val="Footer"/>
          <w:jc w:val="center"/>
          <w:rPr>
            <w:ins w:author="Phan Le Giang (K.PCTT-HO)" w:date="2023-10-17T16:43:00Z" w:id="162"/>
          </w:rPr>
        </w:pPr>
        <w:ins w:author="Phan Le Giang (K.PCTT-HO)" w:date="2023-10-17T16:43:00Z" w:id="163">
          <w:r>
            <w:fldChar w:fldCharType="begin"/>
          </w:r>
          <w:r>
            <w:instrText xml:space="preserve"> PAGE   \* MERGEFORMAT </w:instrText>
          </w:r>
          <w:r>
            <w:fldChar w:fldCharType="separate"/>
          </w:r>
        </w:ins>
        <w:r w:rsidR="00307D74">
          <w:rPr>
            <w:noProof/>
          </w:rPr>
          <w:t>1</w:t>
        </w:r>
        <w:ins w:author="Phan Le Giang (K.PCTT-HO)" w:date="2023-10-17T16:43:00Z" w:id="164">
          <w:r>
            <w:rPr>
              <w:noProof/>
            </w:rPr>
            <w:fldChar w:fldCharType="end"/>
          </w:r>
        </w:ins>
      </w:p>
      <w:customXmlInsRangeStart w:author="Phan Le Giang (K.PCTT-HO)" w:date="2023-10-17T16:43:00Z" w:id="6420"/>
    </w:sdtContent>
  </w:sdt>
  <w:customXmlInsRangeEnd w:id="6420"/>
  <w:p w:rsidR="005315B2" w:rsidP="00D36601" w:rsidRDefault="005315B2" w14:paraId="66547B4E" w14:textId="2E79EFB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992" w:rsidRDefault="00841992" w14:paraId="1F85D300" w14:textId="77777777">
      <w:r>
        <w:separator/>
      </w:r>
    </w:p>
  </w:footnote>
  <w:footnote w:type="continuationSeparator" w:id="0">
    <w:p w:rsidR="00841992" w:rsidRDefault="00841992" w14:paraId="5057D03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1E7"/>
    <w:multiLevelType w:val="multilevel"/>
    <w:tmpl w:val="5D167CCE"/>
    <w:lvl w:ilvl="0">
      <w:start w:val="10"/>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3B5584D"/>
    <w:multiLevelType w:val="multilevel"/>
    <w:tmpl w:val="8342E1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E33CFB"/>
    <w:multiLevelType w:val="multilevel"/>
    <w:tmpl w:val="462EA1EC"/>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04A556F7"/>
    <w:multiLevelType w:val="multilevel"/>
    <w:tmpl w:val="275A2B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8123E6"/>
    <w:multiLevelType w:val="multilevel"/>
    <w:tmpl w:val="C8FCFC0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FE5DDA"/>
    <w:multiLevelType w:val="multilevel"/>
    <w:tmpl w:val="5FA2521E"/>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6" w15:restartNumberingAfterBreak="0">
    <w:nsid w:val="13705481"/>
    <w:multiLevelType w:val="multilevel"/>
    <w:tmpl w:val="54CCAF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B13BF5"/>
    <w:multiLevelType w:val="hybridMultilevel"/>
    <w:tmpl w:val="651E8936"/>
    <w:lvl w:ilvl="0" w:tplc="9C1669F4">
      <w:numFmt w:val="bullet"/>
      <w:lvlText w:val="-"/>
      <w:lvlJc w:val="left"/>
      <w:pPr>
        <w:tabs>
          <w:tab w:val="num" w:pos="720"/>
        </w:tabs>
        <w:ind w:left="720" w:hanging="360"/>
      </w:pPr>
      <w:rPr>
        <w:rFonts w:hint="default" w:ascii="Arial" w:hAnsi="Arial" w:eastAsia="Times New Roman" w:cs="Arial"/>
      </w:rPr>
    </w:lvl>
    <w:lvl w:ilvl="1" w:tplc="663EBB8C">
      <w:start w:val="1"/>
      <w:numFmt w:val="decimal"/>
      <w:lvlText w:val="2.%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292702F"/>
    <w:multiLevelType w:val="hybridMultilevel"/>
    <w:tmpl w:val="F7F2C5B8"/>
    <w:lvl w:ilvl="0" w:tplc="E2D0F1C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680598"/>
    <w:multiLevelType w:val="multilevel"/>
    <w:tmpl w:val="A56E01CE"/>
    <w:lvl w:ilvl="0">
      <w:start w:val="1"/>
      <w:numFmt w:val="decimal"/>
      <w:lvlText w:val="%1"/>
      <w:lvlJc w:val="left"/>
      <w:pPr>
        <w:ind w:left="360" w:hanging="360"/>
      </w:pPr>
      <w:rPr>
        <w:rFonts w:hint="default" w:asciiTheme="majorHAnsi" w:hAnsiTheme="majorHAnsi" w:cstheme="majorHAnsi"/>
      </w:rPr>
    </w:lvl>
    <w:lvl w:ilvl="1">
      <w:start w:val="1"/>
      <w:numFmt w:val="decimal"/>
      <w:lvlText w:val="%1.%2"/>
      <w:lvlJc w:val="left"/>
      <w:pPr>
        <w:ind w:left="360" w:hanging="360"/>
      </w:pPr>
      <w:rPr>
        <w:rFonts w:hint="default" w:asciiTheme="majorHAnsi" w:hAnsiTheme="majorHAnsi" w:cstheme="majorHAnsi"/>
      </w:rPr>
    </w:lvl>
    <w:lvl w:ilvl="2">
      <w:start w:val="1"/>
      <w:numFmt w:val="decimal"/>
      <w:lvlText w:val="%1.%2.%3"/>
      <w:lvlJc w:val="left"/>
      <w:pPr>
        <w:ind w:left="720" w:hanging="720"/>
      </w:pPr>
      <w:rPr>
        <w:rFonts w:hint="default" w:asciiTheme="majorHAnsi" w:hAnsiTheme="majorHAnsi" w:cstheme="majorHAnsi"/>
      </w:rPr>
    </w:lvl>
    <w:lvl w:ilvl="3">
      <w:start w:val="1"/>
      <w:numFmt w:val="decimal"/>
      <w:lvlText w:val="%1.%2.%3.%4"/>
      <w:lvlJc w:val="left"/>
      <w:pPr>
        <w:ind w:left="720" w:hanging="720"/>
      </w:pPr>
      <w:rPr>
        <w:rFonts w:hint="default" w:asciiTheme="majorHAnsi" w:hAnsiTheme="majorHAnsi" w:cstheme="majorHAnsi"/>
      </w:rPr>
    </w:lvl>
    <w:lvl w:ilvl="4">
      <w:start w:val="1"/>
      <w:numFmt w:val="decimal"/>
      <w:lvlText w:val="%1.%2.%3.%4.%5"/>
      <w:lvlJc w:val="left"/>
      <w:pPr>
        <w:ind w:left="1080" w:hanging="1080"/>
      </w:pPr>
      <w:rPr>
        <w:rFonts w:hint="default" w:asciiTheme="majorHAnsi" w:hAnsiTheme="majorHAnsi" w:cstheme="majorHAnsi"/>
      </w:rPr>
    </w:lvl>
    <w:lvl w:ilvl="5">
      <w:start w:val="1"/>
      <w:numFmt w:val="decimal"/>
      <w:lvlText w:val="%1.%2.%3.%4.%5.%6"/>
      <w:lvlJc w:val="left"/>
      <w:pPr>
        <w:ind w:left="1080" w:hanging="1080"/>
      </w:pPr>
      <w:rPr>
        <w:rFonts w:hint="default" w:asciiTheme="majorHAnsi" w:hAnsiTheme="majorHAnsi" w:cstheme="majorHAnsi"/>
      </w:rPr>
    </w:lvl>
    <w:lvl w:ilvl="6">
      <w:start w:val="1"/>
      <w:numFmt w:val="decimal"/>
      <w:lvlText w:val="%1.%2.%3.%4.%5.%6.%7"/>
      <w:lvlJc w:val="left"/>
      <w:pPr>
        <w:ind w:left="1440" w:hanging="1440"/>
      </w:pPr>
      <w:rPr>
        <w:rFonts w:hint="default" w:asciiTheme="majorHAnsi" w:hAnsiTheme="majorHAnsi" w:cstheme="majorHAnsi"/>
      </w:rPr>
    </w:lvl>
    <w:lvl w:ilvl="7">
      <w:start w:val="1"/>
      <w:numFmt w:val="decimal"/>
      <w:lvlText w:val="%1.%2.%3.%4.%5.%6.%7.%8"/>
      <w:lvlJc w:val="left"/>
      <w:pPr>
        <w:ind w:left="1440" w:hanging="1440"/>
      </w:pPr>
      <w:rPr>
        <w:rFonts w:hint="default" w:asciiTheme="majorHAnsi" w:hAnsiTheme="majorHAnsi" w:cstheme="majorHAnsi"/>
      </w:rPr>
    </w:lvl>
    <w:lvl w:ilvl="8">
      <w:start w:val="1"/>
      <w:numFmt w:val="decimal"/>
      <w:lvlText w:val="%1.%2.%3.%4.%5.%6.%7.%8.%9"/>
      <w:lvlJc w:val="left"/>
      <w:pPr>
        <w:ind w:left="1800" w:hanging="1800"/>
      </w:pPr>
      <w:rPr>
        <w:rFonts w:hint="default" w:asciiTheme="majorHAnsi" w:hAnsiTheme="majorHAnsi" w:cstheme="majorHAnsi"/>
      </w:rPr>
    </w:lvl>
  </w:abstractNum>
  <w:abstractNum w:abstractNumId="10" w15:restartNumberingAfterBreak="0">
    <w:nsid w:val="32801755"/>
    <w:multiLevelType w:val="multilevel"/>
    <w:tmpl w:val="ABA209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865013"/>
    <w:multiLevelType w:val="multilevel"/>
    <w:tmpl w:val="727C9ACC"/>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87A6CA8"/>
    <w:multiLevelType w:val="multilevel"/>
    <w:tmpl w:val="8BC202A0"/>
    <w:lvl w:ilvl="0">
      <w:start w:val="12"/>
      <w:numFmt w:val="decimal"/>
      <w:lvlText w:val="%1"/>
      <w:lvlJc w:val="left"/>
      <w:pPr>
        <w:ind w:left="420" w:hanging="420"/>
      </w:pPr>
      <w:rPr>
        <w:rFonts w:hint="default"/>
        <w:color w:val="auto"/>
        <w:u w:val="none"/>
      </w:rPr>
    </w:lvl>
    <w:lvl w:ilvl="1">
      <w:start w:val="1"/>
      <w:numFmt w:val="decimal"/>
      <w:lvlText w:val="%1.%2"/>
      <w:lvlJc w:val="left"/>
      <w:pPr>
        <w:ind w:left="1140" w:hanging="420"/>
      </w:pPr>
      <w:rPr>
        <w:rFonts w:hint="default"/>
        <w:color w:val="auto"/>
        <w:u w:val="none"/>
      </w:rPr>
    </w:lvl>
    <w:lvl w:ilvl="2">
      <w:start w:val="1"/>
      <w:numFmt w:val="decimal"/>
      <w:lvlText w:val="%1.%2.%3"/>
      <w:lvlJc w:val="left"/>
      <w:pPr>
        <w:ind w:left="2160" w:hanging="720"/>
      </w:pPr>
      <w:rPr>
        <w:rFonts w:hint="default"/>
        <w:color w:val="auto"/>
        <w:u w:val="none"/>
      </w:rPr>
    </w:lvl>
    <w:lvl w:ilvl="3">
      <w:start w:val="1"/>
      <w:numFmt w:val="decimal"/>
      <w:lvlText w:val="%1.%2.%3.%4"/>
      <w:lvlJc w:val="left"/>
      <w:pPr>
        <w:ind w:left="2880" w:hanging="720"/>
      </w:pPr>
      <w:rPr>
        <w:rFonts w:hint="default"/>
        <w:color w:val="auto"/>
        <w:u w:val="none"/>
      </w:rPr>
    </w:lvl>
    <w:lvl w:ilvl="4">
      <w:start w:val="1"/>
      <w:numFmt w:val="decimal"/>
      <w:lvlText w:val="%1.%2.%3.%4.%5"/>
      <w:lvlJc w:val="left"/>
      <w:pPr>
        <w:ind w:left="3960" w:hanging="1080"/>
      </w:pPr>
      <w:rPr>
        <w:rFonts w:hint="default"/>
        <w:color w:val="auto"/>
        <w:u w:val="none"/>
      </w:rPr>
    </w:lvl>
    <w:lvl w:ilvl="5">
      <w:start w:val="1"/>
      <w:numFmt w:val="decimal"/>
      <w:lvlText w:val="%1.%2.%3.%4.%5.%6"/>
      <w:lvlJc w:val="left"/>
      <w:pPr>
        <w:ind w:left="4680" w:hanging="1080"/>
      </w:pPr>
      <w:rPr>
        <w:rFonts w:hint="default"/>
        <w:color w:val="auto"/>
        <w:u w:val="none"/>
      </w:rPr>
    </w:lvl>
    <w:lvl w:ilvl="6">
      <w:start w:val="1"/>
      <w:numFmt w:val="decimal"/>
      <w:lvlText w:val="%1.%2.%3.%4.%5.%6.%7"/>
      <w:lvlJc w:val="left"/>
      <w:pPr>
        <w:ind w:left="5760" w:hanging="1440"/>
      </w:pPr>
      <w:rPr>
        <w:rFonts w:hint="default"/>
        <w:color w:val="auto"/>
        <w:u w:val="none"/>
      </w:rPr>
    </w:lvl>
    <w:lvl w:ilvl="7">
      <w:start w:val="1"/>
      <w:numFmt w:val="decimal"/>
      <w:lvlText w:val="%1.%2.%3.%4.%5.%6.%7.%8"/>
      <w:lvlJc w:val="left"/>
      <w:pPr>
        <w:ind w:left="6480" w:hanging="1440"/>
      </w:pPr>
      <w:rPr>
        <w:rFonts w:hint="default"/>
        <w:color w:val="auto"/>
        <w:u w:val="none"/>
      </w:rPr>
    </w:lvl>
    <w:lvl w:ilvl="8">
      <w:start w:val="1"/>
      <w:numFmt w:val="decimal"/>
      <w:lvlText w:val="%1.%2.%3.%4.%5.%6.%7.%8.%9"/>
      <w:lvlJc w:val="left"/>
      <w:pPr>
        <w:ind w:left="7560" w:hanging="1800"/>
      </w:pPr>
      <w:rPr>
        <w:rFonts w:hint="default"/>
        <w:color w:val="auto"/>
        <w:u w:val="none"/>
      </w:rPr>
    </w:lvl>
  </w:abstractNum>
  <w:abstractNum w:abstractNumId="13" w15:restartNumberingAfterBreak="0">
    <w:nsid w:val="3A290220"/>
    <w:multiLevelType w:val="multilevel"/>
    <w:tmpl w:val="DEA04AE6"/>
    <w:lvl w:ilvl="0">
      <w:start w:val="2"/>
      <w:numFmt w:val="decimal"/>
      <w:lvlText w:val="%1"/>
      <w:lvlJc w:val="left"/>
      <w:pPr>
        <w:ind w:left="360" w:hanging="360"/>
      </w:pPr>
      <w:rPr>
        <w:rFonts w:hint="default" w:ascii="Times New Roman" w:hAnsi="Times New Roman"/>
        <w:color w:val="auto"/>
      </w:rPr>
    </w:lvl>
    <w:lvl w:ilvl="1">
      <w:start w:val="1"/>
      <w:numFmt w:val="decimal"/>
      <w:lvlText w:val="%1.%2"/>
      <w:lvlJc w:val="left"/>
      <w:pPr>
        <w:ind w:left="360" w:hanging="360"/>
      </w:pPr>
      <w:rPr>
        <w:rFonts w:hint="default" w:ascii="Times New Roman" w:hAnsi="Times New Roman"/>
        <w:b w:val="0"/>
        <w:color w:val="auto"/>
      </w:rPr>
    </w:lvl>
    <w:lvl w:ilvl="2">
      <w:start w:val="1"/>
      <w:numFmt w:val="decimal"/>
      <w:lvlText w:val="%1.%2.%3"/>
      <w:lvlJc w:val="left"/>
      <w:pPr>
        <w:ind w:left="720" w:hanging="720"/>
      </w:pPr>
      <w:rPr>
        <w:rFonts w:hint="default" w:ascii="Times New Roman" w:hAnsi="Times New Roman"/>
        <w:color w:val="auto"/>
      </w:rPr>
    </w:lvl>
    <w:lvl w:ilvl="3">
      <w:start w:val="1"/>
      <w:numFmt w:val="decimal"/>
      <w:lvlText w:val="%1.%2.%3.%4"/>
      <w:lvlJc w:val="left"/>
      <w:pPr>
        <w:ind w:left="720" w:hanging="720"/>
      </w:pPr>
      <w:rPr>
        <w:rFonts w:hint="default" w:ascii="Times New Roman" w:hAnsi="Times New Roman"/>
        <w:color w:val="auto"/>
      </w:rPr>
    </w:lvl>
    <w:lvl w:ilvl="4">
      <w:start w:val="1"/>
      <w:numFmt w:val="decimal"/>
      <w:lvlText w:val="%1.%2.%3.%4.%5"/>
      <w:lvlJc w:val="left"/>
      <w:pPr>
        <w:ind w:left="1080" w:hanging="1080"/>
      </w:pPr>
      <w:rPr>
        <w:rFonts w:hint="default" w:ascii="Times New Roman" w:hAnsi="Times New Roman"/>
        <w:color w:val="auto"/>
      </w:rPr>
    </w:lvl>
    <w:lvl w:ilvl="5">
      <w:start w:val="1"/>
      <w:numFmt w:val="decimal"/>
      <w:lvlText w:val="%1.%2.%3.%4.%5.%6"/>
      <w:lvlJc w:val="left"/>
      <w:pPr>
        <w:ind w:left="1080" w:hanging="1080"/>
      </w:pPr>
      <w:rPr>
        <w:rFonts w:hint="default" w:ascii="Times New Roman" w:hAnsi="Times New Roman"/>
        <w:color w:val="auto"/>
      </w:rPr>
    </w:lvl>
    <w:lvl w:ilvl="6">
      <w:start w:val="1"/>
      <w:numFmt w:val="decimal"/>
      <w:lvlText w:val="%1.%2.%3.%4.%5.%6.%7"/>
      <w:lvlJc w:val="left"/>
      <w:pPr>
        <w:ind w:left="1440" w:hanging="1440"/>
      </w:pPr>
      <w:rPr>
        <w:rFonts w:hint="default" w:ascii="Times New Roman" w:hAnsi="Times New Roman"/>
        <w:color w:val="auto"/>
      </w:rPr>
    </w:lvl>
    <w:lvl w:ilvl="7">
      <w:start w:val="1"/>
      <w:numFmt w:val="decimal"/>
      <w:lvlText w:val="%1.%2.%3.%4.%5.%6.%7.%8"/>
      <w:lvlJc w:val="left"/>
      <w:pPr>
        <w:ind w:left="1440" w:hanging="1440"/>
      </w:pPr>
      <w:rPr>
        <w:rFonts w:hint="default" w:ascii="Times New Roman" w:hAnsi="Times New Roman"/>
        <w:color w:val="auto"/>
      </w:rPr>
    </w:lvl>
    <w:lvl w:ilvl="8">
      <w:start w:val="1"/>
      <w:numFmt w:val="decimal"/>
      <w:lvlText w:val="%1.%2.%3.%4.%5.%6.%7.%8.%9"/>
      <w:lvlJc w:val="left"/>
      <w:pPr>
        <w:ind w:left="1440" w:hanging="1440"/>
      </w:pPr>
      <w:rPr>
        <w:rFonts w:hint="default" w:ascii="Times New Roman" w:hAnsi="Times New Roman"/>
        <w:color w:val="auto"/>
      </w:rPr>
    </w:lvl>
  </w:abstractNum>
  <w:abstractNum w:abstractNumId="14" w15:restartNumberingAfterBreak="0">
    <w:nsid w:val="3B555CE7"/>
    <w:multiLevelType w:val="multilevel"/>
    <w:tmpl w:val="35B82812"/>
    <w:lvl w:ilvl="0">
      <w:start w:val="1"/>
      <w:numFmt w:val="decimal"/>
      <w:pStyle w:val="ListBullet2"/>
      <w:lvlText w:val="ĐIỀU %1."/>
      <w:lvlJc w:val="left"/>
      <w:pPr>
        <w:tabs>
          <w:tab w:val="num" w:pos="720"/>
        </w:tabs>
        <w:ind w:left="720" w:hanging="360"/>
      </w:pPr>
      <w:rPr>
        <w:rFonts w:hint="default"/>
      </w:rPr>
    </w:lvl>
    <w:lvl w:ilvl="1">
      <w:start w:val="1"/>
      <w:numFmt w:val="decimal"/>
      <w:pStyle w:val="iu"/>
      <w:lvlText w:val="%1.%2."/>
      <w:lvlJc w:val="left"/>
      <w:pPr>
        <w:tabs>
          <w:tab w:val="num" w:pos="1211"/>
        </w:tabs>
        <w:ind w:left="1211" w:firstLine="0"/>
      </w:pPr>
      <w:rPr>
        <w:rFonts w:hint="default"/>
      </w:rPr>
    </w:lvl>
    <w:lvl w:ilvl="2">
      <w:start w:val="1"/>
      <w:numFmt w:val="decimal"/>
      <w:lvlText w:val="%1.%2.%3."/>
      <w:lvlJc w:val="left"/>
      <w:pPr>
        <w:tabs>
          <w:tab w:val="num" w:pos="1800"/>
        </w:tabs>
        <w:ind w:left="1584" w:hanging="504"/>
      </w:pPr>
      <w:rPr>
        <w:rFonts w:hint="default"/>
      </w:rPr>
    </w:lvl>
    <w:lvl w:ilvl="3">
      <w:start w:val="1"/>
      <w:numFmt w:val="lowerLetter"/>
      <w:lvlText w:val="%4)"/>
      <w:lvlJc w:val="left"/>
      <w:pPr>
        <w:tabs>
          <w:tab w:val="num" w:pos="1800"/>
        </w:tabs>
        <w:ind w:left="1800" w:hanging="360"/>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15:restartNumberingAfterBreak="0">
    <w:nsid w:val="3C6B1F6A"/>
    <w:multiLevelType w:val="multilevel"/>
    <w:tmpl w:val="B78E74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E05D20"/>
    <w:multiLevelType w:val="hybridMultilevel"/>
    <w:tmpl w:val="D0D2C588"/>
    <w:lvl w:ilvl="0" w:tplc="C6FC3D22">
      <w:start w:val="1"/>
      <w:numFmt w:val="lowerLetter"/>
      <w:lvlText w:val="%1."/>
      <w:lvlJc w:val="left"/>
      <w:pPr>
        <w:tabs>
          <w:tab w:val="num" w:pos="1080"/>
        </w:tabs>
        <w:ind w:left="1080" w:hanging="720"/>
      </w:pPr>
      <w:rPr>
        <w:rFonts w:ascii="Times New Roman" w:hAnsi="Times New Roman" w:eastAsia="Times New Roman" w:cs="Times New Roman"/>
      </w:rPr>
    </w:lvl>
    <w:lvl w:ilvl="1" w:tplc="04090019">
      <w:start w:val="1"/>
      <w:numFmt w:val="lowerLetter"/>
      <w:lvlText w:val="%2."/>
      <w:lvlJc w:val="left"/>
      <w:pPr>
        <w:tabs>
          <w:tab w:val="num" w:pos="1440"/>
        </w:tabs>
        <w:ind w:left="1440" w:hanging="360"/>
      </w:pPr>
    </w:lvl>
    <w:lvl w:ilvl="2" w:tplc="ACC47A74">
      <w:start w:val="1"/>
      <w:numFmt w:val="decimal"/>
      <w:lvlText w:val="%3."/>
      <w:lvlJc w:val="left"/>
      <w:pPr>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487643"/>
    <w:multiLevelType w:val="multilevel"/>
    <w:tmpl w:val="98102D5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D81212A"/>
    <w:multiLevelType w:val="multilevel"/>
    <w:tmpl w:val="13C4B94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55E74E78"/>
    <w:multiLevelType w:val="hybridMultilevel"/>
    <w:tmpl w:val="396EB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F6BE9"/>
    <w:multiLevelType w:val="hybridMultilevel"/>
    <w:tmpl w:val="B6A2105E"/>
    <w:lvl w:ilvl="0" w:tplc="E40A107C">
      <w:start w:val="1"/>
      <w:numFmt w:val="decimal"/>
      <w:pStyle w:val="Khoan"/>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77D1095"/>
    <w:multiLevelType w:val="multilevel"/>
    <w:tmpl w:val="FA9E410A"/>
    <w:lvl w:ilvl="0">
      <w:start w:val="1"/>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8405B9B"/>
    <w:multiLevelType w:val="multilevel"/>
    <w:tmpl w:val="005E5D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0DE69AF"/>
    <w:multiLevelType w:val="hybridMultilevel"/>
    <w:tmpl w:val="13004686"/>
    <w:lvl w:ilvl="0" w:tplc="6B7CD18A">
      <w:start w:val="2"/>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4" w15:restartNumberingAfterBreak="0">
    <w:nsid w:val="61F076FF"/>
    <w:multiLevelType w:val="hybridMultilevel"/>
    <w:tmpl w:val="E1482604"/>
    <w:lvl w:ilvl="0" w:tplc="FF5E6344">
      <w:start w:val="1"/>
      <w:numFmt w:val="decimal"/>
      <w:lvlText w:val="%1."/>
      <w:lvlJc w:val="left"/>
      <w:pPr>
        <w:ind w:left="360" w:hanging="360"/>
      </w:pPr>
      <w:rPr>
        <w:rFonts w:hint="default"/>
        <w:b/>
      </w:rPr>
    </w:lvl>
    <w:lvl w:ilvl="1" w:tplc="FF5E6344">
      <w:start w:val="1"/>
      <w:numFmt w:val="decimal"/>
      <w:lvlText w:val="%2."/>
      <w:lvlJc w:val="left"/>
      <w:pPr>
        <w:ind w:left="360" w:hanging="360"/>
      </w:pPr>
      <w:rPr>
        <w:rFonts w:hint="default"/>
        <w:b/>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65E4239E"/>
    <w:multiLevelType w:val="multilevel"/>
    <w:tmpl w:val="5080A5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4A76ECE"/>
    <w:multiLevelType w:val="multilevel"/>
    <w:tmpl w:val="6368F314"/>
    <w:lvl w:ilvl="0">
      <w:start w:val="1"/>
      <w:numFmt w:val="decimal"/>
      <w:lvlText w:val="%1."/>
      <w:lvlJc w:val="left"/>
      <w:pPr>
        <w:ind w:left="360" w:hanging="360"/>
      </w:pPr>
      <w:rPr>
        <w:rFonts w:hint="default" w:ascii="Times New Roman" w:hAnsi="Times New Roman" w:eastAsia="Times New Roman"/>
        <w:b w:val="0"/>
      </w:rPr>
    </w:lvl>
    <w:lvl w:ilvl="1">
      <w:start w:val="1"/>
      <w:numFmt w:val="decimal"/>
      <w:lvlText w:val="%1.%2."/>
      <w:lvlJc w:val="left"/>
      <w:pPr>
        <w:ind w:left="1080" w:hanging="360"/>
      </w:pPr>
      <w:rPr>
        <w:rFonts w:hint="default" w:ascii="Times New Roman" w:hAnsi="Times New Roman" w:eastAsia="Times New Roman"/>
        <w:b w:val="0"/>
      </w:rPr>
    </w:lvl>
    <w:lvl w:ilvl="2">
      <w:start w:val="1"/>
      <w:numFmt w:val="decimal"/>
      <w:lvlText w:val="%1.%2.%3."/>
      <w:lvlJc w:val="left"/>
      <w:pPr>
        <w:ind w:left="2160" w:hanging="720"/>
      </w:pPr>
      <w:rPr>
        <w:rFonts w:hint="default" w:ascii="Times New Roman" w:hAnsi="Times New Roman" w:eastAsia="Times New Roman"/>
        <w:b w:val="0"/>
      </w:rPr>
    </w:lvl>
    <w:lvl w:ilvl="3">
      <w:start w:val="1"/>
      <w:numFmt w:val="decimal"/>
      <w:lvlText w:val="%1.%2.%3.%4."/>
      <w:lvlJc w:val="left"/>
      <w:pPr>
        <w:ind w:left="2880" w:hanging="720"/>
      </w:pPr>
      <w:rPr>
        <w:rFonts w:hint="default" w:ascii="Times New Roman" w:hAnsi="Times New Roman" w:eastAsia="Times New Roman"/>
        <w:b w:val="0"/>
      </w:rPr>
    </w:lvl>
    <w:lvl w:ilvl="4">
      <w:start w:val="1"/>
      <w:numFmt w:val="decimal"/>
      <w:lvlText w:val="%1.%2.%3.%4.%5."/>
      <w:lvlJc w:val="left"/>
      <w:pPr>
        <w:ind w:left="3960" w:hanging="1080"/>
      </w:pPr>
      <w:rPr>
        <w:rFonts w:hint="default" w:ascii="Times New Roman" w:hAnsi="Times New Roman" w:eastAsia="Times New Roman"/>
        <w:b w:val="0"/>
      </w:rPr>
    </w:lvl>
    <w:lvl w:ilvl="5">
      <w:start w:val="1"/>
      <w:numFmt w:val="decimal"/>
      <w:lvlText w:val="%1.%2.%3.%4.%5.%6."/>
      <w:lvlJc w:val="left"/>
      <w:pPr>
        <w:ind w:left="4680" w:hanging="1080"/>
      </w:pPr>
      <w:rPr>
        <w:rFonts w:hint="default" w:ascii="Times New Roman" w:hAnsi="Times New Roman" w:eastAsia="Times New Roman"/>
        <w:b w:val="0"/>
      </w:rPr>
    </w:lvl>
    <w:lvl w:ilvl="6">
      <w:start w:val="1"/>
      <w:numFmt w:val="decimal"/>
      <w:lvlText w:val="%1.%2.%3.%4.%5.%6.%7."/>
      <w:lvlJc w:val="left"/>
      <w:pPr>
        <w:ind w:left="5760" w:hanging="1440"/>
      </w:pPr>
      <w:rPr>
        <w:rFonts w:hint="default" w:ascii="Times New Roman" w:hAnsi="Times New Roman" w:eastAsia="Times New Roman"/>
        <w:b w:val="0"/>
      </w:rPr>
    </w:lvl>
    <w:lvl w:ilvl="7">
      <w:start w:val="1"/>
      <w:numFmt w:val="decimal"/>
      <w:lvlText w:val="%1.%2.%3.%4.%5.%6.%7.%8."/>
      <w:lvlJc w:val="left"/>
      <w:pPr>
        <w:ind w:left="6480" w:hanging="1440"/>
      </w:pPr>
      <w:rPr>
        <w:rFonts w:hint="default" w:ascii="Times New Roman" w:hAnsi="Times New Roman" w:eastAsia="Times New Roman"/>
        <w:b w:val="0"/>
      </w:rPr>
    </w:lvl>
    <w:lvl w:ilvl="8">
      <w:start w:val="1"/>
      <w:numFmt w:val="decimal"/>
      <w:lvlText w:val="%1.%2.%3.%4.%5.%6.%7.%8.%9."/>
      <w:lvlJc w:val="left"/>
      <w:pPr>
        <w:ind w:left="7560" w:hanging="1800"/>
      </w:pPr>
      <w:rPr>
        <w:rFonts w:hint="default" w:ascii="Times New Roman" w:hAnsi="Times New Roman" w:eastAsia="Times New Roman"/>
        <w:b w:val="0"/>
      </w:rPr>
    </w:lvl>
  </w:abstractNum>
  <w:num w:numId="1">
    <w:abstractNumId w:val="23"/>
  </w:num>
  <w:num w:numId="2">
    <w:abstractNumId w:val="20"/>
  </w:num>
  <w:num w:numId="3">
    <w:abstractNumId w:val="14"/>
  </w:num>
  <w:num w:numId="4">
    <w:abstractNumId w:val="22"/>
  </w:num>
  <w:num w:numId="5">
    <w:abstractNumId w:val="7"/>
  </w:num>
  <w:num w:numId="6">
    <w:abstractNumId w:val="3"/>
  </w:num>
  <w:num w:numId="7">
    <w:abstractNumId w:val="16"/>
  </w:num>
  <w:num w:numId="8">
    <w:abstractNumId w:val="17"/>
  </w:num>
  <w:num w:numId="9">
    <w:abstractNumId w:val="0"/>
  </w:num>
  <w:num w:numId="10">
    <w:abstractNumId w:val="12"/>
  </w:num>
  <w:num w:numId="11">
    <w:abstractNumId w:val="11"/>
  </w:num>
  <w:num w:numId="12">
    <w:abstractNumId w:val="10"/>
  </w:num>
  <w:num w:numId="13">
    <w:abstractNumId w:val="5"/>
  </w:num>
  <w:num w:numId="14">
    <w:abstractNumId w:val="4"/>
  </w:num>
  <w:num w:numId="15">
    <w:abstractNumId w:val="13"/>
  </w:num>
  <w:num w:numId="16">
    <w:abstractNumId w:val="21"/>
  </w:num>
  <w:num w:numId="17">
    <w:abstractNumId w:val="24"/>
  </w:num>
  <w:num w:numId="18">
    <w:abstractNumId w:val="26"/>
  </w:num>
  <w:num w:numId="19">
    <w:abstractNumId w:val="19"/>
  </w:num>
  <w:num w:numId="20">
    <w:abstractNumId w:val="15"/>
  </w:num>
  <w:num w:numId="21">
    <w:abstractNumId w:val="9"/>
  </w:num>
  <w:num w:numId="22">
    <w:abstractNumId w:val="6"/>
  </w:num>
  <w:num w:numId="23">
    <w:abstractNumId w:val="25"/>
  </w:num>
  <w:num w:numId="24">
    <w:abstractNumId w:val="2"/>
  </w:num>
  <w:num w:numId="25">
    <w:abstractNumId w:val="18"/>
  </w:num>
  <w:num w:numId="26">
    <w:abstractNumId w:val="1"/>
  </w:num>
  <w:num w:numId="27">
    <w:abstractNumId w:val="8"/>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Le Giang (K.PCTT-HO)">
    <w15:presenceInfo w15:providerId="AD" w15:userId="S-1-5-21-2710651753-3504422953-2439737650-42590"/>
  </w15:person>
  <w15:person w15:author="Trang Phi Thi Ngoc">
    <w15:presenceInfo w15:providerId="AD" w15:userId="S-1-5-21-373415930-1945087893-3307782932-1172"/>
  </w15:person>
  <w15:person w15:author="Nguyen Thi Thu Huyen (K.PCTT-HO)">
    <w15:presenceInfo w15:providerId="AD" w15:userId="S-1-5-21-2710651753-3504422953-2439737650-32087"/>
  </w15:person>
  <w15:person w15:author="Nguyen Thu Nga (K.KHCN-HO)">
    <w15:presenceInfo w15:providerId="AD" w15:userId="S-1-5-21-2710651753-3504422953-2439737650-2316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activeWritingStyle w:lang="fr-FR"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B5"/>
    <w:rsid w:val="00000C4E"/>
    <w:rsid w:val="000025E4"/>
    <w:rsid w:val="00002EAF"/>
    <w:rsid w:val="000039DB"/>
    <w:rsid w:val="0000479E"/>
    <w:rsid w:val="00004CEE"/>
    <w:rsid w:val="00004E02"/>
    <w:rsid w:val="00004E53"/>
    <w:rsid w:val="0000566C"/>
    <w:rsid w:val="000056D0"/>
    <w:rsid w:val="0000625C"/>
    <w:rsid w:val="00006B8A"/>
    <w:rsid w:val="00006CBA"/>
    <w:rsid w:val="00006CD4"/>
    <w:rsid w:val="00006E68"/>
    <w:rsid w:val="000111CA"/>
    <w:rsid w:val="00011B58"/>
    <w:rsid w:val="00012390"/>
    <w:rsid w:val="0001239D"/>
    <w:rsid w:val="00012930"/>
    <w:rsid w:val="000130D7"/>
    <w:rsid w:val="00014FF4"/>
    <w:rsid w:val="000157FD"/>
    <w:rsid w:val="00015BDA"/>
    <w:rsid w:val="00020639"/>
    <w:rsid w:val="00020992"/>
    <w:rsid w:val="00020EBE"/>
    <w:rsid w:val="00020FA5"/>
    <w:rsid w:val="00022430"/>
    <w:rsid w:val="00022888"/>
    <w:rsid w:val="00022A97"/>
    <w:rsid w:val="00022D26"/>
    <w:rsid w:val="00022E60"/>
    <w:rsid w:val="00024450"/>
    <w:rsid w:val="0002482C"/>
    <w:rsid w:val="00024C32"/>
    <w:rsid w:val="0002576E"/>
    <w:rsid w:val="000270F6"/>
    <w:rsid w:val="00027228"/>
    <w:rsid w:val="00030226"/>
    <w:rsid w:val="000302C3"/>
    <w:rsid w:val="0003054A"/>
    <w:rsid w:val="0003140D"/>
    <w:rsid w:val="00032007"/>
    <w:rsid w:val="0003202C"/>
    <w:rsid w:val="00032B6A"/>
    <w:rsid w:val="00032C3A"/>
    <w:rsid w:val="000330AE"/>
    <w:rsid w:val="0003354A"/>
    <w:rsid w:val="000336C8"/>
    <w:rsid w:val="00033974"/>
    <w:rsid w:val="00034990"/>
    <w:rsid w:val="00034D9D"/>
    <w:rsid w:val="00035D62"/>
    <w:rsid w:val="000361F4"/>
    <w:rsid w:val="0003702B"/>
    <w:rsid w:val="00037901"/>
    <w:rsid w:val="00040512"/>
    <w:rsid w:val="00040867"/>
    <w:rsid w:val="00041A15"/>
    <w:rsid w:val="00041AF2"/>
    <w:rsid w:val="00042796"/>
    <w:rsid w:val="00042A02"/>
    <w:rsid w:val="00042CB9"/>
    <w:rsid w:val="00042D02"/>
    <w:rsid w:val="00043274"/>
    <w:rsid w:val="0004360D"/>
    <w:rsid w:val="00043627"/>
    <w:rsid w:val="00043E88"/>
    <w:rsid w:val="000448D3"/>
    <w:rsid w:val="00046122"/>
    <w:rsid w:val="00046C6B"/>
    <w:rsid w:val="00046DAF"/>
    <w:rsid w:val="000471EB"/>
    <w:rsid w:val="00047274"/>
    <w:rsid w:val="0004773D"/>
    <w:rsid w:val="00047A73"/>
    <w:rsid w:val="00047CA1"/>
    <w:rsid w:val="00050894"/>
    <w:rsid w:val="000508A0"/>
    <w:rsid w:val="000511F6"/>
    <w:rsid w:val="00051745"/>
    <w:rsid w:val="00052E7F"/>
    <w:rsid w:val="000530A3"/>
    <w:rsid w:val="00053392"/>
    <w:rsid w:val="00053D91"/>
    <w:rsid w:val="00053FAF"/>
    <w:rsid w:val="000547D8"/>
    <w:rsid w:val="00054A2B"/>
    <w:rsid w:val="000555E4"/>
    <w:rsid w:val="00056F44"/>
    <w:rsid w:val="00056F9F"/>
    <w:rsid w:val="00057254"/>
    <w:rsid w:val="0005775F"/>
    <w:rsid w:val="00060110"/>
    <w:rsid w:val="000606C5"/>
    <w:rsid w:val="00061465"/>
    <w:rsid w:val="0006197A"/>
    <w:rsid w:val="00061E0E"/>
    <w:rsid w:val="00064521"/>
    <w:rsid w:val="00064D4D"/>
    <w:rsid w:val="00065819"/>
    <w:rsid w:val="00065866"/>
    <w:rsid w:val="00065AD3"/>
    <w:rsid w:val="00065F96"/>
    <w:rsid w:val="00066D14"/>
    <w:rsid w:val="00067A48"/>
    <w:rsid w:val="00067B2B"/>
    <w:rsid w:val="00067FD5"/>
    <w:rsid w:val="00071B61"/>
    <w:rsid w:val="00073028"/>
    <w:rsid w:val="000736EA"/>
    <w:rsid w:val="00073DEB"/>
    <w:rsid w:val="0007467E"/>
    <w:rsid w:val="00074ED5"/>
    <w:rsid w:val="00074FBA"/>
    <w:rsid w:val="000779D5"/>
    <w:rsid w:val="00080076"/>
    <w:rsid w:val="00080965"/>
    <w:rsid w:val="00080CEE"/>
    <w:rsid w:val="00081227"/>
    <w:rsid w:val="00081925"/>
    <w:rsid w:val="000828A2"/>
    <w:rsid w:val="00082B70"/>
    <w:rsid w:val="000832B9"/>
    <w:rsid w:val="00083976"/>
    <w:rsid w:val="00083F57"/>
    <w:rsid w:val="00083F8A"/>
    <w:rsid w:val="000842F9"/>
    <w:rsid w:val="00084F6D"/>
    <w:rsid w:val="0008563F"/>
    <w:rsid w:val="00085F70"/>
    <w:rsid w:val="00085FC4"/>
    <w:rsid w:val="00087787"/>
    <w:rsid w:val="00090A29"/>
    <w:rsid w:val="0009203F"/>
    <w:rsid w:val="0009255F"/>
    <w:rsid w:val="0009296C"/>
    <w:rsid w:val="000930CD"/>
    <w:rsid w:val="0009327E"/>
    <w:rsid w:val="0009383E"/>
    <w:rsid w:val="00093E7F"/>
    <w:rsid w:val="000941C7"/>
    <w:rsid w:val="00094287"/>
    <w:rsid w:val="0009520D"/>
    <w:rsid w:val="00096121"/>
    <w:rsid w:val="00096884"/>
    <w:rsid w:val="00096BAF"/>
    <w:rsid w:val="00096C55"/>
    <w:rsid w:val="00097618"/>
    <w:rsid w:val="00097707"/>
    <w:rsid w:val="000A1992"/>
    <w:rsid w:val="000A1E04"/>
    <w:rsid w:val="000A233D"/>
    <w:rsid w:val="000A2DFE"/>
    <w:rsid w:val="000A36C4"/>
    <w:rsid w:val="000A40B6"/>
    <w:rsid w:val="000A4448"/>
    <w:rsid w:val="000A44B6"/>
    <w:rsid w:val="000A4AB2"/>
    <w:rsid w:val="000A4CA5"/>
    <w:rsid w:val="000A4D2C"/>
    <w:rsid w:val="000A4E1B"/>
    <w:rsid w:val="000A5DC8"/>
    <w:rsid w:val="000A66DE"/>
    <w:rsid w:val="000A6E71"/>
    <w:rsid w:val="000A71C7"/>
    <w:rsid w:val="000A7EFB"/>
    <w:rsid w:val="000B017D"/>
    <w:rsid w:val="000B0434"/>
    <w:rsid w:val="000B0958"/>
    <w:rsid w:val="000B0C5D"/>
    <w:rsid w:val="000B0CD7"/>
    <w:rsid w:val="000B11AC"/>
    <w:rsid w:val="000B1332"/>
    <w:rsid w:val="000B1DDC"/>
    <w:rsid w:val="000B247D"/>
    <w:rsid w:val="000B2B1C"/>
    <w:rsid w:val="000B30DB"/>
    <w:rsid w:val="000B37EC"/>
    <w:rsid w:val="000B41A8"/>
    <w:rsid w:val="000B51D0"/>
    <w:rsid w:val="000B5594"/>
    <w:rsid w:val="000B67C9"/>
    <w:rsid w:val="000B69C1"/>
    <w:rsid w:val="000B6C95"/>
    <w:rsid w:val="000C03D7"/>
    <w:rsid w:val="000C0518"/>
    <w:rsid w:val="000C0624"/>
    <w:rsid w:val="000C12C2"/>
    <w:rsid w:val="000C3480"/>
    <w:rsid w:val="000C3A88"/>
    <w:rsid w:val="000C3EB9"/>
    <w:rsid w:val="000C4B6E"/>
    <w:rsid w:val="000C5418"/>
    <w:rsid w:val="000C5ECB"/>
    <w:rsid w:val="000C5F7A"/>
    <w:rsid w:val="000C6658"/>
    <w:rsid w:val="000D048B"/>
    <w:rsid w:val="000D0E25"/>
    <w:rsid w:val="000D1B7C"/>
    <w:rsid w:val="000D1D8C"/>
    <w:rsid w:val="000D1FA2"/>
    <w:rsid w:val="000D213E"/>
    <w:rsid w:val="000D22D6"/>
    <w:rsid w:val="000D7DC2"/>
    <w:rsid w:val="000E1F1A"/>
    <w:rsid w:val="000E213F"/>
    <w:rsid w:val="000E2326"/>
    <w:rsid w:val="000E2987"/>
    <w:rsid w:val="000E3175"/>
    <w:rsid w:val="000E40BD"/>
    <w:rsid w:val="000E6487"/>
    <w:rsid w:val="000E7E6C"/>
    <w:rsid w:val="000F0034"/>
    <w:rsid w:val="000F08E3"/>
    <w:rsid w:val="000F08F5"/>
    <w:rsid w:val="000F0AFA"/>
    <w:rsid w:val="000F1DBF"/>
    <w:rsid w:val="000F3C07"/>
    <w:rsid w:val="000F3FD1"/>
    <w:rsid w:val="000F4129"/>
    <w:rsid w:val="000F41B4"/>
    <w:rsid w:val="000F43EE"/>
    <w:rsid w:val="000F5F99"/>
    <w:rsid w:val="000F61E9"/>
    <w:rsid w:val="000F64ED"/>
    <w:rsid w:val="000F66FA"/>
    <w:rsid w:val="000F6D34"/>
    <w:rsid w:val="000F74C3"/>
    <w:rsid w:val="000F7500"/>
    <w:rsid w:val="000F7B85"/>
    <w:rsid w:val="00100003"/>
    <w:rsid w:val="001014D6"/>
    <w:rsid w:val="001020CF"/>
    <w:rsid w:val="0010286B"/>
    <w:rsid w:val="0010310A"/>
    <w:rsid w:val="001032A7"/>
    <w:rsid w:val="001034F4"/>
    <w:rsid w:val="00104BCA"/>
    <w:rsid w:val="001053AF"/>
    <w:rsid w:val="0010608D"/>
    <w:rsid w:val="001068E4"/>
    <w:rsid w:val="0010743C"/>
    <w:rsid w:val="00107B48"/>
    <w:rsid w:val="00110702"/>
    <w:rsid w:val="001110A9"/>
    <w:rsid w:val="001138CE"/>
    <w:rsid w:val="0011533D"/>
    <w:rsid w:val="00115AAF"/>
    <w:rsid w:val="00115D5C"/>
    <w:rsid w:val="001163D2"/>
    <w:rsid w:val="00116E8A"/>
    <w:rsid w:val="00116F28"/>
    <w:rsid w:val="001173D4"/>
    <w:rsid w:val="0011753C"/>
    <w:rsid w:val="0011771B"/>
    <w:rsid w:val="001201C6"/>
    <w:rsid w:val="0012057D"/>
    <w:rsid w:val="001209DD"/>
    <w:rsid w:val="00120A8C"/>
    <w:rsid w:val="0012160C"/>
    <w:rsid w:val="00122309"/>
    <w:rsid w:val="001228AB"/>
    <w:rsid w:val="00123B11"/>
    <w:rsid w:val="00124853"/>
    <w:rsid w:val="00124C9B"/>
    <w:rsid w:val="00124F29"/>
    <w:rsid w:val="00124F54"/>
    <w:rsid w:val="001257F9"/>
    <w:rsid w:val="0012588A"/>
    <w:rsid w:val="00125F72"/>
    <w:rsid w:val="00126164"/>
    <w:rsid w:val="0013016D"/>
    <w:rsid w:val="00131C44"/>
    <w:rsid w:val="00131D57"/>
    <w:rsid w:val="00132516"/>
    <w:rsid w:val="00133F6D"/>
    <w:rsid w:val="00134386"/>
    <w:rsid w:val="0013449D"/>
    <w:rsid w:val="001344A1"/>
    <w:rsid w:val="001349D2"/>
    <w:rsid w:val="00134B94"/>
    <w:rsid w:val="0013563A"/>
    <w:rsid w:val="00135874"/>
    <w:rsid w:val="00135FC5"/>
    <w:rsid w:val="00137220"/>
    <w:rsid w:val="001372EB"/>
    <w:rsid w:val="00137BF6"/>
    <w:rsid w:val="001402E2"/>
    <w:rsid w:val="00140769"/>
    <w:rsid w:val="00140906"/>
    <w:rsid w:val="00141106"/>
    <w:rsid w:val="0014158F"/>
    <w:rsid w:val="00141AD2"/>
    <w:rsid w:val="00141BE5"/>
    <w:rsid w:val="001420E9"/>
    <w:rsid w:val="00142733"/>
    <w:rsid w:val="00143332"/>
    <w:rsid w:val="001433C0"/>
    <w:rsid w:val="00144A7D"/>
    <w:rsid w:val="00145001"/>
    <w:rsid w:val="00145CD4"/>
    <w:rsid w:val="001466FA"/>
    <w:rsid w:val="001471FD"/>
    <w:rsid w:val="00147CD4"/>
    <w:rsid w:val="00150435"/>
    <w:rsid w:val="00150587"/>
    <w:rsid w:val="00150A2A"/>
    <w:rsid w:val="0015134C"/>
    <w:rsid w:val="00152913"/>
    <w:rsid w:val="001529FB"/>
    <w:rsid w:val="001535C2"/>
    <w:rsid w:val="00153931"/>
    <w:rsid w:val="0015395E"/>
    <w:rsid w:val="00153980"/>
    <w:rsid w:val="00154294"/>
    <w:rsid w:val="00154C19"/>
    <w:rsid w:val="00155766"/>
    <w:rsid w:val="001558B0"/>
    <w:rsid w:val="00155C50"/>
    <w:rsid w:val="00155E5E"/>
    <w:rsid w:val="00155F84"/>
    <w:rsid w:val="00156880"/>
    <w:rsid w:val="001568B1"/>
    <w:rsid w:val="001568C9"/>
    <w:rsid w:val="00157CE5"/>
    <w:rsid w:val="00160548"/>
    <w:rsid w:val="0016064B"/>
    <w:rsid w:val="00161141"/>
    <w:rsid w:val="0016207B"/>
    <w:rsid w:val="001636CC"/>
    <w:rsid w:val="00163FC1"/>
    <w:rsid w:val="00165794"/>
    <w:rsid w:val="00165F0B"/>
    <w:rsid w:val="001672AC"/>
    <w:rsid w:val="0016785D"/>
    <w:rsid w:val="00167B85"/>
    <w:rsid w:val="001708B1"/>
    <w:rsid w:val="00170904"/>
    <w:rsid w:val="00171AAF"/>
    <w:rsid w:val="00171EE0"/>
    <w:rsid w:val="00172336"/>
    <w:rsid w:val="00172DC2"/>
    <w:rsid w:val="00173472"/>
    <w:rsid w:val="00173988"/>
    <w:rsid w:val="001743B1"/>
    <w:rsid w:val="00174FB2"/>
    <w:rsid w:val="00176132"/>
    <w:rsid w:val="00176787"/>
    <w:rsid w:val="0017744A"/>
    <w:rsid w:val="00177AB2"/>
    <w:rsid w:val="00180B18"/>
    <w:rsid w:val="00180C0F"/>
    <w:rsid w:val="00180E08"/>
    <w:rsid w:val="00181154"/>
    <w:rsid w:val="00181467"/>
    <w:rsid w:val="0018195A"/>
    <w:rsid w:val="001821D2"/>
    <w:rsid w:val="0018223D"/>
    <w:rsid w:val="00182F98"/>
    <w:rsid w:val="00183B40"/>
    <w:rsid w:val="00184D43"/>
    <w:rsid w:val="00184EC8"/>
    <w:rsid w:val="0018502E"/>
    <w:rsid w:val="00186280"/>
    <w:rsid w:val="00186814"/>
    <w:rsid w:val="00186A9F"/>
    <w:rsid w:val="00186AA4"/>
    <w:rsid w:val="00187521"/>
    <w:rsid w:val="00187545"/>
    <w:rsid w:val="0018761D"/>
    <w:rsid w:val="00187A0A"/>
    <w:rsid w:val="0019059B"/>
    <w:rsid w:val="0019130E"/>
    <w:rsid w:val="00191437"/>
    <w:rsid w:val="00191C8A"/>
    <w:rsid w:val="0019216E"/>
    <w:rsid w:val="0019267A"/>
    <w:rsid w:val="001929C7"/>
    <w:rsid w:val="00192FC1"/>
    <w:rsid w:val="001931AC"/>
    <w:rsid w:val="0019530C"/>
    <w:rsid w:val="001A0411"/>
    <w:rsid w:val="001A0702"/>
    <w:rsid w:val="001A0EE7"/>
    <w:rsid w:val="001A0FA2"/>
    <w:rsid w:val="001A1B54"/>
    <w:rsid w:val="001A20C9"/>
    <w:rsid w:val="001A2634"/>
    <w:rsid w:val="001A2733"/>
    <w:rsid w:val="001A3545"/>
    <w:rsid w:val="001A3F4E"/>
    <w:rsid w:val="001A494C"/>
    <w:rsid w:val="001A520C"/>
    <w:rsid w:val="001A585C"/>
    <w:rsid w:val="001A5A2C"/>
    <w:rsid w:val="001A6971"/>
    <w:rsid w:val="001A782C"/>
    <w:rsid w:val="001B13B8"/>
    <w:rsid w:val="001B1C0D"/>
    <w:rsid w:val="001B1F88"/>
    <w:rsid w:val="001B2099"/>
    <w:rsid w:val="001B2E7D"/>
    <w:rsid w:val="001B382C"/>
    <w:rsid w:val="001B39B3"/>
    <w:rsid w:val="001B4358"/>
    <w:rsid w:val="001B4527"/>
    <w:rsid w:val="001B5077"/>
    <w:rsid w:val="001B53D4"/>
    <w:rsid w:val="001B55EE"/>
    <w:rsid w:val="001B56CF"/>
    <w:rsid w:val="001B62EB"/>
    <w:rsid w:val="001B67EA"/>
    <w:rsid w:val="001B6824"/>
    <w:rsid w:val="001B6F47"/>
    <w:rsid w:val="001B73C4"/>
    <w:rsid w:val="001B74D7"/>
    <w:rsid w:val="001C0274"/>
    <w:rsid w:val="001C0314"/>
    <w:rsid w:val="001C0386"/>
    <w:rsid w:val="001C1D58"/>
    <w:rsid w:val="001C2921"/>
    <w:rsid w:val="001C30AD"/>
    <w:rsid w:val="001C3F84"/>
    <w:rsid w:val="001C3FC7"/>
    <w:rsid w:val="001C434E"/>
    <w:rsid w:val="001C4584"/>
    <w:rsid w:val="001C48F4"/>
    <w:rsid w:val="001C4F73"/>
    <w:rsid w:val="001C5473"/>
    <w:rsid w:val="001C5746"/>
    <w:rsid w:val="001C5E0F"/>
    <w:rsid w:val="001C620B"/>
    <w:rsid w:val="001C63FA"/>
    <w:rsid w:val="001C64A8"/>
    <w:rsid w:val="001C6DF3"/>
    <w:rsid w:val="001C7028"/>
    <w:rsid w:val="001C702F"/>
    <w:rsid w:val="001D0433"/>
    <w:rsid w:val="001D0638"/>
    <w:rsid w:val="001D1667"/>
    <w:rsid w:val="001D2448"/>
    <w:rsid w:val="001D27E3"/>
    <w:rsid w:val="001D3C99"/>
    <w:rsid w:val="001D3E07"/>
    <w:rsid w:val="001D4454"/>
    <w:rsid w:val="001D52D4"/>
    <w:rsid w:val="001D612D"/>
    <w:rsid w:val="001D6491"/>
    <w:rsid w:val="001D698D"/>
    <w:rsid w:val="001D6A15"/>
    <w:rsid w:val="001E030A"/>
    <w:rsid w:val="001E04B9"/>
    <w:rsid w:val="001E088E"/>
    <w:rsid w:val="001E09EA"/>
    <w:rsid w:val="001E1129"/>
    <w:rsid w:val="001E15CC"/>
    <w:rsid w:val="001E2400"/>
    <w:rsid w:val="001E4314"/>
    <w:rsid w:val="001E4D6D"/>
    <w:rsid w:val="001E7D6E"/>
    <w:rsid w:val="001E7DEF"/>
    <w:rsid w:val="001F0381"/>
    <w:rsid w:val="001F0E79"/>
    <w:rsid w:val="001F4018"/>
    <w:rsid w:val="001F42A4"/>
    <w:rsid w:val="001F5F13"/>
    <w:rsid w:val="001F61C7"/>
    <w:rsid w:val="001F6547"/>
    <w:rsid w:val="001F6675"/>
    <w:rsid w:val="001F6989"/>
    <w:rsid w:val="001F6AAA"/>
    <w:rsid w:val="001F6D1A"/>
    <w:rsid w:val="001F6D90"/>
    <w:rsid w:val="001F72A9"/>
    <w:rsid w:val="001F7BDC"/>
    <w:rsid w:val="0020079A"/>
    <w:rsid w:val="00200859"/>
    <w:rsid w:val="00200B4B"/>
    <w:rsid w:val="00201504"/>
    <w:rsid w:val="002015F0"/>
    <w:rsid w:val="002021C6"/>
    <w:rsid w:val="00202F38"/>
    <w:rsid w:val="002046DF"/>
    <w:rsid w:val="00204886"/>
    <w:rsid w:val="00204A95"/>
    <w:rsid w:val="0020516B"/>
    <w:rsid w:val="002053B5"/>
    <w:rsid w:val="0020634A"/>
    <w:rsid w:val="00206580"/>
    <w:rsid w:val="002066FA"/>
    <w:rsid w:val="00206951"/>
    <w:rsid w:val="00207095"/>
    <w:rsid w:val="002103C9"/>
    <w:rsid w:val="00210518"/>
    <w:rsid w:val="0021098C"/>
    <w:rsid w:val="00210F7D"/>
    <w:rsid w:val="0021157C"/>
    <w:rsid w:val="0021268D"/>
    <w:rsid w:val="0021321E"/>
    <w:rsid w:val="002138D0"/>
    <w:rsid w:val="00214E32"/>
    <w:rsid w:val="0021508D"/>
    <w:rsid w:val="00215808"/>
    <w:rsid w:val="0021603F"/>
    <w:rsid w:val="00217097"/>
    <w:rsid w:val="002205D6"/>
    <w:rsid w:val="002205DE"/>
    <w:rsid w:val="00220ACD"/>
    <w:rsid w:val="002210F3"/>
    <w:rsid w:val="00221A8C"/>
    <w:rsid w:val="00221C85"/>
    <w:rsid w:val="0022201F"/>
    <w:rsid w:val="002226B2"/>
    <w:rsid w:val="002235E9"/>
    <w:rsid w:val="00223637"/>
    <w:rsid w:val="00223C33"/>
    <w:rsid w:val="00223D70"/>
    <w:rsid w:val="002249D3"/>
    <w:rsid w:val="00224F82"/>
    <w:rsid w:val="00224F93"/>
    <w:rsid w:val="00225D9D"/>
    <w:rsid w:val="0022615D"/>
    <w:rsid w:val="00226A49"/>
    <w:rsid w:val="0023091D"/>
    <w:rsid w:val="00230F16"/>
    <w:rsid w:val="002314A0"/>
    <w:rsid w:val="0023174F"/>
    <w:rsid w:val="002318F2"/>
    <w:rsid w:val="00231B8E"/>
    <w:rsid w:val="00232C27"/>
    <w:rsid w:val="0023437E"/>
    <w:rsid w:val="0023456F"/>
    <w:rsid w:val="002346F1"/>
    <w:rsid w:val="002352C3"/>
    <w:rsid w:val="00235A40"/>
    <w:rsid w:val="00235C07"/>
    <w:rsid w:val="00235FA0"/>
    <w:rsid w:val="0023650D"/>
    <w:rsid w:val="002368C8"/>
    <w:rsid w:val="00237761"/>
    <w:rsid w:val="0024004B"/>
    <w:rsid w:val="00240694"/>
    <w:rsid w:val="00241307"/>
    <w:rsid w:val="0024131C"/>
    <w:rsid w:val="00242235"/>
    <w:rsid w:val="00242A2E"/>
    <w:rsid w:val="00242FBF"/>
    <w:rsid w:val="0024383D"/>
    <w:rsid w:val="00243D3C"/>
    <w:rsid w:val="00244798"/>
    <w:rsid w:val="00245675"/>
    <w:rsid w:val="00246770"/>
    <w:rsid w:val="00246ACD"/>
    <w:rsid w:val="00250109"/>
    <w:rsid w:val="00250383"/>
    <w:rsid w:val="00251D95"/>
    <w:rsid w:val="002521B2"/>
    <w:rsid w:val="002523F5"/>
    <w:rsid w:val="00252F3F"/>
    <w:rsid w:val="002531E7"/>
    <w:rsid w:val="00254045"/>
    <w:rsid w:val="00254609"/>
    <w:rsid w:val="00254A9D"/>
    <w:rsid w:val="002552B4"/>
    <w:rsid w:val="00256BCB"/>
    <w:rsid w:val="00256BF2"/>
    <w:rsid w:val="002572C1"/>
    <w:rsid w:val="0025736C"/>
    <w:rsid w:val="002608FC"/>
    <w:rsid w:val="00261775"/>
    <w:rsid w:val="00262178"/>
    <w:rsid w:val="0026295B"/>
    <w:rsid w:val="00263515"/>
    <w:rsid w:val="00263F5B"/>
    <w:rsid w:val="00263FD4"/>
    <w:rsid w:val="002651A5"/>
    <w:rsid w:val="00265B66"/>
    <w:rsid w:val="00266189"/>
    <w:rsid w:val="002669D7"/>
    <w:rsid w:val="00266A47"/>
    <w:rsid w:val="00266AA4"/>
    <w:rsid w:val="00267DDE"/>
    <w:rsid w:val="00271552"/>
    <w:rsid w:val="0027167D"/>
    <w:rsid w:val="00272047"/>
    <w:rsid w:val="00273AE2"/>
    <w:rsid w:val="00273E12"/>
    <w:rsid w:val="00274126"/>
    <w:rsid w:val="00274213"/>
    <w:rsid w:val="0027536A"/>
    <w:rsid w:val="00276AC0"/>
    <w:rsid w:val="00276FEE"/>
    <w:rsid w:val="00277325"/>
    <w:rsid w:val="00277612"/>
    <w:rsid w:val="00277872"/>
    <w:rsid w:val="002806F4"/>
    <w:rsid w:val="00280E4B"/>
    <w:rsid w:val="002816D2"/>
    <w:rsid w:val="00281DE5"/>
    <w:rsid w:val="00282876"/>
    <w:rsid w:val="002830DA"/>
    <w:rsid w:val="0028366A"/>
    <w:rsid w:val="002863CE"/>
    <w:rsid w:val="002864F4"/>
    <w:rsid w:val="0028662D"/>
    <w:rsid w:val="00286695"/>
    <w:rsid w:val="002867FF"/>
    <w:rsid w:val="002870EC"/>
    <w:rsid w:val="00287822"/>
    <w:rsid w:val="00287936"/>
    <w:rsid w:val="00287C4B"/>
    <w:rsid w:val="00287F61"/>
    <w:rsid w:val="002908E5"/>
    <w:rsid w:val="00291914"/>
    <w:rsid w:val="00292129"/>
    <w:rsid w:val="002927DD"/>
    <w:rsid w:val="00292B72"/>
    <w:rsid w:val="00293FDF"/>
    <w:rsid w:val="00294896"/>
    <w:rsid w:val="002948D2"/>
    <w:rsid w:val="00294A26"/>
    <w:rsid w:val="00294A44"/>
    <w:rsid w:val="00294AC2"/>
    <w:rsid w:val="00294CAF"/>
    <w:rsid w:val="00295245"/>
    <w:rsid w:val="002957F0"/>
    <w:rsid w:val="002961F4"/>
    <w:rsid w:val="002961FA"/>
    <w:rsid w:val="0029641A"/>
    <w:rsid w:val="0029663B"/>
    <w:rsid w:val="00296781"/>
    <w:rsid w:val="00296855"/>
    <w:rsid w:val="0029788E"/>
    <w:rsid w:val="0029794F"/>
    <w:rsid w:val="00297D51"/>
    <w:rsid w:val="00297DAD"/>
    <w:rsid w:val="002A08C1"/>
    <w:rsid w:val="002A0B75"/>
    <w:rsid w:val="002A11EC"/>
    <w:rsid w:val="002A1D8A"/>
    <w:rsid w:val="002A2C31"/>
    <w:rsid w:val="002A2ED6"/>
    <w:rsid w:val="002A35A7"/>
    <w:rsid w:val="002A35F7"/>
    <w:rsid w:val="002A3B49"/>
    <w:rsid w:val="002A401B"/>
    <w:rsid w:val="002A42CB"/>
    <w:rsid w:val="002A5D61"/>
    <w:rsid w:val="002A5FB2"/>
    <w:rsid w:val="002A6898"/>
    <w:rsid w:val="002A75D1"/>
    <w:rsid w:val="002A7BF5"/>
    <w:rsid w:val="002B061E"/>
    <w:rsid w:val="002B0A59"/>
    <w:rsid w:val="002B0E89"/>
    <w:rsid w:val="002B16BF"/>
    <w:rsid w:val="002B2058"/>
    <w:rsid w:val="002B3604"/>
    <w:rsid w:val="002B3E9A"/>
    <w:rsid w:val="002B40FA"/>
    <w:rsid w:val="002B4367"/>
    <w:rsid w:val="002B46FD"/>
    <w:rsid w:val="002B4DE6"/>
    <w:rsid w:val="002B584D"/>
    <w:rsid w:val="002B64FA"/>
    <w:rsid w:val="002B7FE9"/>
    <w:rsid w:val="002C093E"/>
    <w:rsid w:val="002C124D"/>
    <w:rsid w:val="002C1B09"/>
    <w:rsid w:val="002C2BAD"/>
    <w:rsid w:val="002C3919"/>
    <w:rsid w:val="002C3CE5"/>
    <w:rsid w:val="002C74D3"/>
    <w:rsid w:val="002D0DF8"/>
    <w:rsid w:val="002D14D7"/>
    <w:rsid w:val="002D14DC"/>
    <w:rsid w:val="002D1B5B"/>
    <w:rsid w:val="002D1C45"/>
    <w:rsid w:val="002D20B8"/>
    <w:rsid w:val="002D348C"/>
    <w:rsid w:val="002D3555"/>
    <w:rsid w:val="002D393B"/>
    <w:rsid w:val="002D4159"/>
    <w:rsid w:val="002D4CAD"/>
    <w:rsid w:val="002D5439"/>
    <w:rsid w:val="002D6219"/>
    <w:rsid w:val="002D6F03"/>
    <w:rsid w:val="002E0A4B"/>
    <w:rsid w:val="002E3227"/>
    <w:rsid w:val="002E4889"/>
    <w:rsid w:val="002E49CF"/>
    <w:rsid w:val="002E5293"/>
    <w:rsid w:val="002E532C"/>
    <w:rsid w:val="002E5549"/>
    <w:rsid w:val="002E7214"/>
    <w:rsid w:val="002E7428"/>
    <w:rsid w:val="002E754A"/>
    <w:rsid w:val="002E79D9"/>
    <w:rsid w:val="002F001A"/>
    <w:rsid w:val="002F01A2"/>
    <w:rsid w:val="002F080E"/>
    <w:rsid w:val="002F0E03"/>
    <w:rsid w:val="002F2D61"/>
    <w:rsid w:val="002F40FD"/>
    <w:rsid w:val="002F42D1"/>
    <w:rsid w:val="002F4EC8"/>
    <w:rsid w:val="002F550C"/>
    <w:rsid w:val="002F5DE3"/>
    <w:rsid w:val="00300034"/>
    <w:rsid w:val="003005AC"/>
    <w:rsid w:val="00300730"/>
    <w:rsid w:val="00300963"/>
    <w:rsid w:val="00300E3B"/>
    <w:rsid w:val="00300FD1"/>
    <w:rsid w:val="00301AB7"/>
    <w:rsid w:val="00301E94"/>
    <w:rsid w:val="003023F7"/>
    <w:rsid w:val="003030DD"/>
    <w:rsid w:val="00303727"/>
    <w:rsid w:val="00303A3B"/>
    <w:rsid w:val="00303B25"/>
    <w:rsid w:val="00304524"/>
    <w:rsid w:val="00304B76"/>
    <w:rsid w:val="00304E49"/>
    <w:rsid w:val="003053DA"/>
    <w:rsid w:val="003057C9"/>
    <w:rsid w:val="00305BB0"/>
    <w:rsid w:val="00307D74"/>
    <w:rsid w:val="003106F7"/>
    <w:rsid w:val="00310734"/>
    <w:rsid w:val="00310A06"/>
    <w:rsid w:val="00310EDB"/>
    <w:rsid w:val="00311621"/>
    <w:rsid w:val="003119DC"/>
    <w:rsid w:val="00312B8D"/>
    <w:rsid w:val="00312D6E"/>
    <w:rsid w:val="003131B5"/>
    <w:rsid w:val="00313905"/>
    <w:rsid w:val="00313A42"/>
    <w:rsid w:val="00313C9D"/>
    <w:rsid w:val="003143C3"/>
    <w:rsid w:val="00316178"/>
    <w:rsid w:val="0031650A"/>
    <w:rsid w:val="00316671"/>
    <w:rsid w:val="00316D9A"/>
    <w:rsid w:val="0031744D"/>
    <w:rsid w:val="003174B5"/>
    <w:rsid w:val="003205BE"/>
    <w:rsid w:val="00321073"/>
    <w:rsid w:val="00321320"/>
    <w:rsid w:val="00321518"/>
    <w:rsid w:val="003220F1"/>
    <w:rsid w:val="00322B61"/>
    <w:rsid w:val="0032319F"/>
    <w:rsid w:val="00323A5C"/>
    <w:rsid w:val="00323AF8"/>
    <w:rsid w:val="0032492F"/>
    <w:rsid w:val="00324AB0"/>
    <w:rsid w:val="003260DF"/>
    <w:rsid w:val="0032675A"/>
    <w:rsid w:val="00326D33"/>
    <w:rsid w:val="00327083"/>
    <w:rsid w:val="00331A4A"/>
    <w:rsid w:val="00331EFD"/>
    <w:rsid w:val="00332C6B"/>
    <w:rsid w:val="00333637"/>
    <w:rsid w:val="0033391E"/>
    <w:rsid w:val="00334175"/>
    <w:rsid w:val="00336B26"/>
    <w:rsid w:val="00336CE5"/>
    <w:rsid w:val="00336E4A"/>
    <w:rsid w:val="003406F1"/>
    <w:rsid w:val="00340E75"/>
    <w:rsid w:val="003416A3"/>
    <w:rsid w:val="0034248A"/>
    <w:rsid w:val="00342A6D"/>
    <w:rsid w:val="00342AC1"/>
    <w:rsid w:val="00342FE0"/>
    <w:rsid w:val="00344B35"/>
    <w:rsid w:val="00344B82"/>
    <w:rsid w:val="003458AE"/>
    <w:rsid w:val="00345C33"/>
    <w:rsid w:val="00346D84"/>
    <w:rsid w:val="003475C2"/>
    <w:rsid w:val="0035008E"/>
    <w:rsid w:val="00351075"/>
    <w:rsid w:val="00354151"/>
    <w:rsid w:val="0035454F"/>
    <w:rsid w:val="00355957"/>
    <w:rsid w:val="00355FAC"/>
    <w:rsid w:val="0035680B"/>
    <w:rsid w:val="00356A67"/>
    <w:rsid w:val="003579B5"/>
    <w:rsid w:val="00361BC9"/>
    <w:rsid w:val="0036262B"/>
    <w:rsid w:val="00362694"/>
    <w:rsid w:val="00362965"/>
    <w:rsid w:val="00362E34"/>
    <w:rsid w:val="00363B7E"/>
    <w:rsid w:val="00364199"/>
    <w:rsid w:val="00364627"/>
    <w:rsid w:val="003648A4"/>
    <w:rsid w:val="00364A8C"/>
    <w:rsid w:val="0036608D"/>
    <w:rsid w:val="00366C9E"/>
    <w:rsid w:val="00367C50"/>
    <w:rsid w:val="0037104E"/>
    <w:rsid w:val="003717CB"/>
    <w:rsid w:val="00373A73"/>
    <w:rsid w:val="00373E07"/>
    <w:rsid w:val="00374821"/>
    <w:rsid w:val="003750D9"/>
    <w:rsid w:val="00375270"/>
    <w:rsid w:val="00376150"/>
    <w:rsid w:val="00376348"/>
    <w:rsid w:val="00377087"/>
    <w:rsid w:val="003772BE"/>
    <w:rsid w:val="0037765B"/>
    <w:rsid w:val="00377D75"/>
    <w:rsid w:val="00380F23"/>
    <w:rsid w:val="00381393"/>
    <w:rsid w:val="00381E77"/>
    <w:rsid w:val="00382660"/>
    <w:rsid w:val="003834E3"/>
    <w:rsid w:val="003835CD"/>
    <w:rsid w:val="0038448E"/>
    <w:rsid w:val="003844AB"/>
    <w:rsid w:val="003849CF"/>
    <w:rsid w:val="0038539A"/>
    <w:rsid w:val="00385877"/>
    <w:rsid w:val="00386A07"/>
    <w:rsid w:val="003872FA"/>
    <w:rsid w:val="00387AF9"/>
    <w:rsid w:val="00387C36"/>
    <w:rsid w:val="00387E78"/>
    <w:rsid w:val="0039033F"/>
    <w:rsid w:val="00390DFD"/>
    <w:rsid w:val="00391936"/>
    <w:rsid w:val="00394571"/>
    <w:rsid w:val="0039467F"/>
    <w:rsid w:val="00394C35"/>
    <w:rsid w:val="00394CDA"/>
    <w:rsid w:val="00394E42"/>
    <w:rsid w:val="00395637"/>
    <w:rsid w:val="00395AEB"/>
    <w:rsid w:val="00396316"/>
    <w:rsid w:val="003968C9"/>
    <w:rsid w:val="00396C5E"/>
    <w:rsid w:val="003971B4"/>
    <w:rsid w:val="0039770B"/>
    <w:rsid w:val="00397955"/>
    <w:rsid w:val="003A0227"/>
    <w:rsid w:val="003A051E"/>
    <w:rsid w:val="003A11A7"/>
    <w:rsid w:val="003A246D"/>
    <w:rsid w:val="003A2D58"/>
    <w:rsid w:val="003A2FB4"/>
    <w:rsid w:val="003A525F"/>
    <w:rsid w:val="003A5597"/>
    <w:rsid w:val="003A5F96"/>
    <w:rsid w:val="003A654F"/>
    <w:rsid w:val="003A7D43"/>
    <w:rsid w:val="003A7ECF"/>
    <w:rsid w:val="003A7F4D"/>
    <w:rsid w:val="003B0144"/>
    <w:rsid w:val="003B0469"/>
    <w:rsid w:val="003B101A"/>
    <w:rsid w:val="003B2662"/>
    <w:rsid w:val="003B322D"/>
    <w:rsid w:val="003B3249"/>
    <w:rsid w:val="003B3F33"/>
    <w:rsid w:val="003B42D5"/>
    <w:rsid w:val="003B4651"/>
    <w:rsid w:val="003B5361"/>
    <w:rsid w:val="003B5661"/>
    <w:rsid w:val="003B6820"/>
    <w:rsid w:val="003B7607"/>
    <w:rsid w:val="003B7AE8"/>
    <w:rsid w:val="003C0391"/>
    <w:rsid w:val="003C1D3A"/>
    <w:rsid w:val="003C20D3"/>
    <w:rsid w:val="003C2881"/>
    <w:rsid w:val="003C2926"/>
    <w:rsid w:val="003C2934"/>
    <w:rsid w:val="003C34D3"/>
    <w:rsid w:val="003C3E16"/>
    <w:rsid w:val="003C49C1"/>
    <w:rsid w:val="003C5485"/>
    <w:rsid w:val="003C5A97"/>
    <w:rsid w:val="003D04D5"/>
    <w:rsid w:val="003D2BFA"/>
    <w:rsid w:val="003D43A4"/>
    <w:rsid w:val="003D6492"/>
    <w:rsid w:val="003D7DDD"/>
    <w:rsid w:val="003D7FA2"/>
    <w:rsid w:val="003E000D"/>
    <w:rsid w:val="003E128D"/>
    <w:rsid w:val="003E172A"/>
    <w:rsid w:val="003E1882"/>
    <w:rsid w:val="003E24E8"/>
    <w:rsid w:val="003E2CD7"/>
    <w:rsid w:val="003E3475"/>
    <w:rsid w:val="003E384E"/>
    <w:rsid w:val="003E3FA6"/>
    <w:rsid w:val="003E4167"/>
    <w:rsid w:val="003E4CFA"/>
    <w:rsid w:val="003E5701"/>
    <w:rsid w:val="003E5AF5"/>
    <w:rsid w:val="003E633A"/>
    <w:rsid w:val="003E6BE3"/>
    <w:rsid w:val="003E6C42"/>
    <w:rsid w:val="003E7EBA"/>
    <w:rsid w:val="003F0972"/>
    <w:rsid w:val="003F187A"/>
    <w:rsid w:val="003F19A6"/>
    <w:rsid w:val="003F1C83"/>
    <w:rsid w:val="003F26D7"/>
    <w:rsid w:val="003F3EE3"/>
    <w:rsid w:val="003F3FCC"/>
    <w:rsid w:val="003F4CC1"/>
    <w:rsid w:val="003F607C"/>
    <w:rsid w:val="003F6B49"/>
    <w:rsid w:val="003F7B30"/>
    <w:rsid w:val="003F7E56"/>
    <w:rsid w:val="00401149"/>
    <w:rsid w:val="00401322"/>
    <w:rsid w:val="00401554"/>
    <w:rsid w:val="0040162B"/>
    <w:rsid w:val="00402153"/>
    <w:rsid w:val="00402439"/>
    <w:rsid w:val="0040279A"/>
    <w:rsid w:val="00402D65"/>
    <w:rsid w:val="00402F3B"/>
    <w:rsid w:val="004038EA"/>
    <w:rsid w:val="00403DA9"/>
    <w:rsid w:val="00404287"/>
    <w:rsid w:val="00404CEE"/>
    <w:rsid w:val="00405A5A"/>
    <w:rsid w:val="00405F3B"/>
    <w:rsid w:val="004061BC"/>
    <w:rsid w:val="00406C44"/>
    <w:rsid w:val="0040710D"/>
    <w:rsid w:val="004074D3"/>
    <w:rsid w:val="00407C6E"/>
    <w:rsid w:val="00410036"/>
    <w:rsid w:val="00410756"/>
    <w:rsid w:val="0041193F"/>
    <w:rsid w:val="00411D8B"/>
    <w:rsid w:val="004123B6"/>
    <w:rsid w:val="00412789"/>
    <w:rsid w:val="00412C14"/>
    <w:rsid w:val="00412D96"/>
    <w:rsid w:val="00413376"/>
    <w:rsid w:val="00413726"/>
    <w:rsid w:val="00413A30"/>
    <w:rsid w:val="00414887"/>
    <w:rsid w:val="00415008"/>
    <w:rsid w:val="004156D8"/>
    <w:rsid w:val="00415DA4"/>
    <w:rsid w:val="00415DAD"/>
    <w:rsid w:val="00416963"/>
    <w:rsid w:val="00417817"/>
    <w:rsid w:val="004206C1"/>
    <w:rsid w:val="00421F45"/>
    <w:rsid w:val="00422B4A"/>
    <w:rsid w:val="004233D4"/>
    <w:rsid w:val="00423487"/>
    <w:rsid w:val="00425002"/>
    <w:rsid w:val="004254B5"/>
    <w:rsid w:val="00425651"/>
    <w:rsid w:val="00425840"/>
    <w:rsid w:val="004259A0"/>
    <w:rsid w:val="00425A20"/>
    <w:rsid w:val="00425D36"/>
    <w:rsid w:val="00425DCE"/>
    <w:rsid w:val="00425DEA"/>
    <w:rsid w:val="004260A2"/>
    <w:rsid w:val="00426EB5"/>
    <w:rsid w:val="0042795A"/>
    <w:rsid w:val="00427D20"/>
    <w:rsid w:val="00427FA6"/>
    <w:rsid w:val="00430500"/>
    <w:rsid w:val="00430959"/>
    <w:rsid w:val="0043137E"/>
    <w:rsid w:val="00431546"/>
    <w:rsid w:val="0043160A"/>
    <w:rsid w:val="00431786"/>
    <w:rsid w:val="00432000"/>
    <w:rsid w:val="00432109"/>
    <w:rsid w:val="0043371D"/>
    <w:rsid w:val="004342EB"/>
    <w:rsid w:val="0043459F"/>
    <w:rsid w:val="00434815"/>
    <w:rsid w:val="00434FDF"/>
    <w:rsid w:val="00435347"/>
    <w:rsid w:val="00435812"/>
    <w:rsid w:val="004361F8"/>
    <w:rsid w:val="00436C5A"/>
    <w:rsid w:val="00437333"/>
    <w:rsid w:val="00437494"/>
    <w:rsid w:val="00437870"/>
    <w:rsid w:val="00437FAD"/>
    <w:rsid w:val="00440F3C"/>
    <w:rsid w:val="00441657"/>
    <w:rsid w:val="0044200B"/>
    <w:rsid w:val="004421E2"/>
    <w:rsid w:val="00442F58"/>
    <w:rsid w:val="004438F2"/>
    <w:rsid w:val="00443C9A"/>
    <w:rsid w:val="00443CDF"/>
    <w:rsid w:val="00443DA1"/>
    <w:rsid w:val="0044406E"/>
    <w:rsid w:val="004447CA"/>
    <w:rsid w:val="0044568C"/>
    <w:rsid w:val="00445D37"/>
    <w:rsid w:val="0044770E"/>
    <w:rsid w:val="00447A90"/>
    <w:rsid w:val="0045047D"/>
    <w:rsid w:val="004517A3"/>
    <w:rsid w:val="00451FA9"/>
    <w:rsid w:val="00453C50"/>
    <w:rsid w:val="0045437F"/>
    <w:rsid w:val="00455C7B"/>
    <w:rsid w:val="00456F74"/>
    <w:rsid w:val="004571C9"/>
    <w:rsid w:val="004575D2"/>
    <w:rsid w:val="00460039"/>
    <w:rsid w:val="00460290"/>
    <w:rsid w:val="0046129F"/>
    <w:rsid w:val="004615A8"/>
    <w:rsid w:val="004618FE"/>
    <w:rsid w:val="00463263"/>
    <w:rsid w:val="00463FF7"/>
    <w:rsid w:val="004649FD"/>
    <w:rsid w:val="00467CD8"/>
    <w:rsid w:val="00470147"/>
    <w:rsid w:val="00470155"/>
    <w:rsid w:val="00472FC3"/>
    <w:rsid w:val="0047384E"/>
    <w:rsid w:val="00474A12"/>
    <w:rsid w:val="004752AC"/>
    <w:rsid w:val="00475433"/>
    <w:rsid w:val="00475884"/>
    <w:rsid w:val="00475A40"/>
    <w:rsid w:val="00476B35"/>
    <w:rsid w:val="00477230"/>
    <w:rsid w:val="00477E58"/>
    <w:rsid w:val="00480798"/>
    <w:rsid w:val="00482ECD"/>
    <w:rsid w:val="0048479E"/>
    <w:rsid w:val="0048563D"/>
    <w:rsid w:val="004863CA"/>
    <w:rsid w:val="00486C93"/>
    <w:rsid w:val="00486DCF"/>
    <w:rsid w:val="00486F68"/>
    <w:rsid w:val="00487237"/>
    <w:rsid w:val="00490050"/>
    <w:rsid w:val="0049098C"/>
    <w:rsid w:val="00491D84"/>
    <w:rsid w:val="0049275B"/>
    <w:rsid w:val="004933F8"/>
    <w:rsid w:val="00493F32"/>
    <w:rsid w:val="004949E0"/>
    <w:rsid w:val="004951DD"/>
    <w:rsid w:val="00497A05"/>
    <w:rsid w:val="004A0D45"/>
    <w:rsid w:val="004A1417"/>
    <w:rsid w:val="004A1C23"/>
    <w:rsid w:val="004A1E84"/>
    <w:rsid w:val="004A28FC"/>
    <w:rsid w:val="004A2A61"/>
    <w:rsid w:val="004A3021"/>
    <w:rsid w:val="004A484F"/>
    <w:rsid w:val="004A4FE1"/>
    <w:rsid w:val="004A5547"/>
    <w:rsid w:val="004A5B74"/>
    <w:rsid w:val="004A6795"/>
    <w:rsid w:val="004A688C"/>
    <w:rsid w:val="004A68DC"/>
    <w:rsid w:val="004A6FA8"/>
    <w:rsid w:val="004B0353"/>
    <w:rsid w:val="004B1864"/>
    <w:rsid w:val="004B1A08"/>
    <w:rsid w:val="004B2E34"/>
    <w:rsid w:val="004B2F6A"/>
    <w:rsid w:val="004B3796"/>
    <w:rsid w:val="004B4813"/>
    <w:rsid w:val="004B50A8"/>
    <w:rsid w:val="004B5C80"/>
    <w:rsid w:val="004B5F85"/>
    <w:rsid w:val="004B607C"/>
    <w:rsid w:val="004B62E6"/>
    <w:rsid w:val="004B63BD"/>
    <w:rsid w:val="004B7FBC"/>
    <w:rsid w:val="004C004A"/>
    <w:rsid w:val="004C00E5"/>
    <w:rsid w:val="004C059E"/>
    <w:rsid w:val="004C1190"/>
    <w:rsid w:val="004C1638"/>
    <w:rsid w:val="004C28A7"/>
    <w:rsid w:val="004C2D9F"/>
    <w:rsid w:val="004C63AF"/>
    <w:rsid w:val="004C6D06"/>
    <w:rsid w:val="004C7AF6"/>
    <w:rsid w:val="004D0C92"/>
    <w:rsid w:val="004D10A9"/>
    <w:rsid w:val="004D21C2"/>
    <w:rsid w:val="004D3D48"/>
    <w:rsid w:val="004D40FB"/>
    <w:rsid w:val="004D41E3"/>
    <w:rsid w:val="004D4D64"/>
    <w:rsid w:val="004D5704"/>
    <w:rsid w:val="004D5DDE"/>
    <w:rsid w:val="004D61D1"/>
    <w:rsid w:val="004E13AA"/>
    <w:rsid w:val="004E1D81"/>
    <w:rsid w:val="004E25D6"/>
    <w:rsid w:val="004E2618"/>
    <w:rsid w:val="004E2FBC"/>
    <w:rsid w:val="004E3125"/>
    <w:rsid w:val="004E32EB"/>
    <w:rsid w:val="004E338F"/>
    <w:rsid w:val="004E3DC8"/>
    <w:rsid w:val="004E3E4D"/>
    <w:rsid w:val="004E3F16"/>
    <w:rsid w:val="004E43D3"/>
    <w:rsid w:val="004E46CF"/>
    <w:rsid w:val="004E4ABD"/>
    <w:rsid w:val="004E5977"/>
    <w:rsid w:val="004E6B8E"/>
    <w:rsid w:val="004E6C3D"/>
    <w:rsid w:val="004E6C4E"/>
    <w:rsid w:val="004E7349"/>
    <w:rsid w:val="004E7EEA"/>
    <w:rsid w:val="004E7F67"/>
    <w:rsid w:val="004F34A7"/>
    <w:rsid w:val="004F38AF"/>
    <w:rsid w:val="004F390D"/>
    <w:rsid w:val="004F600F"/>
    <w:rsid w:val="004F643D"/>
    <w:rsid w:val="004F69F4"/>
    <w:rsid w:val="004F71EE"/>
    <w:rsid w:val="004F7524"/>
    <w:rsid w:val="005007CB"/>
    <w:rsid w:val="00500887"/>
    <w:rsid w:val="00500FA9"/>
    <w:rsid w:val="005016BB"/>
    <w:rsid w:val="005020E6"/>
    <w:rsid w:val="005023A2"/>
    <w:rsid w:val="005031F1"/>
    <w:rsid w:val="00504ECA"/>
    <w:rsid w:val="00505363"/>
    <w:rsid w:val="00505DBB"/>
    <w:rsid w:val="00505EE4"/>
    <w:rsid w:val="00506577"/>
    <w:rsid w:val="00506A77"/>
    <w:rsid w:val="0050790B"/>
    <w:rsid w:val="00510036"/>
    <w:rsid w:val="00510773"/>
    <w:rsid w:val="00510CF0"/>
    <w:rsid w:val="00514128"/>
    <w:rsid w:val="00515175"/>
    <w:rsid w:val="00516936"/>
    <w:rsid w:val="00516D45"/>
    <w:rsid w:val="005179F2"/>
    <w:rsid w:val="00517E34"/>
    <w:rsid w:val="00520545"/>
    <w:rsid w:val="00520897"/>
    <w:rsid w:val="00520AD1"/>
    <w:rsid w:val="00520BAA"/>
    <w:rsid w:val="00520F7A"/>
    <w:rsid w:val="005213E7"/>
    <w:rsid w:val="00521DE4"/>
    <w:rsid w:val="00522CBE"/>
    <w:rsid w:val="0052307B"/>
    <w:rsid w:val="00523730"/>
    <w:rsid w:val="00525510"/>
    <w:rsid w:val="0052664E"/>
    <w:rsid w:val="005269A2"/>
    <w:rsid w:val="00527AA6"/>
    <w:rsid w:val="00530028"/>
    <w:rsid w:val="0053059E"/>
    <w:rsid w:val="00530749"/>
    <w:rsid w:val="005307B0"/>
    <w:rsid w:val="00530D59"/>
    <w:rsid w:val="00530F63"/>
    <w:rsid w:val="00531479"/>
    <w:rsid w:val="005315B2"/>
    <w:rsid w:val="00531773"/>
    <w:rsid w:val="005325A3"/>
    <w:rsid w:val="00532F81"/>
    <w:rsid w:val="005336DC"/>
    <w:rsid w:val="0053475A"/>
    <w:rsid w:val="005353BC"/>
    <w:rsid w:val="005353F2"/>
    <w:rsid w:val="005363DE"/>
    <w:rsid w:val="00536606"/>
    <w:rsid w:val="00536B31"/>
    <w:rsid w:val="00536B3F"/>
    <w:rsid w:val="0053767A"/>
    <w:rsid w:val="00537746"/>
    <w:rsid w:val="00540A01"/>
    <w:rsid w:val="00540AFE"/>
    <w:rsid w:val="005410A6"/>
    <w:rsid w:val="00542551"/>
    <w:rsid w:val="00543708"/>
    <w:rsid w:val="00543CE0"/>
    <w:rsid w:val="00544E5C"/>
    <w:rsid w:val="00545062"/>
    <w:rsid w:val="0054529A"/>
    <w:rsid w:val="005453F2"/>
    <w:rsid w:val="00545857"/>
    <w:rsid w:val="00546CA1"/>
    <w:rsid w:val="00546E4A"/>
    <w:rsid w:val="0055013F"/>
    <w:rsid w:val="00550A42"/>
    <w:rsid w:val="00550EEF"/>
    <w:rsid w:val="0055165E"/>
    <w:rsid w:val="005518E5"/>
    <w:rsid w:val="00552388"/>
    <w:rsid w:val="00552844"/>
    <w:rsid w:val="00553FD2"/>
    <w:rsid w:val="0055499C"/>
    <w:rsid w:val="00554B7A"/>
    <w:rsid w:val="00554FE3"/>
    <w:rsid w:val="0055527B"/>
    <w:rsid w:val="00557EE2"/>
    <w:rsid w:val="005600A1"/>
    <w:rsid w:val="00560859"/>
    <w:rsid w:val="0056174F"/>
    <w:rsid w:val="00561E46"/>
    <w:rsid w:val="0056205D"/>
    <w:rsid w:val="00562630"/>
    <w:rsid w:val="00562BEE"/>
    <w:rsid w:val="00564753"/>
    <w:rsid w:val="005647CB"/>
    <w:rsid w:val="005649DC"/>
    <w:rsid w:val="00565558"/>
    <w:rsid w:val="00565D03"/>
    <w:rsid w:val="00566D66"/>
    <w:rsid w:val="00567367"/>
    <w:rsid w:val="00567D1C"/>
    <w:rsid w:val="005711A5"/>
    <w:rsid w:val="00571E6C"/>
    <w:rsid w:val="005726A5"/>
    <w:rsid w:val="00572CBC"/>
    <w:rsid w:val="00572FF1"/>
    <w:rsid w:val="005732AD"/>
    <w:rsid w:val="00573BEC"/>
    <w:rsid w:val="00574697"/>
    <w:rsid w:val="00575065"/>
    <w:rsid w:val="00575CEE"/>
    <w:rsid w:val="00576019"/>
    <w:rsid w:val="0057604A"/>
    <w:rsid w:val="0057793B"/>
    <w:rsid w:val="00580226"/>
    <w:rsid w:val="00581E07"/>
    <w:rsid w:val="005821B2"/>
    <w:rsid w:val="00582739"/>
    <w:rsid w:val="005830BB"/>
    <w:rsid w:val="00583F06"/>
    <w:rsid w:val="00584B00"/>
    <w:rsid w:val="005859A0"/>
    <w:rsid w:val="005864E0"/>
    <w:rsid w:val="00586B3F"/>
    <w:rsid w:val="00587656"/>
    <w:rsid w:val="00587890"/>
    <w:rsid w:val="00587AC2"/>
    <w:rsid w:val="00590815"/>
    <w:rsid w:val="00590C8C"/>
    <w:rsid w:val="00590DAB"/>
    <w:rsid w:val="00590F41"/>
    <w:rsid w:val="005911AE"/>
    <w:rsid w:val="005911D5"/>
    <w:rsid w:val="0059177F"/>
    <w:rsid w:val="00591E0D"/>
    <w:rsid w:val="00591E20"/>
    <w:rsid w:val="00591E4C"/>
    <w:rsid w:val="005929C7"/>
    <w:rsid w:val="005939C2"/>
    <w:rsid w:val="00593E96"/>
    <w:rsid w:val="00593F66"/>
    <w:rsid w:val="00594B4E"/>
    <w:rsid w:val="00594F9B"/>
    <w:rsid w:val="00595B23"/>
    <w:rsid w:val="00596C4D"/>
    <w:rsid w:val="005976C5"/>
    <w:rsid w:val="00597EFD"/>
    <w:rsid w:val="005A0F31"/>
    <w:rsid w:val="005A211F"/>
    <w:rsid w:val="005A2FB8"/>
    <w:rsid w:val="005A43A4"/>
    <w:rsid w:val="005A4790"/>
    <w:rsid w:val="005A479E"/>
    <w:rsid w:val="005A490C"/>
    <w:rsid w:val="005A4D34"/>
    <w:rsid w:val="005A5085"/>
    <w:rsid w:val="005A669B"/>
    <w:rsid w:val="005A7480"/>
    <w:rsid w:val="005A7831"/>
    <w:rsid w:val="005A7FB0"/>
    <w:rsid w:val="005B04C6"/>
    <w:rsid w:val="005B0510"/>
    <w:rsid w:val="005B0E17"/>
    <w:rsid w:val="005B1868"/>
    <w:rsid w:val="005B1BF1"/>
    <w:rsid w:val="005B2550"/>
    <w:rsid w:val="005B2869"/>
    <w:rsid w:val="005B2DA0"/>
    <w:rsid w:val="005B3054"/>
    <w:rsid w:val="005B3697"/>
    <w:rsid w:val="005B3F2D"/>
    <w:rsid w:val="005B4022"/>
    <w:rsid w:val="005B42CF"/>
    <w:rsid w:val="005B506A"/>
    <w:rsid w:val="005B5525"/>
    <w:rsid w:val="005B5DE9"/>
    <w:rsid w:val="005B76F9"/>
    <w:rsid w:val="005C4916"/>
    <w:rsid w:val="005C49BC"/>
    <w:rsid w:val="005C4B0A"/>
    <w:rsid w:val="005C57FC"/>
    <w:rsid w:val="005C63D2"/>
    <w:rsid w:val="005C65EB"/>
    <w:rsid w:val="005C6A72"/>
    <w:rsid w:val="005C72E7"/>
    <w:rsid w:val="005C7936"/>
    <w:rsid w:val="005D0489"/>
    <w:rsid w:val="005D051A"/>
    <w:rsid w:val="005D0988"/>
    <w:rsid w:val="005D0B57"/>
    <w:rsid w:val="005D178D"/>
    <w:rsid w:val="005D1D91"/>
    <w:rsid w:val="005D288C"/>
    <w:rsid w:val="005D3DDC"/>
    <w:rsid w:val="005D6D91"/>
    <w:rsid w:val="005E0714"/>
    <w:rsid w:val="005E0B5F"/>
    <w:rsid w:val="005E0EF5"/>
    <w:rsid w:val="005E2361"/>
    <w:rsid w:val="005E241E"/>
    <w:rsid w:val="005E2509"/>
    <w:rsid w:val="005E277F"/>
    <w:rsid w:val="005E4D3E"/>
    <w:rsid w:val="005E6F74"/>
    <w:rsid w:val="005E75A7"/>
    <w:rsid w:val="005E7BD8"/>
    <w:rsid w:val="005F074A"/>
    <w:rsid w:val="005F0BA8"/>
    <w:rsid w:val="005F4DDB"/>
    <w:rsid w:val="005F507B"/>
    <w:rsid w:val="005F5240"/>
    <w:rsid w:val="005F56D8"/>
    <w:rsid w:val="005F5CA1"/>
    <w:rsid w:val="005F5EA3"/>
    <w:rsid w:val="005F5F4E"/>
    <w:rsid w:val="005F5FCA"/>
    <w:rsid w:val="005F6A02"/>
    <w:rsid w:val="005F730F"/>
    <w:rsid w:val="005F77DC"/>
    <w:rsid w:val="005F78B5"/>
    <w:rsid w:val="0060269C"/>
    <w:rsid w:val="00602B89"/>
    <w:rsid w:val="00603114"/>
    <w:rsid w:val="006032C9"/>
    <w:rsid w:val="00604B03"/>
    <w:rsid w:val="00604E99"/>
    <w:rsid w:val="0060532B"/>
    <w:rsid w:val="00605729"/>
    <w:rsid w:val="006059A1"/>
    <w:rsid w:val="00607017"/>
    <w:rsid w:val="0060792B"/>
    <w:rsid w:val="00607AFD"/>
    <w:rsid w:val="00607B42"/>
    <w:rsid w:val="0061029E"/>
    <w:rsid w:val="00610907"/>
    <w:rsid w:val="00610A48"/>
    <w:rsid w:val="00610BD6"/>
    <w:rsid w:val="00611CBF"/>
    <w:rsid w:val="006126C7"/>
    <w:rsid w:val="00612952"/>
    <w:rsid w:val="00612E94"/>
    <w:rsid w:val="00612F68"/>
    <w:rsid w:val="00613B74"/>
    <w:rsid w:val="00613EC9"/>
    <w:rsid w:val="006146CA"/>
    <w:rsid w:val="00614BFD"/>
    <w:rsid w:val="006161D7"/>
    <w:rsid w:val="0061719F"/>
    <w:rsid w:val="00620324"/>
    <w:rsid w:val="00620863"/>
    <w:rsid w:val="006218BF"/>
    <w:rsid w:val="00621B84"/>
    <w:rsid w:val="0062205F"/>
    <w:rsid w:val="006226C5"/>
    <w:rsid w:val="0062280E"/>
    <w:rsid w:val="006240BB"/>
    <w:rsid w:val="00624529"/>
    <w:rsid w:val="00625A1E"/>
    <w:rsid w:val="00625D38"/>
    <w:rsid w:val="006266B4"/>
    <w:rsid w:val="00627676"/>
    <w:rsid w:val="006278D7"/>
    <w:rsid w:val="00630DFB"/>
    <w:rsid w:val="0063154C"/>
    <w:rsid w:val="006321AF"/>
    <w:rsid w:val="00632255"/>
    <w:rsid w:val="006331AB"/>
    <w:rsid w:val="0063351B"/>
    <w:rsid w:val="0063354D"/>
    <w:rsid w:val="006338E5"/>
    <w:rsid w:val="00633A86"/>
    <w:rsid w:val="00633F42"/>
    <w:rsid w:val="0063476E"/>
    <w:rsid w:val="006347DA"/>
    <w:rsid w:val="0063480B"/>
    <w:rsid w:val="0063494B"/>
    <w:rsid w:val="00634978"/>
    <w:rsid w:val="00636443"/>
    <w:rsid w:val="006367A3"/>
    <w:rsid w:val="00637C51"/>
    <w:rsid w:val="00640035"/>
    <w:rsid w:val="00640F60"/>
    <w:rsid w:val="00641097"/>
    <w:rsid w:val="0064164E"/>
    <w:rsid w:val="006418C8"/>
    <w:rsid w:val="00641A2E"/>
    <w:rsid w:val="00643E4C"/>
    <w:rsid w:val="00644366"/>
    <w:rsid w:val="006445E5"/>
    <w:rsid w:val="00645099"/>
    <w:rsid w:val="0064575B"/>
    <w:rsid w:val="006473DD"/>
    <w:rsid w:val="00650130"/>
    <w:rsid w:val="0065293C"/>
    <w:rsid w:val="00652D64"/>
    <w:rsid w:val="00653F6F"/>
    <w:rsid w:val="00653FB3"/>
    <w:rsid w:val="00654140"/>
    <w:rsid w:val="00654994"/>
    <w:rsid w:val="006551B0"/>
    <w:rsid w:val="00656145"/>
    <w:rsid w:val="00656B39"/>
    <w:rsid w:val="00656FC5"/>
    <w:rsid w:val="00657678"/>
    <w:rsid w:val="00657928"/>
    <w:rsid w:val="00657A11"/>
    <w:rsid w:val="0066037D"/>
    <w:rsid w:val="00660892"/>
    <w:rsid w:val="00661AC2"/>
    <w:rsid w:val="006624E0"/>
    <w:rsid w:val="0066497D"/>
    <w:rsid w:val="006651DF"/>
    <w:rsid w:val="00666278"/>
    <w:rsid w:val="00666995"/>
    <w:rsid w:val="00666C91"/>
    <w:rsid w:val="006675F9"/>
    <w:rsid w:val="00667847"/>
    <w:rsid w:val="00671912"/>
    <w:rsid w:val="00672943"/>
    <w:rsid w:val="00672B64"/>
    <w:rsid w:val="006730EA"/>
    <w:rsid w:val="0067368D"/>
    <w:rsid w:val="00674D88"/>
    <w:rsid w:val="00674EF2"/>
    <w:rsid w:val="00675296"/>
    <w:rsid w:val="00675C4C"/>
    <w:rsid w:val="00675CE2"/>
    <w:rsid w:val="0067616A"/>
    <w:rsid w:val="006761FE"/>
    <w:rsid w:val="006765C2"/>
    <w:rsid w:val="006771E1"/>
    <w:rsid w:val="0067776E"/>
    <w:rsid w:val="00677F78"/>
    <w:rsid w:val="00680144"/>
    <w:rsid w:val="00680838"/>
    <w:rsid w:val="006811D1"/>
    <w:rsid w:val="00681325"/>
    <w:rsid w:val="006815DB"/>
    <w:rsid w:val="00681E93"/>
    <w:rsid w:val="00682BBB"/>
    <w:rsid w:val="00682DE8"/>
    <w:rsid w:val="00683CBC"/>
    <w:rsid w:val="00683D48"/>
    <w:rsid w:val="006861EC"/>
    <w:rsid w:val="0068630D"/>
    <w:rsid w:val="00686572"/>
    <w:rsid w:val="0068660C"/>
    <w:rsid w:val="00686882"/>
    <w:rsid w:val="00686DA5"/>
    <w:rsid w:val="00686F66"/>
    <w:rsid w:val="006872A0"/>
    <w:rsid w:val="00687F96"/>
    <w:rsid w:val="00690419"/>
    <w:rsid w:val="00690455"/>
    <w:rsid w:val="006907BE"/>
    <w:rsid w:val="00692536"/>
    <w:rsid w:val="006926D6"/>
    <w:rsid w:val="006933B0"/>
    <w:rsid w:val="00693A98"/>
    <w:rsid w:val="00694AAA"/>
    <w:rsid w:val="00696660"/>
    <w:rsid w:val="006976D2"/>
    <w:rsid w:val="00697A1E"/>
    <w:rsid w:val="00697D5D"/>
    <w:rsid w:val="006A0494"/>
    <w:rsid w:val="006A0857"/>
    <w:rsid w:val="006A0D99"/>
    <w:rsid w:val="006A1545"/>
    <w:rsid w:val="006A1C92"/>
    <w:rsid w:val="006A2023"/>
    <w:rsid w:val="006A25C3"/>
    <w:rsid w:val="006A29B3"/>
    <w:rsid w:val="006A3063"/>
    <w:rsid w:val="006A3175"/>
    <w:rsid w:val="006A4C76"/>
    <w:rsid w:val="006A4FF9"/>
    <w:rsid w:val="006A5546"/>
    <w:rsid w:val="006A6502"/>
    <w:rsid w:val="006A65C5"/>
    <w:rsid w:val="006A661D"/>
    <w:rsid w:val="006A67D2"/>
    <w:rsid w:val="006A691E"/>
    <w:rsid w:val="006A73FF"/>
    <w:rsid w:val="006A7765"/>
    <w:rsid w:val="006B0437"/>
    <w:rsid w:val="006B09F1"/>
    <w:rsid w:val="006B1201"/>
    <w:rsid w:val="006B166F"/>
    <w:rsid w:val="006B22F7"/>
    <w:rsid w:val="006B23AD"/>
    <w:rsid w:val="006B2AB1"/>
    <w:rsid w:val="006B3382"/>
    <w:rsid w:val="006B3565"/>
    <w:rsid w:val="006B4499"/>
    <w:rsid w:val="006B5191"/>
    <w:rsid w:val="006B529A"/>
    <w:rsid w:val="006B54DE"/>
    <w:rsid w:val="006B738E"/>
    <w:rsid w:val="006B76CE"/>
    <w:rsid w:val="006B7B01"/>
    <w:rsid w:val="006C0B72"/>
    <w:rsid w:val="006C0D55"/>
    <w:rsid w:val="006C101F"/>
    <w:rsid w:val="006C19D4"/>
    <w:rsid w:val="006C1B9C"/>
    <w:rsid w:val="006C2455"/>
    <w:rsid w:val="006C3CD2"/>
    <w:rsid w:val="006C3EE4"/>
    <w:rsid w:val="006C3F06"/>
    <w:rsid w:val="006C43BE"/>
    <w:rsid w:val="006C47B7"/>
    <w:rsid w:val="006C53B4"/>
    <w:rsid w:val="006C5838"/>
    <w:rsid w:val="006C5C5E"/>
    <w:rsid w:val="006C6F19"/>
    <w:rsid w:val="006C6FDF"/>
    <w:rsid w:val="006C7923"/>
    <w:rsid w:val="006D2101"/>
    <w:rsid w:val="006D2228"/>
    <w:rsid w:val="006D260D"/>
    <w:rsid w:val="006D2B34"/>
    <w:rsid w:val="006D3257"/>
    <w:rsid w:val="006D390A"/>
    <w:rsid w:val="006D3D27"/>
    <w:rsid w:val="006D3E7F"/>
    <w:rsid w:val="006D4937"/>
    <w:rsid w:val="006D5CF2"/>
    <w:rsid w:val="006D64C5"/>
    <w:rsid w:val="006D716B"/>
    <w:rsid w:val="006D73C1"/>
    <w:rsid w:val="006D7CEB"/>
    <w:rsid w:val="006E1457"/>
    <w:rsid w:val="006E18B5"/>
    <w:rsid w:val="006E21BD"/>
    <w:rsid w:val="006E4051"/>
    <w:rsid w:val="006E442C"/>
    <w:rsid w:val="006E4E2E"/>
    <w:rsid w:val="006E5012"/>
    <w:rsid w:val="006E5B64"/>
    <w:rsid w:val="006E5B75"/>
    <w:rsid w:val="006E61BC"/>
    <w:rsid w:val="006E62DA"/>
    <w:rsid w:val="006E663F"/>
    <w:rsid w:val="006E7098"/>
    <w:rsid w:val="006E759A"/>
    <w:rsid w:val="006F09FB"/>
    <w:rsid w:val="006F1518"/>
    <w:rsid w:val="006F1BF8"/>
    <w:rsid w:val="006F2914"/>
    <w:rsid w:val="006F3E66"/>
    <w:rsid w:val="006F3EE9"/>
    <w:rsid w:val="006F43B6"/>
    <w:rsid w:val="006F4805"/>
    <w:rsid w:val="006F5191"/>
    <w:rsid w:val="006F5A4C"/>
    <w:rsid w:val="006F5BD5"/>
    <w:rsid w:val="006F6975"/>
    <w:rsid w:val="006F7917"/>
    <w:rsid w:val="007000C2"/>
    <w:rsid w:val="007008B7"/>
    <w:rsid w:val="007018CF"/>
    <w:rsid w:val="00701B5F"/>
    <w:rsid w:val="00701F9E"/>
    <w:rsid w:val="00702BAE"/>
    <w:rsid w:val="00702EF1"/>
    <w:rsid w:val="00704B72"/>
    <w:rsid w:val="00705FFE"/>
    <w:rsid w:val="007102C3"/>
    <w:rsid w:val="007103B8"/>
    <w:rsid w:val="00711644"/>
    <w:rsid w:val="00711AFB"/>
    <w:rsid w:val="007125E1"/>
    <w:rsid w:val="00714AF2"/>
    <w:rsid w:val="00714E9F"/>
    <w:rsid w:val="00714FDA"/>
    <w:rsid w:val="007151A3"/>
    <w:rsid w:val="0071624C"/>
    <w:rsid w:val="00717081"/>
    <w:rsid w:val="00717367"/>
    <w:rsid w:val="00720242"/>
    <w:rsid w:val="00720C59"/>
    <w:rsid w:val="00720ED7"/>
    <w:rsid w:val="00720F32"/>
    <w:rsid w:val="00721D97"/>
    <w:rsid w:val="00722169"/>
    <w:rsid w:val="007225A9"/>
    <w:rsid w:val="0072275C"/>
    <w:rsid w:val="00723AEF"/>
    <w:rsid w:val="00723CEA"/>
    <w:rsid w:val="00723EF5"/>
    <w:rsid w:val="00724DE3"/>
    <w:rsid w:val="007250DF"/>
    <w:rsid w:val="00726B4B"/>
    <w:rsid w:val="00726E8A"/>
    <w:rsid w:val="00727784"/>
    <w:rsid w:val="007277DB"/>
    <w:rsid w:val="00727862"/>
    <w:rsid w:val="0073052F"/>
    <w:rsid w:val="00731CBA"/>
    <w:rsid w:val="00732652"/>
    <w:rsid w:val="00732ABE"/>
    <w:rsid w:val="007342B1"/>
    <w:rsid w:val="007347C6"/>
    <w:rsid w:val="007347D7"/>
    <w:rsid w:val="00734D4A"/>
    <w:rsid w:val="00734E4F"/>
    <w:rsid w:val="00735E40"/>
    <w:rsid w:val="00736795"/>
    <w:rsid w:val="00736FE2"/>
    <w:rsid w:val="00737838"/>
    <w:rsid w:val="0073797B"/>
    <w:rsid w:val="007413D6"/>
    <w:rsid w:val="0074153F"/>
    <w:rsid w:val="007419D6"/>
    <w:rsid w:val="00742D36"/>
    <w:rsid w:val="007448D5"/>
    <w:rsid w:val="00744A46"/>
    <w:rsid w:val="00744EBC"/>
    <w:rsid w:val="00745344"/>
    <w:rsid w:val="00745D81"/>
    <w:rsid w:val="00745DD1"/>
    <w:rsid w:val="00746A63"/>
    <w:rsid w:val="00747D6C"/>
    <w:rsid w:val="00747FC3"/>
    <w:rsid w:val="00750870"/>
    <w:rsid w:val="00750EC8"/>
    <w:rsid w:val="00751D5B"/>
    <w:rsid w:val="007528B8"/>
    <w:rsid w:val="00752EC0"/>
    <w:rsid w:val="0075371A"/>
    <w:rsid w:val="0075383C"/>
    <w:rsid w:val="00754186"/>
    <w:rsid w:val="00754E06"/>
    <w:rsid w:val="00754FF6"/>
    <w:rsid w:val="0075580B"/>
    <w:rsid w:val="007558C6"/>
    <w:rsid w:val="00756725"/>
    <w:rsid w:val="00756A9F"/>
    <w:rsid w:val="00757B4C"/>
    <w:rsid w:val="00760DFA"/>
    <w:rsid w:val="007613DE"/>
    <w:rsid w:val="00761A2A"/>
    <w:rsid w:val="00762BC5"/>
    <w:rsid w:val="00763616"/>
    <w:rsid w:val="00763FA6"/>
    <w:rsid w:val="00763FF0"/>
    <w:rsid w:val="00764A29"/>
    <w:rsid w:val="00766008"/>
    <w:rsid w:val="0076624F"/>
    <w:rsid w:val="00766BA0"/>
    <w:rsid w:val="00767830"/>
    <w:rsid w:val="00767C2F"/>
    <w:rsid w:val="00770258"/>
    <w:rsid w:val="007708D8"/>
    <w:rsid w:val="00770EBB"/>
    <w:rsid w:val="00771616"/>
    <w:rsid w:val="00771AD0"/>
    <w:rsid w:val="00771E67"/>
    <w:rsid w:val="00771FC6"/>
    <w:rsid w:val="00772F01"/>
    <w:rsid w:val="007733D9"/>
    <w:rsid w:val="00773870"/>
    <w:rsid w:val="00774031"/>
    <w:rsid w:val="007746A5"/>
    <w:rsid w:val="007758AA"/>
    <w:rsid w:val="00775D38"/>
    <w:rsid w:val="00775E81"/>
    <w:rsid w:val="00776C47"/>
    <w:rsid w:val="007773FC"/>
    <w:rsid w:val="00777834"/>
    <w:rsid w:val="00777892"/>
    <w:rsid w:val="00780E10"/>
    <w:rsid w:val="00781243"/>
    <w:rsid w:val="007812F0"/>
    <w:rsid w:val="00781304"/>
    <w:rsid w:val="00781611"/>
    <w:rsid w:val="00782D07"/>
    <w:rsid w:val="0078348A"/>
    <w:rsid w:val="00783841"/>
    <w:rsid w:val="00783ADE"/>
    <w:rsid w:val="00783C59"/>
    <w:rsid w:val="007850EF"/>
    <w:rsid w:val="0078539C"/>
    <w:rsid w:val="007858DE"/>
    <w:rsid w:val="00785CE8"/>
    <w:rsid w:val="00785DB2"/>
    <w:rsid w:val="00787333"/>
    <w:rsid w:val="007911A3"/>
    <w:rsid w:val="00791AA9"/>
    <w:rsid w:val="0079288E"/>
    <w:rsid w:val="00792B12"/>
    <w:rsid w:val="007930CF"/>
    <w:rsid w:val="00793164"/>
    <w:rsid w:val="00794C4F"/>
    <w:rsid w:val="00794FE8"/>
    <w:rsid w:val="007950D9"/>
    <w:rsid w:val="0079562A"/>
    <w:rsid w:val="007957EE"/>
    <w:rsid w:val="007964FD"/>
    <w:rsid w:val="0079680C"/>
    <w:rsid w:val="007976FE"/>
    <w:rsid w:val="00797A51"/>
    <w:rsid w:val="00797E19"/>
    <w:rsid w:val="007A0B13"/>
    <w:rsid w:val="007A1349"/>
    <w:rsid w:val="007A186B"/>
    <w:rsid w:val="007A18C4"/>
    <w:rsid w:val="007A18C5"/>
    <w:rsid w:val="007A238E"/>
    <w:rsid w:val="007A32A6"/>
    <w:rsid w:val="007A4C4D"/>
    <w:rsid w:val="007A538B"/>
    <w:rsid w:val="007A59EF"/>
    <w:rsid w:val="007A739C"/>
    <w:rsid w:val="007A7E6B"/>
    <w:rsid w:val="007B0353"/>
    <w:rsid w:val="007B0BCE"/>
    <w:rsid w:val="007B0DE1"/>
    <w:rsid w:val="007B0ED4"/>
    <w:rsid w:val="007B101C"/>
    <w:rsid w:val="007B16BA"/>
    <w:rsid w:val="007B1920"/>
    <w:rsid w:val="007B1C54"/>
    <w:rsid w:val="007B1C86"/>
    <w:rsid w:val="007B2C9D"/>
    <w:rsid w:val="007B4F8D"/>
    <w:rsid w:val="007B5307"/>
    <w:rsid w:val="007B530A"/>
    <w:rsid w:val="007B6324"/>
    <w:rsid w:val="007B6449"/>
    <w:rsid w:val="007B6456"/>
    <w:rsid w:val="007B7F21"/>
    <w:rsid w:val="007C0156"/>
    <w:rsid w:val="007C14B2"/>
    <w:rsid w:val="007C1C93"/>
    <w:rsid w:val="007C26C4"/>
    <w:rsid w:val="007C2AD7"/>
    <w:rsid w:val="007C2D81"/>
    <w:rsid w:val="007C2D8B"/>
    <w:rsid w:val="007C39F8"/>
    <w:rsid w:val="007C3D04"/>
    <w:rsid w:val="007C49B6"/>
    <w:rsid w:val="007C53C5"/>
    <w:rsid w:val="007C53CE"/>
    <w:rsid w:val="007C64BE"/>
    <w:rsid w:val="007C75D0"/>
    <w:rsid w:val="007C7632"/>
    <w:rsid w:val="007D0106"/>
    <w:rsid w:val="007D0D6E"/>
    <w:rsid w:val="007D15F8"/>
    <w:rsid w:val="007D1700"/>
    <w:rsid w:val="007D476C"/>
    <w:rsid w:val="007D55E7"/>
    <w:rsid w:val="007D562E"/>
    <w:rsid w:val="007D59DF"/>
    <w:rsid w:val="007D68B8"/>
    <w:rsid w:val="007D6E94"/>
    <w:rsid w:val="007D6FFC"/>
    <w:rsid w:val="007E0379"/>
    <w:rsid w:val="007E054B"/>
    <w:rsid w:val="007E3401"/>
    <w:rsid w:val="007E38B4"/>
    <w:rsid w:val="007E407A"/>
    <w:rsid w:val="007E5959"/>
    <w:rsid w:val="007E5F57"/>
    <w:rsid w:val="007E6383"/>
    <w:rsid w:val="007E6444"/>
    <w:rsid w:val="007E6EF1"/>
    <w:rsid w:val="007E734E"/>
    <w:rsid w:val="007E7C55"/>
    <w:rsid w:val="007F0E42"/>
    <w:rsid w:val="007F2CD2"/>
    <w:rsid w:val="007F3C43"/>
    <w:rsid w:val="007F4B8F"/>
    <w:rsid w:val="007F4EE1"/>
    <w:rsid w:val="007F5124"/>
    <w:rsid w:val="007F5192"/>
    <w:rsid w:val="007F7002"/>
    <w:rsid w:val="007F7996"/>
    <w:rsid w:val="00800BCE"/>
    <w:rsid w:val="00802F36"/>
    <w:rsid w:val="00804BFF"/>
    <w:rsid w:val="0080589F"/>
    <w:rsid w:val="00805B65"/>
    <w:rsid w:val="00806281"/>
    <w:rsid w:val="008068DD"/>
    <w:rsid w:val="00806B86"/>
    <w:rsid w:val="00806E5D"/>
    <w:rsid w:val="00807DB0"/>
    <w:rsid w:val="00810684"/>
    <w:rsid w:val="008107EB"/>
    <w:rsid w:val="00811916"/>
    <w:rsid w:val="00811DAD"/>
    <w:rsid w:val="008137BD"/>
    <w:rsid w:val="00813D17"/>
    <w:rsid w:val="00813DAA"/>
    <w:rsid w:val="00814DB9"/>
    <w:rsid w:val="00815AF3"/>
    <w:rsid w:val="00820890"/>
    <w:rsid w:val="00820A30"/>
    <w:rsid w:val="00820C9B"/>
    <w:rsid w:val="00820FDD"/>
    <w:rsid w:val="0082176D"/>
    <w:rsid w:val="00821C6E"/>
    <w:rsid w:val="00821D91"/>
    <w:rsid w:val="00822028"/>
    <w:rsid w:val="008223CB"/>
    <w:rsid w:val="00822A7B"/>
    <w:rsid w:val="00822BF0"/>
    <w:rsid w:val="00822C0D"/>
    <w:rsid w:val="0082350B"/>
    <w:rsid w:val="00823E65"/>
    <w:rsid w:val="00824080"/>
    <w:rsid w:val="008274CB"/>
    <w:rsid w:val="00827A37"/>
    <w:rsid w:val="00827B56"/>
    <w:rsid w:val="00830791"/>
    <w:rsid w:val="00832A5E"/>
    <w:rsid w:val="00832C11"/>
    <w:rsid w:val="008338E3"/>
    <w:rsid w:val="00833E48"/>
    <w:rsid w:val="00834C94"/>
    <w:rsid w:val="00834F17"/>
    <w:rsid w:val="0083572C"/>
    <w:rsid w:val="00835CA9"/>
    <w:rsid w:val="00837229"/>
    <w:rsid w:val="00837254"/>
    <w:rsid w:val="00837278"/>
    <w:rsid w:val="00837B77"/>
    <w:rsid w:val="00840B79"/>
    <w:rsid w:val="008416DA"/>
    <w:rsid w:val="00841992"/>
    <w:rsid w:val="00841E59"/>
    <w:rsid w:val="00842015"/>
    <w:rsid w:val="0084231D"/>
    <w:rsid w:val="0084288E"/>
    <w:rsid w:val="00842C6F"/>
    <w:rsid w:val="008439C3"/>
    <w:rsid w:val="00846000"/>
    <w:rsid w:val="008462C1"/>
    <w:rsid w:val="00846457"/>
    <w:rsid w:val="00846C52"/>
    <w:rsid w:val="0084721A"/>
    <w:rsid w:val="008476E9"/>
    <w:rsid w:val="00847B1B"/>
    <w:rsid w:val="00847D31"/>
    <w:rsid w:val="00852F5C"/>
    <w:rsid w:val="008546A8"/>
    <w:rsid w:val="00854EB9"/>
    <w:rsid w:val="0085668C"/>
    <w:rsid w:val="00860790"/>
    <w:rsid w:val="00860B2B"/>
    <w:rsid w:val="00861383"/>
    <w:rsid w:val="008614FA"/>
    <w:rsid w:val="00861B60"/>
    <w:rsid w:val="00861CD1"/>
    <w:rsid w:val="008638BA"/>
    <w:rsid w:val="00863991"/>
    <w:rsid w:val="00863A86"/>
    <w:rsid w:val="0086497C"/>
    <w:rsid w:val="00864B51"/>
    <w:rsid w:val="008663F1"/>
    <w:rsid w:val="00866A8B"/>
    <w:rsid w:val="00867D36"/>
    <w:rsid w:val="00870C6D"/>
    <w:rsid w:val="00870FB3"/>
    <w:rsid w:val="00871A01"/>
    <w:rsid w:val="00871BC2"/>
    <w:rsid w:val="008724F5"/>
    <w:rsid w:val="0087266B"/>
    <w:rsid w:val="00872700"/>
    <w:rsid w:val="0087337C"/>
    <w:rsid w:val="00874228"/>
    <w:rsid w:val="00874612"/>
    <w:rsid w:val="008746CB"/>
    <w:rsid w:val="00874739"/>
    <w:rsid w:val="00874C3F"/>
    <w:rsid w:val="00874D3B"/>
    <w:rsid w:val="00875A03"/>
    <w:rsid w:val="008766EB"/>
    <w:rsid w:val="0088006E"/>
    <w:rsid w:val="00881F42"/>
    <w:rsid w:val="00882B74"/>
    <w:rsid w:val="008839C9"/>
    <w:rsid w:val="00883A9B"/>
    <w:rsid w:val="00883CA7"/>
    <w:rsid w:val="00885619"/>
    <w:rsid w:val="00885ECA"/>
    <w:rsid w:val="00885FDE"/>
    <w:rsid w:val="008872C7"/>
    <w:rsid w:val="00890456"/>
    <w:rsid w:val="008915F1"/>
    <w:rsid w:val="00893238"/>
    <w:rsid w:val="00893D87"/>
    <w:rsid w:val="0089411C"/>
    <w:rsid w:val="00894826"/>
    <w:rsid w:val="00894A05"/>
    <w:rsid w:val="00894F61"/>
    <w:rsid w:val="0089506C"/>
    <w:rsid w:val="008959B4"/>
    <w:rsid w:val="00895B6F"/>
    <w:rsid w:val="00896B45"/>
    <w:rsid w:val="00896F7A"/>
    <w:rsid w:val="008972B4"/>
    <w:rsid w:val="008A08D1"/>
    <w:rsid w:val="008A1817"/>
    <w:rsid w:val="008A2C74"/>
    <w:rsid w:val="008A3467"/>
    <w:rsid w:val="008A35EA"/>
    <w:rsid w:val="008A3D3A"/>
    <w:rsid w:val="008A3F0E"/>
    <w:rsid w:val="008A4157"/>
    <w:rsid w:val="008A4285"/>
    <w:rsid w:val="008A4536"/>
    <w:rsid w:val="008A45D1"/>
    <w:rsid w:val="008A54C7"/>
    <w:rsid w:val="008A6A70"/>
    <w:rsid w:val="008A6CDC"/>
    <w:rsid w:val="008A6F0F"/>
    <w:rsid w:val="008A7B89"/>
    <w:rsid w:val="008B02B9"/>
    <w:rsid w:val="008B2900"/>
    <w:rsid w:val="008B2BFD"/>
    <w:rsid w:val="008B5346"/>
    <w:rsid w:val="008B54A6"/>
    <w:rsid w:val="008B59A5"/>
    <w:rsid w:val="008B6043"/>
    <w:rsid w:val="008B68B7"/>
    <w:rsid w:val="008B7610"/>
    <w:rsid w:val="008B790E"/>
    <w:rsid w:val="008B7912"/>
    <w:rsid w:val="008B79F7"/>
    <w:rsid w:val="008C18A5"/>
    <w:rsid w:val="008C1951"/>
    <w:rsid w:val="008C22B7"/>
    <w:rsid w:val="008C4172"/>
    <w:rsid w:val="008C4676"/>
    <w:rsid w:val="008C4A3E"/>
    <w:rsid w:val="008C4CBA"/>
    <w:rsid w:val="008C5554"/>
    <w:rsid w:val="008C65A0"/>
    <w:rsid w:val="008C73A0"/>
    <w:rsid w:val="008C73B3"/>
    <w:rsid w:val="008C75FC"/>
    <w:rsid w:val="008C7B8B"/>
    <w:rsid w:val="008C7EFC"/>
    <w:rsid w:val="008D033A"/>
    <w:rsid w:val="008D074B"/>
    <w:rsid w:val="008D0DB6"/>
    <w:rsid w:val="008D164C"/>
    <w:rsid w:val="008D1889"/>
    <w:rsid w:val="008D18F3"/>
    <w:rsid w:val="008D2139"/>
    <w:rsid w:val="008D324E"/>
    <w:rsid w:val="008D32F5"/>
    <w:rsid w:val="008D382D"/>
    <w:rsid w:val="008D47A6"/>
    <w:rsid w:val="008D4CBC"/>
    <w:rsid w:val="008D4F37"/>
    <w:rsid w:val="008D5764"/>
    <w:rsid w:val="008D66B2"/>
    <w:rsid w:val="008D6FCC"/>
    <w:rsid w:val="008D7162"/>
    <w:rsid w:val="008E1676"/>
    <w:rsid w:val="008E1F8E"/>
    <w:rsid w:val="008E2115"/>
    <w:rsid w:val="008E28BB"/>
    <w:rsid w:val="008E2D4D"/>
    <w:rsid w:val="008E3F70"/>
    <w:rsid w:val="008E404A"/>
    <w:rsid w:val="008E4ACA"/>
    <w:rsid w:val="008E557F"/>
    <w:rsid w:val="008E56FD"/>
    <w:rsid w:val="008E5E3E"/>
    <w:rsid w:val="008E65E3"/>
    <w:rsid w:val="008E66D3"/>
    <w:rsid w:val="008E758F"/>
    <w:rsid w:val="008F007F"/>
    <w:rsid w:val="008F0B29"/>
    <w:rsid w:val="008F127D"/>
    <w:rsid w:val="008F3502"/>
    <w:rsid w:val="008F3CE2"/>
    <w:rsid w:val="008F436C"/>
    <w:rsid w:val="008F6511"/>
    <w:rsid w:val="008F65EE"/>
    <w:rsid w:val="008F69AD"/>
    <w:rsid w:val="008F69F3"/>
    <w:rsid w:val="008F792B"/>
    <w:rsid w:val="009000D4"/>
    <w:rsid w:val="00900BA7"/>
    <w:rsid w:val="00900F4F"/>
    <w:rsid w:val="00901712"/>
    <w:rsid w:val="00902981"/>
    <w:rsid w:val="0090344D"/>
    <w:rsid w:val="00903963"/>
    <w:rsid w:val="009039DE"/>
    <w:rsid w:val="009057B7"/>
    <w:rsid w:val="00905922"/>
    <w:rsid w:val="00906DEC"/>
    <w:rsid w:val="00906E34"/>
    <w:rsid w:val="00907540"/>
    <w:rsid w:val="0091044E"/>
    <w:rsid w:val="009113B7"/>
    <w:rsid w:val="009115A3"/>
    <w:rsid w:val="00912786"/>
    <w:rsid w:val="00912AD6"/>
    <w:rsid w:val="00912E2A"/>
    <w:rsid w:val="00913440"/>
    <w:rsid w:val="00914101"/>
    <w:rsid w:val="00914CFE"/>
    <w:rsid w:val="009157AC"/>
    <w:rsid w:val="0091598F"/>
    <w:rsid w:val="00915FB8"/>
    <w:rsid w:val="00916A33"/>
    <w:rsid w:val="00916AE3"/>
    <w:rsid w:val="00916CE2"/>
    <w:rsid w:val="00917129"/>
    <w:rsid w:val="009172DD"/>
    <w:rsid w:val="0091733C"/>
    <w:rsid w:val="009205D4"/>
    <w:rsid w:val="00920C65"/>
    <w:rsid w:val="00920FC2"/>
    <w:rsid w:val="0092244D"/>
    <w:rsid w:val="00922C8C"/>
    <w:rsid w:val="00922F31"/>
    <w:rsid w:val="00923424"/>
    <w:rsid w:val="009234A2"/>
    <w:rsid w:val="009243C5"/>
    <w:rsid w:val="00924CCE"/>
    <w:rsid w:val="00925155"/>
    <w:rsid w:val="0092571C"/>
    <w:rsid w:val="00925EFD"/>
    <w:rsid w:val="009262D1"/>
    <w:rsid w:val="0092695C"/>
    <w:rsid w:val="00926FAE"/>
    <w:rsid w:val="00927AB3"/>
    <w:rsid w:val="00930E2F"/>
    <w:rsid w:val="00930E93"/>
    <w:rsid w:val="0093127C"/>
    <w:rsid w:val="009312AE"/>
    <w:rsid w:val="009326E3"/>
    <w:rsid w:val="00932AA8"/>
    <w:rsid w:val="00934172"/>
    <w:rsid w:val="00935827"/>
    <w:rsid w:val="0093642C"/>
    <w:rsid w:val="009423B4"/>
    <w:rsid w:val="00943667"/>
    <w:rsid w:val="00943BD3"/>
    <w:rsid w:val="00945077"/>
    <w:rsid w:val="00945329"/>
    <w:rsid w:val="00945B9B"/>
    <w:rsid w:val="009467EE"/>
    <w:rsid w:val="00946954"/>
    <w:rsid w:val="009471D5"/>
    <w:rsid w:val="00947EFD"/>
    <w:rsid w:val="00947FA0"/>
    <w:rsid w:val="0095039B"/>
    <w:rsid w:val="00950D7B"/>
    <w:rsid w:val="00951082"/>
    <w:rsid w:val="0095156B"/>
    <w:rsid w:val="00952B15"/>
    <w:rsid w:val="00952F27"/>
    <w:rsid w:val="009534DE"/>
    <w:rsid w:val="00955E37"/>
    <w:rsid w:val="00955FBC"/>
    <w:rsid w:val="00956C03"/>
    <w:rsid w:val="009576A0"/>
    <w:rsid w:val="009611C9"/>
    <w:rsid w:val="00961E01"/>
    <w:rsid w:val="0096219D"/>
    <w:rsid w:val="00962B05"/>
    <w:rsid w:val="0096397F"/>
    <w:rsid w:val="0096419D"/>
    <w:rsid w:val="009645DD"/>
    <w:rsid w:val="00965110"/>
    <w:rsid w:val="0096529B"/>
    <w:rsid w:val="009658EA"/>
    <w:rsid w:val="00966A35"/>
    <w:rsid w:val="00967524"/>
    <w:rsid w:val="0097162F"/>
    <w:rsid w:val="00972FEB"/>
    <w:rsid w:val="00973883"/>
    <w:rsid w:val="0097419E"/>
    <w:rsid w:val="00974385"/>
    <w:rsid w:val="009743FC"/>
    <w:rsid w:val="00975B96"/>
    <w:rsid w:val="00977658"/>
    <w:rsid w:val="00977ED1"/>
    <w:rsid w:val="00981D14"/>
    <w:rsid w:val="00983D36"/>
    <w:rsid w:val="009845CC"/>
    <w:rsid w:val="009847FF"/>
    <w:rsid w:val="0098497E"/>
    <w:rsid w:val="00984AA4"/>
    <w:rsid w:val="009855F7"/>
    <w:rsid w:val="00985F7C"/>
    <w:rsid w:val="00987088"/>
    <w:rsid w:val="0098723A"/>
    <w:rsid w:val="009873DE"/>
    <w:rsid w:val="00990DF3"/>
    <w:rsid w:val="00991097"/>
    <w:rsid w:val="0099275F"/>
    <w:rsid w:val="009936A1"/>
    <w:rsid w:val="00993837"/>
    <w:rsid w:val="009939BA"/>
    <w:rsid w:val="00993CE9"/>
    <w:rsid w:val="0099494F"/>
    <w:rsid w:val="00994C93"/>
    <w:rsid w:val="00995A15"/>
    <w:rsid w:val="00995F26"/>
    <w:rsid w:val="00996AA6"/>
    <w:rsid w:val="00997160"/>
    <w:rsid w:val="0099741D"/>
    <w:rsid w:val="009974FA"/>
    <w:rsid w:val="009975D4"/>
    <w:rsid w:val="009A1286"/>
    <w:rsid w:val="009A2236"/>
    <w:rsid w:val="009A246E"/>
    <w:rsid w:val="009A31F4"/>
    <w:rsid w:val="009A3BEA"/>
    <w:rsid w:val="009A4398"/>
    <w:rsid w:val="009A4649"/>
    <w:rsid w:val="009A4661"/>
    <w:rsid w:val="009A568F"/>
    <w:rsid w:val="009A56DF"/>
    <w:rsid w:val="009A599B"/>
    <w:rsid w:val="009A59A5"/>
    <w:rsid w:val="009A5D28"/>
    <w:rsid w:val="009A62AB"/>
    <w:rsid w:val="009A669A"/>
    <w:rsid w:val="009A68B7"/>
    <w:rsid w:val="009A6BEF"/>
    <w:rsid w:val="009B0CD4"/>
    <w:rsid w:val="009B0DAE"/>
    <w:rsid w:val="009B18D3"/>
    <w:rsid w:val="009B1B8F"/>
    <w:rsid w:val="009B1EC4"/>
    <w:rsid w:val="009B35CF"/>
    <w:rsid w:val="009B3C2E"/>
    <w:rsid w:val="009B3DF1"/>
    <w:rsid w:val="009B3DFF"/>
    <w:rsid w:val="009B414B"/>
    <w:rsid w:val="009B5392"/>
    <w:rsid w:val="009B57BA"/>
    <w:rsid w:val="009B59C7"/>
    <w:rsid w:val="009B5AD1"/>
    <w:rsid w:val="009B6583"/>
    <w:rsid w:val="009B772C"/>
    <w:rsid w:val="009B7A81"/>
    <w:rsid w:val="009B7B0C"/>
    <w:rsid w:val="009C1952"/>
    <w:rsid w:val="009C19F3"/>
    <w:rsid w:val="009C1C3A"/>
    <w:rsid w:val="009C2096"/>
    <w:rsid w:val="009C2134"/>
    <w:rsid w:val="009C3177"/>
    <w:rsid w:val="009C317C"/>
    <w:rsid w:val="009C33B0"/>
    <w:rsid w:val="009C3DEA"/>
    <w:rsid w:val="009C536C"/>
    <w:rsid w:val="009C5495"/>
    <w:rsid w:val="009C5C4B"/>
    <w:rsid w:val="009C66E5"/>
    <w:rsid w:val="009C6A53"/>
    <w:rsid w:val="009C6EF7"/>
    <w:rsid w:val="009C7290"/>
    <w:rsid w:val="009C73FD"/>
    <w:rsid w:val="009D0027"/>
    <w:rsid w:val="009D06E7"/>
    <w:rsid w:val="009D0C77"/>
    <w:rsid w:val="009D100B"/>
    <w:rsid w:val="009D20C8"/>
    <w:rsid w:val="009D23F4"/>
    <w:rsid w:val="009D344A"/>
    <w:rsid w:val="009D41EC"/>
    <w:rsid w:val="009D5265"/>
    <w:rsid w:val="009D558D"/>
    <w:rsid w:val="009D562B"/>
    <w:rsid w:val="009D64C6"/>
    <w:rsid w:val="009D70E6"/>
    <w:rsid w:val="009E04C2"/>
    <w:rsid w:val="009E0B85"/>
    <w:rsid w:val="009E2F73"/>
    <w:rsid w:val="009E31C3"/>
    <w:rsid w:val="009E33C4"/>
    <w:rsid w:val="009E3C99"/>
    <w:rsid w:val="009E3DA9"/>
    <w:rsid w:val="009E3E05"/>
    <w:rsid w:val="009E3F53"/>
    <w:rsid w:val="009E5715"/>
    <w:rsid w:val="009E594E"/>
    <w:rsid w:val="009E617E"/>
    <w:rsid w:val="009E6344"/>
    <w:rsid w:val="009E6CCC"/>
    <w:rsid w:val="009F1F3D"/>
    <w:rsid w:val="009F22C4"/>
    <w:rsid w:val="009F2F19"/>
    <w:rsid w:val="009F33C1"/>
    <w:rsid w:val="009F38B8"/>
    <w:rsid w:val="009F54FA"/>
    <w:rsid w:val="009F5779"/>
    <w:rsid w:val="009F6DD2"/>
    <w:rsid w:val="009F745C"/>
    <w:rsid w:val="009F7837"/>
    <w:rsid w:val="009F7A0C"/>
    <w:rsid w:val="009F7D54"/>
    <w:rsid w:val="009F7E2B"/>
    <w:rsid w:val="00A00608"/>
    <w:rsid w:val="00A00912"/>
    <w:rsid w:val="00A0164E"/>
    <w:rsid w:val="00A01E61"/>
    <w:rsid w:val="00A02AC5"/>
    <w:rsid w:val="00A02C33"/>
    <w:rsid w:val="00A054E1"/>
    <w:rsid w:val="00A057D2"/>
    <w:rsid w:val="00A05979"/>
    <w:rsid w:val="00A06D00"/>
    <w:rsid w:val="00A1041A"/>
    <w:rsid w:val="00A13996"/>
    <w:rsid w:val="00A1456A"/>
    <w:rsid w:val="00A14C9D"/>
    <w:rsid w:val="00A200E0"/>
    <w:rsid w:val="00A2051C"/>
    <w:rsid w:val="00A20E74"/>
    <w:rsid w:val="00A22448"/>
    <w:rsid w:val="00A224E0"/>
    <w:rsid w:val="00A22F31"/>
    <w:rsid w:val="00A231D1"/>
    <w:rsid w:val="00A2339E"/>
    <w:rsid w:val="00A24388"/>
    <w:rsid w:val="00A244DB"/>
    <w:rsid w:val="00A24CAA"/>
    <w:rsid w:val="00A25167"/>
    <w:rsid w:val="00A259DD"/>
    <w:rsid w:val="00A26175"/>
    <w:rsid w:val="00A264E6"/>
    <w:rsid w:val="00A26C9B"/>
    <w:rsid w:val="00A26D64"/>
    <w:rsid w:val="00A270A2"/>
    <w:rsid w:val="00A27182"/>
    <w:rsid w:val="00A276E9"/>
    <w:rsid w:val="00A302F2"/>
    <w:rsid w:val="00A31247"/>
    <w:rsid w:val="00A32497"/>
    <w:rsid w:val="00A325B3"/>
    <w:rsid w:val="00A32BB9"/>
    <w:rsid w:val="00A345C3"/>
    <w:rsid w:val="00A37A32"/>
    <w:rsid w:val="00A37F5D"/>
    <w:rsid w:val="00A37FA4"/>
    <w:rsid w:val="00A41099"/>
    <w:rsid w:val="00A41242"/>
    <w:rsid w:val="00A41AFA"/>
    <w:rsid w:val="00A42012"/>
    <w:rsid w:val="00A4208B"/>
    <w:rsid w:val="00A42E2F"/>
    <w:rsid w:val="00A42E86"/>
    <w:rsid w:val="00A42FC0"/>
    <w:rsid w:val="00A43426"/>
    <w:rsid w:val="00A43EA4"/>
    <w:rsid w:val="00A440D2"/>
    <w:rsid w:val="00A445A9"/>
    <w:rsid w:val="00A45D0E"/>
    <w:rsid w:val="00A45D46"/>
    <w:rsid w:val="00A46864"/>
    <w:rsid w:val="00A47413"/>
    <w:rsid w:val="00A47895"/>
    <w:rsid w:val="00A50571"/>
    <w:rsid w:val="00A50577"/>
    <w:rsid w:val="00A51473"/>
    <w:rsid w:val="00A51E7B"/>
    <w:rsid w:val="00A52412"/>
    <w:rsid w:val="00A53F19"/>
    <w:rsid w:val="00A547BD"/>
    <w:rsid w:val="00A549C5"/>
    <w:rsid w:val="00A55E89"/>
    <w:rsid w:val="00A57DC8"/>
    <w:rsid w:val="00A614D2"/>
    <w:rsid w:val="00A623DD"/>
    <w:rsid w:val="00A62A4D"/>
    <w:rsid w:val="00A62ACF"/>
    <w:rsid w:val="00A63A2C"/>
    <w:rsid w:val="00A64955"/>
    <w:rsid w:val="00A64AA0"/>
    <w:rsid w:val="00A64BFF"/>
    <w:rsid w:val="00A64D00"/>
    <w:rsid w:val="00A653A3"/>
    <w:rsid w:val="00A66BEE"/>
    <w:rsid w:val="00A66F22"/>
    <w:rsid w:val="00A67285"/>
    <w:rsid w:val="00A675D6"/>
    <w:rsid w:val="00A67C78"/>
    <w:rsid w:val="00A70384"/>
    <w:rsid w:val="00A709D6"/>
    <w:rsid w:val="00A71612"/>
    <w:rsid w:val="00A718BB"/>
    <w:rsid w:val="00A72508"/>
    <w:rsid w:val="00A72581"/>
    <w:rsid w:val="00A72C5B"/>
    <w:rsid w:val="00A730EC"/>
    <w:rsid w:val="00A74820"/>
    <w:rsid w:val="00A7628F"/>
    <w:rsid w:val="00A76290"/>
    <w:rsid w:val="00A7653E"/>
    <w:rsid w:val="00A76854"/>
    <w:rsid w:val="00A76871"/>
    <w:rsid w:val="00A76A93"/>
    <w:rsid w:val="00A77275"/>
    <w:rsid w:val="00A77A54"/>
    <w:rsid w:val="00A80625"/>
    <w:rsid w:val="00A80DF5"/>
    <w:rsid w:val="00A8105E"/>
    <w:rsid w:val="00A81602"/>
    <w:rsid w:val="00A824B0"/>
    <w:rsid w:val="00A824B4"/>
    <w:rsid w:val="00A829ED"/>
    <w:rsid w:val="00A831AA"/>
    <w:rsid w:val="00A834F2"/>
    <w:rsid w:val="00A839E5"/>
    <w:rsid w:val="00A849FE"/>
    <w:rsid w:val="00A84CAB"/>
    <w:rsid w:val="00A86922"/>
    <w:rsid w:val="00A869DC"/>
    <w:rsid w:val="00A87B14"/>
    <w:rsid w:val="00A906C6"/>
    <w:rsid w:val="00A90FE1"/>
    <w:rsid w:val="00A91BBC"/>
    <w:rsid w:val="00A91CE7"/>
    <w:rsid w:val="00A927CE"/>
    <w:rsid w:val="00A92E98"/>
    <w:rsid w:val="00A92F16"/>
    <w:rsid w:val="00A93668"/>
    <w:rsid w:val="00A945A9"/>
    <w:rsid w:val="00A9482A"/>
    <w:rsid w:val="00A9575E"/>
    <w:rsid w:val="00A9594C"/>
    <w:rsid w:val="00A95C6D"/>
    <w:rsid w:val="00A960C9"/>
    <w:rsid w:val="00A9630B"/>
    <w:rsid w:val="00A97E0A"/>
    <w:rsid w:val="00AA051C"/>
    <w:rsid w:val="00AA0B8F"/>
    <w:rsid w:val="00AA10A6"/>
    <w:rsid w:val="00AA10C2"/>
    <w:rsid w:val="00AA117E"/>
    <w:rsid w:val="00AA1732"/>
    <w:rsid w:val="00AA188E"/>
    <w:rsid w:val="00AA1FDD"/>
    <w:rsid w:val="00AA2510"/>
    <w:rsid w:val="00AA282E"/>
    <w:rsid w:val="00AA2B51"/>
    <w:rsid w:val="00AA2C6D"/>
    <w:rsid w:val="00AA2C77"/>
    <w:rsid w:val="00AA2FA5"/>
    <w:rsid w:val="00AA4FE8"/>
    <w:rsid w:val="00AA5B45"/>
    <w:rsid w:val="00AA6127"/>
    <w:rsid w:val="00AA6A12"/>
    <w:rsid w:val="00AA6A36"/>
    <w:rsid w:val="00AB1611"/>
    <w:rsid w:val="00AB1648"/>
    <w:rsid w:val="00AB2A29"/>
    <w:rsid w:val="00AB2D88"/>
    <w:rsid w:val="00AB31DA"/>
    <w:rsid w:val="00AB364D"/>
    <w:rsid w:val="00AB413C"/>
    <w:rsid w:val="00AB61C5"/>
    <w:rsid w:val="00AB6387"/>
    <w:rsid w:val="00AB6991"/>
    <w:rsid w:val="00AB7C7D"/>
    <w:rsid w:val="00AC04C9"/>
    <w:rsid w:val="00AC0A81"/>
    <w:rsid w:val="00AC170B"/>
    <w:rsid w:val="00AC3940"/>
    <w:rsid w:val="00AC4A65"/>
    <w:rsid w:val="00AC4F11"/>
    <w:rsid w:val="00AC590A"/>
    <w:rsid w:val="00AC5DB1"/>
    <w:rsid w:val="00AC68B9"/>
    <w:rsid w:val="00AC79B5"/>
    <w:rsid w:val="00AC7AE4"/>
    <w:rsid w:val="00AD14B6"/>
    <w:rsid w:val="00AD1685"/>
    <w:rsid w:val="00AD1E84"/>
    <w:rsid w:val="00AD2B1F"/>
    <w:rsid w:val="00AD3016"/>
    <w:rsid w:val="00AD4555"/>
    <w:rsid w:val="00AD47C3"/>
    <w:rsid w:val="00AD534D"/>
    <w:rsid w:val="00AD5B3F"/>
    <w:rsid w:val="00AD5B68"/>
    <w:rsid w:val="00AD5DC9"/>
    <w:rsid w:val="00AD68D4"/>
    <w:rsid w:val="00AD7339"/>
    <w:rsid w:val="00AD767E"/>
    <w:rsid w:val="00AE063F"/>
    <w:rsid w:val="00AE17C7"/>
    <w:rsid w:val="00AE4262"/>
    <w:rsid w:val="00AE5187"/>
    <w:rsid w:val="00AE5334"/>
    <w:rsid w:val="00AE63E2"/>
    <w:rsid w:val="00AE67C2"/>
    <w:rsid w:val="00AE69B9"/>
    <w:rsid w:val="00AE6C18"/>
    <w:rsid w:val="00AE7489"/>
    <w:rsid w:val="00AE7E05"/>
    <w:rsid w:val="00AF0783"/>
    <w:rsid w:val="00AF0950"/>
    <w:rsid w:val="00AF1D91"/>
    <w:rsid w:val="00AF32B8"/>
    <w:rsid w:val="00AF4DE5"/>
    <w:rsid w:val="00AF5032"/>
    <w:rsid w:val="00AF51AE"/>
    <w:rsid w:val="00AF54D7"/>
    <w:rsid w:val="00AF56D7"/>
    <w:rsid w:val="00AF613C"/>
    <w:rsid w:val="00AF66BF"/>
    <w:rsid w:val="00AF747A"/>
    <w:rsid w:val="00AF7C18"/>
    <w:rsid w:val="00B00295"/>
    <w:rsid w:val="00B002D5"/>
    <w:rsid w:val="00B003FB"/>
    <w:rsid w:val="00B00571"/>
    <w:rsid w:val="00B011A4"/>
    <w:rsid w:val="00B01644"/>
    <w:rsid w:val="00B016C2"/>
    <w:rsid w:val="00B03084"/>
    <w:rsid w:val="00B03A18"/>
    <w:rsid w:val="00B04E1C"/>
    <w:rsid w:val="00B058CF"/>
    <w:rsid w:val="00B05AC5"/>
    <w:rsid w:val="00B061C9"/>
    <w:rsid w:val="00B06943"/>
    <w:rsid w:val="00B06A49"/>
    <w:rsid w:val="00B06ED0"/>
    <w:rsid w:val="00B0731B"/>
    <w:rsid w:val="00B0731D"/>
    <w:rsid w:val="00B078CF"/>
    <w:rsid w:val="00B10717"/>
    <w:rsid w:val="00B11378"/>
    <w:rsid w:val="00B11757"/>
    <w:rsid w:val="00B12C2B"/>
    <w:rsid w:val="00B132D6"/>
    <w:rsid w:val="00B1390A"/>
    <w:rsid w:val="00B13D8E"/>
    <w:rsid w:val="00B13F69"/>
    <w:rsid w:val="00B153E4"/>
    <w:rsid w:val="00B1550C"/>
    <w:rsid w:val="00B15E3E"/>
    <w:rsid w:val="00B15EDB"/>
    <w:rsid w:val="00B1710D"/>
    <w:rsid w:val="00B1711D"/>
    <w:rsid w:val="00B1732A"/>
    <w:rsid w:val="00B17CC6"/>
    <w:rsid w:val="00B2133E"/>
    <w:rsid w:val="00B22166"/>
    <w:rsid w:val="00B22BB0"/>
    <w:rsid w:val="00B23AAC"/>
    <w:rsid w:val="00B242D8"/>
    <w:rsid w:val="00B251F8"/>
    <w:rsid w:val="00B26008"/>
    <w:rsid w:val="00B2744B"/>
    <w:rsid w:val="00B27F56"/>
    <w:rsid w:val="00B306AF"/>
    <w:rsid w:val="00B315B4"/>
    <w:rsid w:val="00B31C6D"/>
    <w:rsid w:val="00B31C96"/>
    <w:rsid w:val="00B31EE1"/>
    <w:rsid w:val="00B327B1"/>
    <w:rsid w:val="00B34E28"/>
    <w:rsid w:val="00B35962"/>
    <w:rsid w:val="00B3699B"/>
    <w:rsid w:val="00B37AC9"/>
    <w:rsid w:val="00B40803"/>
    <w:rsid w:val="00B40EBE"/>
    <w:rsid w:val="00B411DA"/>
    <w:rsid w:val="00B42D0A"/>
    <w:rsid w:val="00B433A6"/>
    <w:rsid w:val="00B46032"/>
    <w:rsid w:val="00B4680B"/>
    <w:rsid w:val="00B47840"/>
    <w:rsid w:val="00B50839"/>
    <w:rsid w:val="00B509A2"/>
    <w:rsid w:val="00B50C26"/>
    <w:rsid w:val="00B5144B"/>
    <w:rsid w:val="00B5198C"/>
    <w:rsid w:val="00B51FB8"/>
    <w:rsid w:val="00B525DC"/>
    <w:rsid w:val="00B53656"/>
    <w:rsid w:val="00B538C3"/>
    <w:rsid w:val="00B53DEE"/>
    <w:rsid w:val="00B541BE"/>
    <w:rsid w:val="00B54FF4"/>
    <w:rsid w:val="00B554E6"/>
    <w:rsid w:val="00B55640"/>
    <w:rsid w:val="00B55DC8"/>
    <w:rsid w:val="00B55ED3"/>
    <w:rsid w:val="00B560BD"/>
    <w:rsid w:val="00B562A9"/>
    <w:rsid w:val="00B56313"/>
    <w:rsid w:val="00B5665D"/>
    <w:rsid w:val="00B56DD2"/>
    <w:rsid w:val="00B60463"/>
    <w:rsid w:val="00B60B47"/>
    <w:rsid w:val="00B612B1"/>
    <w:rsid w:val="00B62066"/>
    <w:rsid w:val="00B63D2D"/>
    <w:rsid w:val="00B63FC1"/>
    <w:rsid w:val="00B64057"/>
    <w:rsid w:val="00B648B1"/>
    <w:rsid w:val="00B64EA9"/>
    <w:rsid w:val="00B66237"/>
    <w:rsid w:val="00B662E0"/>
    <w:rsid w:val="00B66784"/>
    <w:rsid w:val="00B6679D"/>
    <w:rsid w:val="00B7030A"/>
    <w:rsid w:val="00B70888"/>
    <w:rsid w:val="00B70F8A"/>
    <w:rsid w:val="00B7139E"/>
    <w:rsid w:val="00B71C1C"/>
    <w:rsid w:val="00B72258"/>
    <w:rsid w:val="00B723B5"/>
    <w:rsid w:val="00B728DF"/>
    <w:rsid w:val="00B73C8B"/>
    <w:rsid w:val="00B74349"/>
    <w:rsid w:val="00B753B8"/>
    <w:rsid w:val="00B75937"/>
    <w:rsid w:val="00B75C5B"/>
    <w:rsid w:val="00B76913"/>
    <w:rsid w:val="00B77592"/>
    <w:rsid w:val="00B80BBC"/>
    <w:rsid w:val="00B819DF"/>
    <w:rsid w:val="00B81A43"/>
    <w:rsid w:val="00B81E4E"/>
    <w:rsid w:val="00B82442"/>
    <w:rsid w:val="00B83042"/>
    <w:rsid w:val="00B837A5"/>
    <w:rsid w:val="00B838B0"/>
    <w:rsid w:val="00B83916"/>
    <w:rsid w:val="00B83BBC"/>
    <w:rsid w:val="00B841DB"/>
    <w:rsid w:val="00B84795"/>
    <w:rsid w:val="00B84895"/>
    <w:rsid w:val="00B84A25"/>
    <w:rsid w:val="00B86177"/>
    <w:rsid w:val="00B8741C"/>
    <w:rsid w:val="00B878FA"/>
    <w:rsid w:val="00B918EF"/>
    <w:rsid w:val="00B918FB"/>
    <w:rsid w:val="00B9220A"/>
    <w:rsid w:val="00B93145"/>
    <w:rsid w:val="00B9356A"/>
    <w:rsid w:val="00B95618"/>
    <w:rsid w:val="00B96610"/>
    <w:rsid w:val="00B97482"/>
    <w:rsid w:val="00B97D72"/>
    <w:rsid w:val="00B97E51"/>
    <w:rsid w:val="00BA0D52"/>
    <w:rsid w:val="00BA0F37"/>
    <w:rsid w:val="00BA15F4"/>
    <w:rsid w:val="00BA1971"/>
    <w:rsid w:val="00BA1DCF"/>
    <w:rsid w:val="00BA286D"/>
    <w:rsid w:val="00BA3D83"/>
    <w:rsid w:val="00BA5A36"/>
    <w:rsid w:val="00BA5E2C"/>
    <w:rsid w:val="00BB05C5"/>
    <w:rsid w:val="00BB2825"/>
    <w:rsid w:val="00BB3760"/>
    <w:rsid w:val="00BB527B"/>
    <w:rsid w:val="00BB53D1"/>
    <w:rsid w:val="00BB599D"/>
    <w:rsid w:val="00BB6F26"/>
    <w:rsid w:val="00BB6FFB"/>
    <w:rsid w:val="00BB7068"/>
    <w:rsid w:val="00BB7605"/>
    <w:rsid w:val="00BC0CB4"/>
    <w:rsid w:val="00BC2045"/>
    <w:rsid w:val="00BC4D2A"/>
    <w:rsid w:val="00BC4E16"/>
    <w:rsid w:val="00BC6389"/>
    <w:rsid w:val="00BC6741"/>
    <w:rsid w:val="00BC69FD"/>
    <w:rsid w:val="00BC74E9"/>
    <w:rsid w:val="00BC7D4E"/>
    <w:rsid w:val="00BD0DD4"/>
    <w:rsid w:val="00BD1A56"/>
    <w:rsid w:val="00BD1A57"/>
    <w:rsid w:val="00BD209A"/>
    <w:rsid w:val="00BD2B98"/>
    <w:rsid w:val="00BD30F5"/>
    <w:rsid w:val="00BD3FCB"/>
    <w:rsid w:val="00BD4803"/>
    <w:rsid w:val="00BD576F"/>
    <w:rsid w:val="00BD5C72"/>
    <w:rsid w:val="00BD5F68"/>
    <w:rsid w:val="00BD7247"/>
    <w:rsid w:val="00BD7F7F"/>
    <w:rsid w:val="00BE0DBB"/>
    <w:rsid w:val="00BE1601"/>
    <w:rsid w:val="00BE17E9"/>
    <w:rsid w:val="00BE1A41"/>
    <w:rsid w:val="00BE2344"/>
    <w:rsid w:val="00BE314A"/>
    <w:rsid w:val="00BE3BF8"/>
    <w:rsid w:val="00BE4575"/>
    <w:rsid w:val="00BE4C7F"/>
    <w:rsid w:val="00BE6483"/>
    <w:rsid w:val="00BE6B55"/>
    <w:rsid w:val="00BE6C1D"/>
    <w:rsid w:val="00BE749D"/>
    <w:rsid w:val="00BE759C"/>
    <w:rsid w:val="00BE76C1"/>
    <w:rsid w:val="00BF07FC"/>
    <w:rsid w:val="00BF1B21"/>
    <w:rsid w:val="00BF1CA5"/>
    <w:rsid w:val="00BF1DD4"/>
    <w:rsid w:val="00BF3FB9"/>
    <w:rsid w:val="00BF431B"/>
    <w:rsid w:val="00BF60F2"/>
    <w:rsid w:val="00BF65E1"/>
    <w:rsid w:val="00BF6728"/>
    <w:rsid w:val="00BF6E79"/>
    <w:rsid w:val="00BF7F03"/>
    <w:rsid w:val="00C0081F"/>
    <w:rsid w:val="00C00AC9"/>
    <w:rsid w:val="00C02BE6"/>
    <w:rsid w:val="00C03CF7"/>
    <w:rsid w:val="00C050A0"/>
    <w:rsid w:val="00C058F4"/>
    <w:rsid w:val="00C05BDB"/>
    <w:rsid w:val="00C05DE9"/>
    <w:rsid w:val="00C06088"/>
    <w:rsid w:val="00C07533"/>
    <w:rsid w:val="00C07D91"/>
    <w:rsid w:val="00C07F62"/>
    <w:rsid w:val="00C100F3"/>
    <w:rsid w:val="00C10B20"/>
    <w:rsid w:val="00C10D29"/>
    <w:rsid w:val="00C11CF4"/>
    <w:rsid w:val="00C123EF"/>
    <w:rsid w:val="00C12404"/>
    <w:rsid w:val="00C13015"/>
    <w:rsid w:val="00C140A6"/>
    <w:rsid w:val="00C145E1"/>
    <w:rsid w:val="00C14B1D"/>
    <w:rsid w:val="00C15BFE"/>
    <w:rsid w:val="00C16B8F"/>
    <w:rsid w:val="00C16FC6"/>
    <w:rsid w:val="00C2172E"/>
    <w:rsid w:val="00C218F8"/>
    <w:rsid w:val="00C21BEB"/>
    <w:rsid w:val="00C22079"/>
    <w:rsid w:val="00C226F5"/>
    <w:rsid w:val="00C23178"/>
    <w:rsid w:val="00C232C6"/>
    <w:rsid w:val="00C238EE"/>
    <w:rsid w:val="00C24354"/>
    <w:rsid w:val="00C2543D"/>
    <w:rsid w:val="00C25900"/>
    <w:rsid w:val="00C26521"/>
    <w:rsid w:val="00C26976"/>
    <w:rsid w:val="00C26DBC"/>
    <w:rsid w:val="00C272B9"/>
    <w:rsid w:val="00C301A2"/>
    <w:rsid w:val="00C3139A"/>
    <w:rsid w:val="00C314C8"/>
    <w:rsid w:val="00C31568"/>
    <w:rsid w:val="00C3215F"/>
    <w:rsid w:val="00C326D5"/>
    <w:rsid w:val="00C3286E"/>
    <w:rsid w:val="00C328A6"/>
    <w:rsid w:val="00C337D7"/>
    <w:rsid w:val="00C33F09"/>
    <w:rsid w:val="00C33F15"/>
    <w:rsid w:val="00C3405B"/>
    <w:rsid w:val="00C3514E"/>
    <w:rsid w:val="00C362AF"/>
    <w:rsid w:val="00C36AD3"/>
    <w:rsid w:val="00C36BA2"/>
    <w:rsid w:val="00C37403"/>
    <w:rsid w:val="00C37C6E"/>
    <w:rsid w:val="00C40678"/>
    <w:rsid w:val="00C407BF"/>
    <w:rsid w:val="00C40905"/>
    <w:rsid w:val="00C417F6"/>
    <w:rsid w:val="00C41812"/>
    <w:rsid w:val="00C41976"/>
    <w:rsid w:val="00C419DC"/>
    <w:rsid w:val="00C43279"/>
    <w:rsid w:val="00C44510"/>
    <w:rsid w:val="00C44766"/>
    <w:rsid w:val="00C45259"/>
    <w:rsid w:val="00C45762"/>
    <w:rsid w:val="00C459F1"/>
    <w:rsid w:val="00C4686D"/>
    <w:rsid w:val="00C4753C"/>
    <w:rsid w:val="00C476AD"/>
    <w:rsid w:val="00C47DA1"/>
    <w:rsid w:val="00C50AAF"/>
    <w:rsid w:val="00C50D38"/>
    <w:rsid w:val="00C50DFF"/>
    <w:rsid w:val="00C51566"/>
    <w:rsid w:val="00C51CD2"/>
    <w:rsid w:val="00C522BD"/>
    <w:rsid w:val="00C52C9E"/>
    <w:rsid w:val="00C531B1"/>
    <w:rsid w:val="00C537C6"/>
    <w:rsid w:val="00C539D2"/>
    <w:rsid w:val="00C53CD8"/>
    <w:rsid w:val="00C53E96"/>
    <w:rsid w:val="00C54D45"/>
    <w:rsid w:val="00C5641A"/>
    <w:rsid w:val="00C56A90"/>
    <w:rsid w:val="00C56D30"/>
    <w:rsid w:val="00C604FF"/>
    <w:rsid w:val="00C616F3"/>
    <w:rsid w:val="00C63386"/>
    <w:rsid w:val="00C6382A"/>
    <w:rsid w:val="00C6424F"/>
    <w:rsid w:val="00C64357"/>
    <w:rsid w:val="00C644B6"/>
    <w:rsid w:val="00C64C46"/>
    <w:rsid w:val="00C6552E"/>
    <w:rsid w:val="00C66036"/>
    <w:rsid w:val="00C6633E"/>
    <w:rsid w:val="00C6666C"/>
    <w:rsid w:val="00C66A9D"/>
    <w:rsid w:val="00C70732"/>
    <w:rsid w:val="00C708AB"/>
    <w:rsid w:val="00C71CAD"/>
    <w:rsid w:val="00C728E1"/>
    <w:rsid w:val="00C73429"/>
    <w:rsid w:val="00C73729"/>
    <w:rsid w:val="00C73E89"/>
    <w:rsid w:val="00C74469"/>
    <w:rsid w:val="00C74B9E"/>
    <w:rsid w:val="00C7578B"/>
    <w:rsid w:val="00C75DB2"/>
    <w:rsid w:val="00C7670A"/>
    <w:rsid w:val="00C77C60"/>
    <w:rsid w:val="00C80082"/>
    <w:rsid w:val="00C81651"/>
    <w:rsid w:val="00C838A9"/>
    <w:rsid w:val="00C84E53"/>
    <w:rsid w:val="00C877DF"/>
    <w:rsid w:val="00C877EF"/>
    <w:rsid w:val="00C90351"/>
    <w:rsid w:val="00C904A6"/>
    <w:rsid w:val="00C908C5"/>
    <w:rsid w:val="00C90F6B"/>
    <w:rsid w:val="00C91867"/>
    <w:rsid w:val="00C92056"/>
    <w:rsid w:val="00C92F84"/>
    <w:rsid w:val="00C93834"/>
    <w:rsid w:val="00C940B7"/>
    <w:rsid w:val="00C94604"/>
    <w:rsid w:val="00C9550F"/>
    <w:rsid w:val="00C95FF5"/>
    <w:rsid w:val="00C96616"/>
    <w:rsid w:val="00C96AF5"/>
    <w:rsid w:val="00C96D09"/>
    <w:rsid w:val="00C97E75"/>
    <w:rsid w:val="00CA0D97"/>
    <w:rsid w:val="00CA0F17"/>
    <w:rsid w:val="00CA11D2"/>
    <w:rsid w:val="00CA1802"/>
    <w:rsid w:val="00CA24CB"/>
    <w:rsid w:val="00CA2BB6"/>
    <w:rsid w:val="00CA2C2F"/>
    <w:rsid w:val="00CA4F97"/>
    <w:rsid w:val="00CA54AD"/>
    <w:rsid w:val="00CA550C"/>
    <w:rsid w:val="00CA6A95"/>
    <w:rsid w:val="00CA7393"/>
    <w:rsid w:val="00CA7449"/>
    <w:rsid w:val="00CB210D"/>
    <w:rsid w:val="00CB240E"/>
    <w:rsid w:val="00CB26AE"/>
    <w:rsid w:val="00CB270F"/>
    <w:rsid w:val="00CB2EFA"/>
    <w:rsid w:val="00CB36EE"/>
    <w:rsid w:val="00CB3C5F"/>
    <w:rsid w:val="00CB3E40"/>
    <w:rsid w:val="00CB4340"/>
    <w:rsid w:val="00CB43C2"/>
    <w:rsid w:val="00CB5264"/>
    <w:rsid w:val="00CB5B97"/>
    <w:rsid w:val="00CB5EC6"/>
    <w:rsid w:val="00CB6380"/>
    <w:rsid w:val="00CB6B42"/>
    <w:rsid w:val="00CB70CA"/>
    <w:rsid w:val="00CB7C9A"/>
    <w:rsid w:val="00CC0EC8"/>
    <w:rsid w:val="00CC11A7"/>
    <w:rsid w:val="00CC1385"/>
    <w:rsid w:val="00CC1D0F"/>
    <w:rsid w:val="00CC2407"/>
    <w:rsid w:val="00CC2779"/>
    <w:rsid w:val="00CC3A1D"/>
    <w:rsid w:val="00CC3D27"/>
    <w:rsid w:val="00CC461E"/>
    <w:rsid w:val="00CC5206"/>
    <w:rsid w:val="00CC580A"/>
    <w:rsid w:val="00CC59FA"/>
    <w:rsid w:val="00CC6A14"/>
    <w:rsid w:val="00CC71D1"/>
    <w:rsid w:val="00CD0522"/>
    <w:rsid w:val="00CD076D"/>
    <w:rsid w:val="00CD078E"/>
    <w:rsid w:val="00CD1899"/>
    <w:rsid w:val="00CD2240"/>
    <w:rsid w:val="00CD477D"/>
    <w:rsid w:val="00CD4ADD"/>
    <w:rsid w:val="00CD4B27"/>
    <w:rsid w:val="00CD5509"/>
    <w:rsid w:val="00CD5AF3"/>
    <w:rsid w:val="00CD624A"/>
    <w:rsid w:val="00CD63F1"/>
    <w:rsid w:val="00CD6592"/>
    <w:rsid w:val="00CD714D"/>
    <w:rsid w:val="00CD7FE4"/>
    <w:rsid w:val="00CE10DC"/>
    <w:rsid w:val="00CE128F"/>
    <w:rsid w:val="00CE274B"/>
    <w:rsid w:val="00CE27D4"/>
    <w:rsid w:val="00CE3317"/>
    <w:rsid w:val="00CE3356"/>
    <w:rsid w:val="00CE40C0"/>
    <w:rsid w:val="00CE44D7"/>
    <w:rsid w:val="00CE4D6C"/>
    <w:rsid w:val="00CE4E16"/>
    <w:rsid w:val="00CE6A1A"/>
    <w:rsid w:val="00CE6E96"/>
    <w:rsid w:val="00CE70A4"/>
    <w:rsid w:val="00CE75D3"/>
    <w:rsid w:val="00CE76A6"/>
    <w:rsid w:val="00CE795D"/>
    <w:rsid w:val="00CE797D"/>
    <w:rsid w:val="00CE7BC3"/>
    <w:rsid w:val="00CF01F6"/>
    <w:rsid w:val="00CF04C5"/>
    <w:rsid w:val="00CF0DF0"/>
    <w:rsid w:val="00CF14B7"/>
    <w:rsid w:val="00CF1B1F"/>
    <w:rsid w:val="00CF2E4E"/>
    <w:rsid w:val="00CF3239"/>
    <w:rsid w:val="00CF323F"/>
    <w:rsid w:val="00CF3746"/>
    <w:rsid w:val="00CF404A"/>
    <w:rsid w:val="00CF4D70"/>
    <w:rsid w:val="00CF65AD"/>
    <w:rsid w:val="00CF6630"/>
    <w:rsid w:val="00CF67D8"/>
    <w:rsid w:val="00CF6AAE"/>
    <w:rsid w:val="00D01064"/>
    <w:rsid w:val="00D01C26"/>
    <w:rsid w:val="00D03266"/>
    <w:rsid w:val="00D03E12"/>
    <w:rsid w:val="00D04042"/>
    <w:rsid w:val="00D05EEC"/>
    <w:rsid w:val="00D07168"/>
    <w:rsid w:val="00D07696"/>
    <w:rsid w:val="00D10420"/>
    <w:rsid w:val="00D10636"/>
    <w:rsid w:val="00D10F50"/>
    <w:rsid w:val="00D1268E"/>
    <w:rsid w:val="00D129C1"/>
    <w:rsid w:val="00D1342F"/>
    <w:rsid w:val="00D14505"/>
    <w:rsid w:val="00D1538A"/>
    <w:rsid w:val="00D160E4"/>
    <w:rsid w:val="00D1618C"/>
    <w:rsid w:val="00D179A2"/>
    <w:rsid w:val="00D20BB1"/>
    <w:rsid w:val="00D20D86"/>
    <w:rsid w:val="00D2173C"/>
    <w:rsid w:val="00D22757"/>
    <w:rsid w:val="00D227C7"/>
    <w:rsid w:val="00D242B4"/>
    <w:rsid w:val="00D263CB"/>
    <w:rsid w:val="00D26D54"/>
    <w:rsid w:val="00D2770A"/>
    <w:rsid w:val="00D27FCF"/>
    <w:rsid w:val="00D30477"/>
    <w:rsid w:val="00D30540"/>
    <w:rsid w:val="00D30A54"/>
    <w:rsid w:val="00D30B71"/>
    <w:rsid w:val="00D30E67"/>
    <w:rsid w:val="00D30E7D"/>
    <w:rsid w:val="00D31175"/>
    <w:rsid w:val="00D32CA1"/>
    <w:rsid w:val="00D33626"/>
    <w:rsid w:val="00D341DC"/>
    <w:rsid w:val="00D348E5"/>
    <w:rsid w:val="00D3508D"/>
    <w:rsid w:val="00D35835"/>
    <w:rsid w:val="00D363D1"/>
    <w:rsid w:val="00D364D5"/>
    <w:rsid w:val="00D36601"/>
    <w:rsid w:val="00D37F7F"/>
    <w:rsid w:val="00D40CE4"/>
    <w:rsid w:val="00D41629"/>
    <w:rsid w:val="00D42332"/>
    <w:rsid w:val="00D43132"/>
    <w:rsid w:val="00D434BC"/>
    <w:rsid w:val="00D44846"/>
    <w:rsid w:val="00D4552E"/>
    <w:rsid w:val="00D45D96"/>
    <w:rsid w:val="00D46098"/>
    <w:rsid w:val="00D50991"/>
    <w:rsid w:val="00D5102B"/>
    <w:rsid w:val="00D51183"/>
    <w:rsid w:val="00D528DF"/>
    <w:rsid w:val="00D52D78"/>
    <w:rsid w:val="00D52DFF"/>
    <w:rsid w:val="00D538C3"/>
    <w:rsid w:val="00D54A61"/>
    <w:rsid w:val="00D55216"/>
    <w:rsid w:val="00D559BD"/>
    <w:rsid w:val="00D55DA3"/>
    <w:rsid w:val="00D56194"/>
    <w:rsid w:val="00D604E6"/>
    <w:rsid w:val="00D606C2"/>
    <w:rsid w:val="00D61056"/>
    <w:rsid w:val="00D6159D"/>
    <w:rsid w:val="00D6180F"/>
    <w:rsid w:val="00D64617"/>
    <w:rsid w:val="00D65048"/>
    <w:rsid w:val="00D664A0"/>
    <w:rsid w:val="00D66BBB"/>
    <w:rsid w:val="00D66C4D"/>
    <w:rsid w:val="00D6787C"/>
    <w:rsid w:val="00D704D0"/>
    <w:rsid w:val="00D712D5"/>
    <w:rsid w:val="00D71E11"/>
    <w:rsid w:val="00D7276F"/>
    <w:rsid w:val="00D73E5C"/>
    <w:rsid w:val="00D75932"/>
    <w:rsid w:val="00D75F72"/>
    <w:rsid w:val="00D76046"/>
    <w:rsid w:val="00D7612A"/>
    <w:rsid w:val="00D76A4A"/>
    <w:rsid w:val="00D77131"/>
    <w:rsid w:val="00D817F0"/>
    <w:rsid w:val="00D8445D"/>
    <w:rsid w:val="00D8495D"/>
    <w:rsid w:val="00D84CA3"/>
    <w:rsid w:val="00D85D24"/>
    <w:rsid w:val="00D860B9"/>
    <w:rsid w:val="00D87CF8"/>
    <w:rsid w:val="00D87E69"/>
    <w:rsid w:val="00D90A9D"/>
    <w:rsid w:val="00D91A7D"/>
    <w:rsid w:val="00D92DD7"/>
    <w:rsid w:val="00D93065"/>
    <w:rsid w:val="00D93176"/>
    <w:rsid w:val="00D94219"/>
    <w:rsid w:val="00D94C4E"/>
    <w:rsid w:val="00D9553A"/>
    <w:rsid w:val="00D95A60"/>
    <w:rsid w:val="00DA0120"/>
    <w:rsid w:val="00DA06CD"/>
    <w:rsid w:val="00DA06FF"/>
    <w:rsid w:val="00DA0730"/>
    <w:rsid w:val="00DA08AF"/>
    <w:rsid w:val="00DA09F3"/>
    <w:rsid w:val="00DA1081"/>
    <w:rsid w:val="00DA12F9"/>
    <w:rsid w:val="00DA4468"/>
    <w:rsid w:val="00DA4A31"/>
    <w:rsid w:val="00DA4A7F"/>
    <w:rsid w:val="00DA4F36"/>
    <w:rsid w:val="00DA5E14"/>
    <w:rsid w:val="00DA5EA4"/>
    <w:rsid w:val="00DA607F"/>
    <w:rsid w:val="00DA67AC"/>
    <w:rsid w:val="00DA7DAA"/>
    <w:rsid w:val="00DB0CCD"/>
    <w:rsid w:val="00DB0F0A"/>
    <w:rsid w:val="00DB272F"/>
    <w:rsid w:val="00DB2D87"/>
    <w:rsid w:val="00DB300F"/>
    <w:rsid w:val="00DB323C"/>
    <w:rsid w:val="00DB3632"/>
    <w:rsid w:val="00DB372F"/>
    <w:rsid w:val="00DB41DA"/>
    <w:rsid w:val="00DB50B8"/>
    <w:rsid w:val="00DB53DA"/>
    <w:rsid w:val="00DB6D0C"/>
    <w:rsid w:val="00DB7290"/>
    <w:rsid w:val="00DB795F"/>
    <w:rsid w:val="00DB7C24"/>
    <w:rsid w:val="00DC02FB"/>
    <w:rsid w:val="00DC0858"/>
    <w:rsid w:val="00DC0923"/>
    <w:rsid w:val="00DC0B51"/>
    <w:rsid w:val="00DC2D17"/>
    <w:rsid w:val="00DC3B60"/>
    <w:rsid w:val="00DC3F27"/>
    <w:rsid w:val="00DC413C"/>
    <w:rsid w:val="00DC4186"/>
    <w:rsid w:val="00DC5065"/>
    <w:rsid w:val="00DC61E1"/>
    <w:rsid w:val="00DC637E"/>
    <w:rsid w:val="00DC6BFC"/>
    <w:rsid w:val="00DC786C"/>
    <w:rsid w:val="00DC789F"/>
    <w:rsid w:val="00DD0349"/>
    <w:rsid w:val="00DD28B3"/>
    <w:rsid w:val="00DD28C4"/>
    <w:rsid w:val="00DD3037"/>
    <w:rsid w:val="00DD4B20"/>
    <w:rsid w:val="00DD4B8C"/>
    <w:rsid w:val="00DD5B6E"/>
    <w:rsid w:val="00DD5C85"/>
    <w:rsid w:val="00DD7787"/>
    <w:rsid w:val="00DD7EC6"/>
    <w:rsid w:val="00DE0877"/>
    <w:rsid w:val="00DE0EE5"/>
    <w:rsid w:val="00DE10FB"/>
    <w:rsid w:val="00DE2288"/>
    <w:rsid w:val="00DE2964"/>
    <w:rsid w:val="00DE3052"/>
    <w:rsid w:val="00DE335D"/>
    <w:rsid w:val="00DE4E58"/>
    <w:rsid w:val="00DE5396"/>
    <w:rsid w:val="00DE581C"/>
    <w:rsid w:val="00DE5B69"/>
    <w:rsid w:val="00DE5CF8"/>
    <w:rsid w:val="00DE61B2"/>
    <w:rsid w:val="00DE68BA"/>
    <w:rsid w:val="00DE75B2"/>
    <w:rsid w:val="00DF0B3E"/>
    <w:rsid w:val="00DF17DF"/>
    <w:rsid w:val="00DF27CD"/>
    <w:rsid w:val="00DF4976"/>
    <w:rsid w:val="00DF57D1"/>
    <w:rsid w:val="00DF5EE5"/>
    <w:rsid w:val="00DF65C1"/>
    <w:rsid w:val="00DF6AAC"/>
    <w:rsid w:val="00DF7240"/>
    <w:rsid w:val="00E00242"/>
    <w:rsid w:val="00E0059A"/>
    <w:rsid w:val="00E00F63"/>
    <w:rsid w:val="00E01074"/>
    <w:rsid w:val="00E0108E"/>
    <w:rsid w:val="00E01098"/>
    <w:rsid w:val="00E0134F"/>
    <w:rsid w:val="00E0137C"/>
    <w:rsid w:val="00E015F6"/>
    <w:rsid w:val="00E01693"/>
    <w:rsid w:val="00E01C00"/>
    <w:rsid w:val="00E0278D"/>
    <w:rsid w:val="00E02E50"/>
    <w:rsid w:val="00E02E9B"/>
    <w:rsid w:val="00E0365A"/>
    <w:rsid w:val="00E03898"/>
    <w:rsid w:val="00E04D42"/>
    <w:rsid w:val="00E04D87"/>
    <w:rsid w:val="00E050BE"/>
    <w:rsid w:val="00E059ED"/>
    <w:rsid w:val="00E05B19"/>
    <w:rsid w:val="00E05E73"/>
    <w:rsid w:val="00E05EE2"/>
    <w:rsid w:val="00E0683C"/>
    <w:rsid w:val="00E06EB9"/>
    <w:rsid w:val="00E074F5"/>
    <w:rsid w:val="00E11CD2"/>
    <w:rsid w:val="00E12274"/>
    <w:rsid w:val="00E12E53"/>
    <w:rsid w:val="00E1460A"/>
    <w:rsid w:val="00E14A8D"/>
    <w:rsid w:val="00E14F1A"/>
    <w:rsid w:val="00E16653"/>
    <w:rsid w:val="00E16C87"/>
    <w:rsid w:val="00E16E2D"/>
    <w:rsid w:val="00E21630"/>
    <w:rsid w:val="00E217FD"/>
    <w:rsid w:val="00E22233"/>
    <w:rsid w:val="00E2230B"/>
    <w:rsid w:val="00E223C9"/>
    <w:rsid w:val="00E2256F"/>
    <w:rsid w:val="00E228BB"/>
    <w:rsid w:val="00E22C1D"/>
    <w:rsid w:val="00E26674"/>
    <w:rsid w:val="00E266E3"/>
    <w:rsid w:val="00E26C04"/>
    <w:rsid w:val="00E27186"/>
    <w:rsid w:val="00E277EC"/>
    <w:rsid w:val="00E303DE"/>
    <w:rsid w:val="00E312AE"/>
    <w:rsid w:val="00E316B8"/>
    <w:rsid w:val="00E31D36"/>
    <w:rsid w:val="00E326EB"/>
    <w:rsid w:val="00E32807"/>
    <w:rsid w:val="00E32E33"/>
    <w:rsid w:val="00E33C67"/>
    <w:rsid w:val="00E34164"/>
    <w:rsid w:val="00E369AD"/>
    <w:rsid w:val="00E3769A"/>
    <w:rsid w:val="00E402D1"/>
    <w:rsid w:val="00E407A0"/>
    <w:rsid w:val="00E407D1"/>
    <w:rsid w:val="00E4120C"/>
    <w:rsid w:val="00E42F88"/>
    <w:rsid w:val="00E42FB9"/>
    <w:rsid w:val="00E431D6"/>
    <w:rsid w:val="00E43A09"/>
    <w:rsid w:val="00E43EFD"/>
    <w:rsid w:val="00E44E5C"/>
    <w:rsid w:val="00E450CB"/>
    <w:rsid w:val="00E4534C"/>
    <w:rsid w:val="00E45872"/>
    <w:rsid w:val="00E464FE"/>
    <w:rsid w:val="00E465CB"/>
    <w:rsid w:val="00E465E0"/>
    <w:rsid w:val="00E47615"/>
    <w:rsid w:val="00E47EEE"/>
    <w:rsid w:val="00E50123"/>
    <w:rsid w:val="00E502E3"/>
    <w:rsid w:val="00E508F6"/>
    <w:rsid w:val="00E50A1C"/>
    <w:rsid w:val="00E50D64"/>
    <w:rsid w:val="00E5103A"/>
    <w:rsid w:val="00E51462"/>
    <w:rsid w:val="00E51F08"/>
    <w:rsid w:val="00E52502"/>
    <w:rsid w:val="00E52838"/>
    <w:rsid w:val="00E53E9C"/>
    <w:rsid w:val="00E54ACE"/>
    <w:rsid w:val="00E54BCB"/>
    <w:rsid w:val="00E55236"/>
    <w:rsid w:val="00E55A16"/>
    <w:rsid w:val="00E55DBC"/>
    <w:rsid w:val="00E5620D"/>
    <w:rsid w:val="00E564A8"/>
    <w:rsid w:val="00E566FC"/>
    <w:rsid w:val="00E56C15"/>
    <w:rsid w:val="00E60589"/>
    <w:rsid w:val="00E60D2F"/>
    <w:rsid w:val="00E60F17"/>
    <w:rsid w:val="00E62181"/>
    <w:rsid w:val="00E6261E"/>
    <w:rsid w:val="00E63806"/>
    <w:rsid w:val="00E64ECE"/>
    <w:rsid w:val="00E64FD5"/>
    <w:rsid w:val="00E65028"/>
    <w:rsid w:val="00E6503F"/>
    <w:rsid w:val="00E66601"/>
    <w:rsid w:val="00E67407"/>
    <w:rsid w:val="00E67EB6"/>
    <w:rsid w:val="00E705F9"/>
    <w:rsid w:val="00E706A8"/>
    <w:rsid w:val="00E71895"/>
    <w:rsid w:val="00E71BC2"/>
    <w:rsid w:val="00E72100"/>
    <w:rsid w:val="00E72AE1"/>
    <w:rsid w:val="00E72BA8"/>
    <w:rsid w:val="00E72C14"/>
    <w:rsid w:val="00E7461C"/>
    <w:rsid w:val="00E74E2D"/>
    <w:rsid w:val="00E75099"/>
    <w:rsid w:val="00E7666E"/>
    <w:rsid w:val="00E77172"/>
    <w:rsid w:val="00E77528"/>
    <w:rsid w:val="00E7770B"/>
    <w:rsid w:val="00E779E7"/>
    <w:rsid w:val="00E77DB9"/>
    <w:rsid w:val="00E806E3"/>
    <w:rsid w:val="00E80A8F"/>
    <w:rsid w:val="00E812D7"/>
    <w:rsid w:val="00E815A8"/>
    <w:rsid w:val="00E819A5"/>
    <w:rsid w:val="00E82E52"/>
    <w:rsid w:val="00E83283"/>
    <w:rsid w:val="00E83C3E"/>
    <w:rsid w:val="00E85650"/>
    <w:rsid w:val="00E85E9C"/>
    <w:rsid w:val="00E85F9B"/>
    <w:rsid w:val="00E86757"/>
    <w:rsid w:val="00E86BBC"/>
    <w:rsid w:val="00E86C43"/>
    <w:rsid w:val="00E87D65"/>
    <w:rsid w:val="00E90556"/>
    <w:rsid w:val="00E90B88"/>
    <w:rsid w:val="00E91277"/>
    <w:rsid w:val="00E9171E"/>
    <w:rsid w:val="00E917EC"/>
    <w:rsid w:val="00E92646"/>
    <w:rsid w:val="00E9399A"/>
    <w:rsid w:val="00E93D86"/>
    <w:rsid w:val="00E93ECD"/>
    <w:rsid w:val="00E93F1B"/>
    <w:rsid w:val="00E9472D"/>
    <w:rsid w:val="00E950C8"/>
    <w:rsid w:val="00E95562"/>
    <w:rsid w:val="00E96A56"/>
    <w:rsid w:val="00E96BB9"/>
    <w:rsid w:val="00E96DB4"/>
    <w:rsid w:val="00E96EAB"/>
    <w:rsid w:val="00E97219"/>
    <w:rsid w:val="00E97309"/>
    <w:rsid w:val="00E9737F"/>
    <w:rsid w:val="00E9747D"/>
    <w:rsid w:val="00E9749B"/>
    <w:rsid w:val="00E9799D"/>
    <w:rsid w:val="00EA00ED"/>
    <w:rsid w:val="00EA0865"/>
    <w:rsid w:val="00EA1167"/>
    <w:rsid w:val="00EA1A0B"/>
    <w:rsid w:val="00EA208F"/>
    <w:rsid w:val="00EA28E9"/>
    <w:rsid w:val="00EA30D0"/>
    <w:rsid w:val="00EA3932"/>
    <w:rsid w:val="00EA3C1C"/>
    <w:rsid w:val="00EA51E4"/>
    <w:rsid w:val="00EA53B5"/>
    <w:rsid w:val="00EA59DD"/>
    <w:rsid w:val="00EA5FC1"/>
    <w:rsid w:val="00EA6394"/>
    <w:rsid w:val="00EA6CE9"/>
    <w:rsid w:val="00EA6E4A"/>
    <w:rsid w:val="00EA6E74"/>
    <w:rsid w:val="00EA7E50"/>
    <w:rsid w:val="00EB00B2"/>
    <w:rsid w:val="00EB05B7"/>
    <w:rsid w:val="00EB196F"/>
    <w:rsid w:val="00EB21EC"/>
    <w:rsid w:val="00EB302C"/>
    <w:rsid w:val="00EB390A"/>
    <w:rsid w:val="00EB520F"/>
    <w:rsid w:val="00EB5677"/>
    <w:rsid w:val="00EB5768"/>
    <w:rsid w:val="00EB6773"/>
    <w:rsid w:val="00EB6BBD"/>
    <w:rsid w:val="00EB6E36"/>
    <w:rsid w:val="00EB72DD"/>
    <w:rsid w:val="00EC0132"/>
    <w:rsid w:val="00EC0E97"/>
    <w:rsid w:val="00EC1187"/>
    <w:rsid w:val="00EC168F"/>
    <w:rsid w:val="00EC1AA4"/>
    <w:rsid w:val="00EC1D52"/>
    <w:rsid w:val="00EC229F"/>
    <w:rsid w:val="00EC263E"/>
    <w:rsid w:val="00EC27D4"/>
    <w:rsid w:val="00EC3EE4"/>
    <w:rsid w:val="00EC4C7E"/>
    <w:rsid w:val="00EC5C95"/>
    <w:rsid w:val="00EC686F"/>
    <w:rsid w:val="00EC6A9D"/>
    <w:rsid w:val="00EC6D2F"/>
    <w:rsid w:val="00EC7275"/>
    <w:rsid w:val="00EC74DB"/>
    <w:rsid w:val="00EC7AFD"/>
    <w:rsid w:val="00EC7D10"/>
    <w:rsid w:val="00EC7E50"/>
    <w:rsid w:val="00ED0A96"/>
    <w:rsid w:val="00ED0F89"/>
    <w:rsid w:val="00ED0FFE"/>
    <w:rsid w:val="00ED1C30"/>
    <w:rsid w:val="00ED1DEB"/>
    <w:rsid w:val="00ED319E"/>
    <w:rsid w:val="00ED32DE"/>
    <w:rsid w:val="00ED4541"/>
    <w:rsid w:val="00ED7A42"/>
    <w:rsid w:val="00EE09E2"/>
    <w:rsid w:val="00EE0B7A"/>
    <w:rsid w:val="00EE0D44"/>
    <w:rsid w:val="00EE1F1A"/>
    <w:rsid w:val="00EE1FA2"/>
    <w:rsid w:val="00EE21C0"/>
    <w:rsid w:val="00EE3210"/>
    <w:rsid w:val="00EE3964"/>
    <w:rsid w:val="00EE3D44"/>
    <w:rsid w:val="00EE468C"/>
    <w:rsid w:val="00EE537D"/>
    <w:rsid w:val="00EE54CA"/>
    <w:rsid w:val="00EE5EED"/>
    <w:rsid w:val="00EE772F"/>
    <w:rsid w:val="00EF0E65"/>
    <w:rsid w:val="00EF0EB1"/>
    <w:rsid w:val="00EF17AD"/>
    <w:rsid w:val="00EF1977"/>
    <w:rsid w:val="00EF2D13"/>
    <w:rsid w:val="00EF2DF9"/>
    <w:rsid w:val="00EF2FEF"/>
    <w:rsid w:val="00EF449E"/>
    <w:rsid w:val="00EF4B4F"/>
    <w:rsid w:val="00EF4D65"/>
    <w:rsid w:val="00EF55E9"/>
    <w:rsid w:val="00EF65DF"/>
    <w:rsid w:val="00F0125D"/>
    <w:rsid w:val="00F016DB"/>
    <w:rsid w:val="00F01723"/>
    <w:rsid w:val="00F01B00"/>
    <w:rsid w:val="00F02242"/>
    <w:rsid w:val="00F025CD"/>
    <w:rsid w:val="00F0314A"/>
    <w:rsid w:val="00F0334D"/>
    <w:rsid w:val="00F04457"/>
    <w:rsid w:val="00F04775"/>
    <w:rsid w:val="00F047C2"/>
    <w:rsid w:val="00F04A32"/>
    <w:rsid w:val="00F04BA4"/>
    <w:rsid w:val="00F04C85"/>
    <w:rsid w:val="00F05CF2"/>
    <w:rsid w:val="00F05E9D"/>
    <w:rsid w:val="00F05F8E"/>
    <w:rsid w:val="00F07509"/>
    <w:rsid w:val="00F07644"/>
    <w:rsid w:val="00F0798F"/>
    <w:rsid w:val="00F100AC"/>
    <w:rsid w:val="00F1034B"/>
    <w:rsid w:val="00F1042B"/>
    <w:rsid w:val="00F117B1"/>
    <w:rsid w:val="00F11945"/>
    <w:rsid w:val="00F11B77"/>
    <w:rsid w:val="00F132F2"/>
    <w:rsid w:val="00F14B24"/>
    <w:rsid w:val="00F15A96"/>
    <w:rsid w:val="00F160C6"/>
    <w:rsid w:val="00F163FC"/>
    <w:rsid w:val="00F16FC0"/>
    <w:rsid w:val="00F204EA"/>
    <w:rsid w:val="00F213E4"/>
    <w:rsid w:val="00F21DCA"/>
    <w:rsid w:val="00F22F6B"/>
    <w:rsid w:val="00F23122"/>
    <w:rsid w:val="00F243BA"/>
    <w:rsid w:val="00F244ED"/>
    <w:rsid w:val="00F24D05"/>
    <w:rsid w:val="00F24E7C"/>
    <w:rsid w:val="00F25BFB"/>
    <w:rsid w:val="00F26517"/>
    <w:rsid w:val="00F2676D"/>
    <w:rsid w:val="00F30387"/>
    <w:rsid w:val="00F305B6"/>
    <w:rsid w:val="00F30814"/>
    <w:rsid w:val="00F30DC4"/>
    <w:rsid w:val="00F31097"/>
    <w:rsid w:val="00F313C9"/>
    <w:rsid w:val="00F32430"/>
    <w:rsid w:val="00F325EC"/>
    <w:rsid w:val="00F34363"/>
    <w:rsid w:val="00F343B6"/>
    <w:rsid w:val="00F345C0"/>
    <w:rsid w:val="00F3642F"/>
    <w:rsid w:val="00F366FF"/>
    <w:rsid w:val="00F36BC4"/>
    <w:rsid w:val="00F378E2"/>
    <w:rsid w:val="00F40637"/>
    <w:rsid w:val="00F40F0D"/>
    <w:rsid w:val="00F418C6"/>
    <w:rsid w:val="00F438C8"/>
    <w:rsid w:val="00F45DBE"/>
    <w:rsid w:val="00F4604D"/>
    <w:rsid w:val="00F47668"/>
    <w:rsid w:val="00F47781"/>
    <w:rsid w:val="00F504F9"/>
    <w:rsid w:val="00F51217"/>
    <w:rsid w:val="00F51449"/>
    <w:rsid w:val="00F528C7"/>
    <w:rsid w:val="00F5374F"/>
    <w:rsid w:val="00F53990"/>
    <w:rsid w:val="00F53ED8"/>
    <w:rsid w:val="00F541B9"/>
    <w:rsid w:val="00F5421B"/>
    <w:rsid w:val="00F54800"/>
    <w:rsid w:val="00F54A1B"/>
    <w:rsid w:val="00F55EC3"/>
    <w:rsid w:val="00F56326"/>
    <w:rsid w:val="00F56AC9"/>
    <w:rsid w:val="00F575AF"/>
    <w:rsid w:val="00F57B96"/>
    <w:rsid w:val="00F604DC"/>
    <w:rsid w:val="00F60DB2"/>
    <w:rsid w:val="00F61A51"/>
    <w:rsid w:val="00F62F53"/>
    <w:rsid w:val="00F63175"/>
    <w:rsid w:val="00F633CB"/>
    <w:rsid w:val="00F66088"/>
    <w:rsid w:val="00F6647C"/>
    <w:rsid w:val="00F66AE1"/>
    <w:rsid w:val="00F6734B"/>
    <w:rsid w:val="00F6755D"/>
    <w:rsid w:val="00F67643"/>
    <w:rsid w:val="00F67A0E"/>
    <w:rsid w:val="00F67E3D"/>
    <w:rsid w:val="00F70F5F"/>
    <w:rsid w:val="00F723F7"/>
    <w:rsid w:val="00F73094"/>
    <w:rsid w:val="00F73244"/>
    <w:rsid w:val="00F734D8"/>
    <w:rsid w:val="00F73DE0"/>
    <w:rsid w:val="00F7481D"/>
    <w:rsid w:val="00F74B19"/>
    <w:rsid w:val="00F80B44"/>
    <w:rsid w:val="00F80DA9"/>
    <w:rsid w:val="00F80FD3"/>
    <w:rsid w:val="00F812A5"/>
    <w:rsid w:val="00F81B8E"/>
    <w:rsid w:val="00F823F7"/>
    <w:rsid w:val="00F82821"/>
    <w:rsid w:val="00F8394A"/>
    <w:rsid w:val="00F83D12"/>
    <w:rsid w:val="00F8436B"/>
    <w:rsid w:val="00F84AD8"/>
    <w:rsid w:val="00F84ADE"/>
    <w:rsid w:val="00F84D8B"/>
    <w:rsid w:val="00F85300"/>
    <w:rsid w:val="00F856C3"/>
    <w:rsid w:val="00F86246"/>
    <w:rsid w:val="00F87682"/>
    <w:rsid w:val="00F87A29"/>
    <w:rsid w:val="00F87E0C"/>
    <w:rsid w:val="00F9017F"/>
    <w:rsid w:val="00F910AF"/>
    <w:rsid w:val="00F9142A"/>
    <w:rsid w:val="00F91670"/>
    <w:rsid w:val="00F91B1B"/>
    <w:rsid w:val="00F922A2"/>
    <w:rsid w:val="00F925E3"/>
    <w:rsid w:val="00F92B5B"/>
    <w:rsid w:val="00F93394"/>
    <w:rsid w:val="00F93526"/>
    <w:rsid w:val="00F93718"/>
    <w:rsid w:val="00F937F0"/>
    <w:rsid w:val="00F9380B"/>
    <w:rsid w:val="00F94167"/>
    <w:rsid w:val="00F9482A"/>
    <w:rsid w:val="00F94EA0"/>
    <w:rsid w:val="00F95001"/>
    <w:rsid w:val="00F95923"/>
    <w:rsid w:val="00F95A46"/>
    <w:rsid w:val="00F95B5F"/>
    <w:rsid w:val="00F96407"/>
    <w:rsid w:val="00F977A3"/>
    <w:rsid w:val="00F977D5"/>
    <w:rsid w:val="00F97E1B"/>
    <w:rsid w:val="00FA0201"/>
    <w:rsid w:val="00FA0257"/>
    <w:rsid w:val="00FA2079"/>
    <w:rsid w:val="00FA207C"/>
    <w:rsid w:val="00FA2BB7"/>
    <w:rsid w:val="00FA30CF"/>
    <w:rsid w:val="00FA3DE4"/>
    <w:rsid w:val="00FA72D0"/>
    <w:rsid w:val="00FA7E91"/>
    <w:rsid w:val="00FB07A9"/>
    <w:rsid w:val="00FB1219"/>
    <w:rsid w:val="00FB16EE"/>
    <w:rsid w:val="00FB18CC"/>
    <w:rsid w:val="00FB1F1B"/>
    <w:rsid w:val="00FB226B"/>
    <w:rsid w:val="00FB4697"/>
    <w:rsid w:val="00FB5141"/>
    <w:rsid w:val="00FB5932"/>
    <w:rsid w:val="00FB59F6"/>
    <w:rsid w:val="00FB5A88"/>
    <w:rsid w:val="00FB615D"/>
    <w:rsid w:val="00FB65A1"/>
    <w:rsid w:val="00FB79D1"/>
    <w:rsid w:val="00FB7D4F"/>
    <w:rsid w:val="00FC0578"/>
    <w:rsid w:val="00FC0C06"/>
    <w:rsid w:val="00FC0F07"/>
    <w:rsid w:val="00FC10FE"/>
    <w:rsid w:val="00FC15E1"/>
    <w:rsid w:val="00FC184C"/>
    <w:rsid w:val="00FC2F17"/>
    <w:rsid w:val="00FC2FE9"/>
    <w:rsid w:val="00FC41A8"/>
    <w:rsid w:val="00FC4ECF"/>
    <w:rsid w:val="00FC594F"/>
    <w:rsid w:val="00FC5C46"/>
    <w:rsid w:val="00FC608B"/>
    <w:rsid w:val="00FC688B"/>
    <w:rsid w:val="00FC7892"/>
    <w:rsid w:val="00FC7BBC"/>
    <w:rsid w:val="00FC7FF3"/>
    <w:rsid w:val="00FD003D"/>
    <w:rsid w:val="00FD17FE"/>
    <w:rsid w:val="00FD2A6B"/>
    <w:rsid w:val="00FD2D09"/>
    <w:rsid w:val="00FD3843"/>
    <w:rsid w:val="00FD5FE7"/>
    <w:rsid w:val="00FD68CB"/>
    <w:rsid w:val="00FD6B30"/>
    <w:rsid w:val="00FD7A73"/>
    <w:rsid w:val="00FE0086"/>
    <w:rsid w:val="00FE0D92"/>
    <w:rsid w:val="00FE1AF9"/>
    <w:rsid w:val="00FE1B43"/>
    <w:rsid w:val="00FE1E26"/>
    <w:rsid w:val="00FE2316"/>
    <w:rsid w:val="00FE2776"/>
    <w:rsid w:val="00FE27B0"/>
    <w:rsid w:val="00FE348D"/>
    <w:rsid w:val="00FE4ADE"/>
    <w:rsid w:val="00FE57EC"/>
    <w:rsid w:val="00FE5A99"/>
    <w:rsid w:val="00FE77F6"/>
    <w:rsid w:val="00FF04E7"/>
    <w:rsid w:val="00FF153C"/>
    <w:rsid w:val="00FF16F5"/>
    <w:rsid w:val="00FF2F63"/>
    <w:rsid w:val="4F8CF9EC"/>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CD932"/>
  <w15:docId w15:val="{7E5B0CA4-1CAC-42C0-A735-0987621BBA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4186"/>
    <w:rPr>
      <w:sz w:val="24"/>
      <w:szCs w:val="24"/>
    </w:rPr>
  </w:style>
  <w:style w:type="paragraph" w:styleId="Heading1">
    <w:name w:val="heading 1"/>
    <w:basedOn w:val="Normal"/>
    <w:next w:val="Normal"/>
    <w:link w:val="Heading1Char"/>
    <w:qFormat/>
    <w:rsid w:val="001B2E7D"/>
    <w:pPr>
      <w:keepNext/>
      <w:spacing w:before="120" w:after="120"/>
      <w:ind w:firstLine="567"/>
      <w:jc w:val="center"/>
      <w:outlineLvl w:val="0"/>
    </w:pPr>
    <w:rPr>
      <w:b/>
      <w:bCs/>
      <w:sz w:val="32"/>
    </w:rPr>
  </w:style>
  <w:style w:type="paragraph" w:styleId="Heading3">
    <w:name w:val="heading 3"/>
    <w:basedOn w:val="Normal"/>
    <w:next w:val="Normal"/>
    <w:link w:val="Heading3Char"/>
    <w:semiHidden/>
    <w:unhideWhenUsed/>
    <w:qFormat/>
    <w:rsid w:val="00C2543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2543D"/>
    <w:pPr>
      <w:keepNext/>
      <w:spacing w:before="240" w:after="60"/>
      <w:outlineLvl w:val="3"/>
    </w:pPr>
    <w:rPr>
      <w:rFonts w:ascii="Calibri" w:hAnsi="Calibri"/>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D650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7D59DF"/>
    <w:rPr>
      <w:rFonts w:ascii="Tahoma" w:hAnsi="Tahoma" w:cs="Tahoma"/>
      <w:sz w:val="16"/>
      <w:szCs w:val="16"/>
    </w:rPr>
  </w:style>
  <w:style w:type="paragraph" w:styleId="Footer">
    <w:name w:val="footer"/>
    <w:basedOn w:val="Normal"/>
    <w:link w:val="FooterChar"/>
    <w:uiPriority w:val="99"/>
    <w:rsid w:val="004615A8"/>
    <w:pPr>
      <w:tabs>
        <w:tab w:val="center" w:pos="4320"/>
        <w:tab w:val="right" w:pos="8640"/>
      </w:tabs>
    </w:pPr>
  </w:style>
  <w:style w:type="character" w:styleId="PageNumber">
    <w:name w:val="page number"/>
    <w:basedOn w:val="DefaultParagraphFont"/>
    <w:rsid w:val="004615A8"/>
  </w:style>
  <w:style w:type="paragraph" w:styleId="CharCharCharChar" w:customStyle="1">
    <w:name w:val="Char Char Char Char"/>
    <w:basedOn w:val="Normal"/>
    <w:rsid w:val="00B63D2D"/>
    <w:pPr>
      <w:spacing w:after="160" w:line="240" w:lineRule="exact"/>
    </w:pPr>
    <w:rPr>
      <w:rFonts w:ascii="Verdana" w:hAnsi="Verdana" w:cs="Verdana"/>
      <w:sz w:val="20"/>
      <w:szCs w:val="20"/>
    </w:rPr>
  </w:style>
  <w:style w:type="paragraph" w:styleId="NormalWeb">
    <w:name w:val="Normal (Web)"/>
    <w:basedOn w:val="Normal"/>
    <w:uiPriority w:val="99"/>
    <w:rsid w:val="00763FA6"/>
    <w:pPr>
      <w:spacing w:before="100" w:beforeAutospacing="1" w:after="100" w:afterAutospacing="1"/>
    </w:pPr>
  </w:style>
  <w:style w:type="paragraph" w:styleId="CharCharCharCharCharCharCharCharCharCharCharCharChar1" w:customStyle="1">
    <w:name w:val="Char Char Char Char Char Char Char Char Char Char Char Char Char1"/>
    <w:aliases w:val="Char Char Char Char Char Char Char Char Char Char Char Char Char Char Char Char Char Char"/>
    <w:basedOn w:val="Normal"/>
    <w:rsid w:val="00763FA6"/>
    <w:pPr>
      <w:spacing w:after="160" w:line="240" w:lineRule="exact"/>
    </w:pPr>
    <w:rPr>
      <w:rFonts w:ascii="Verdana" w:hAnsi="Verdana" w:cs="Verdana"/>
      <w:sz w:val="20"/>
      <w:szCs w:val="20"/>
    </w:rPr>
  </w:style>
  <w:style w:type="paragraph" w:styleId="Header">
    <w:name w:val="header"/>
    <w:basedOn w:val="Normal"/>
    <w:link w:val="HeaderChar"/>
    <w:uiPriority w:val="99"/>
    <w:rsid w:val="006D7CEB"/>
    <w:pPr>
      <w:tabs>
        <w:tab w:val="center" w:pos="4320"/>
        <w:tab w:val="right" w:pos="8640"/>
      </w:tabs>
    </w:pPr>
  </w:style>
  <w:style w:type="paragraph" w:styleId="Giua" w:customStyle="1">
    <w:name w:val="Giua"/>
    <w:basedOn w:val="Normal"/>
    <w:link w:val="GiuaChar"/>
    <w:rsid w:val="009C33B0"/>
    <w:pPr>
      <w:spacing w:after="120"/>
      <w:jc w:val="center"/>
    </w:pPr>
    <w:rPr>
      <w:b/>
      <w:color w:val="0000FF"/>
      <w:szCs w:val="20"/>
    </w:rPr>
  </w:style>
  <w:style w:type="character" w:styleId="GiuaChar" w:customStyle="1">
    <w:name w:val="Giua Char"/>
    <w:link w:val="Giua"/>
    <w:rsid w:val="009C33B0"/>
    <w:rPr>
      <w:b/>
      <w:color w:val="0000FF"/>
      <w:sz w:val="24"/>
      <w:lang w:val="en-US" w:eastAsia="en-US" w:bidi="ar-SA"/>
    </w:rPr>
  </w:style>
  <w:style w:type="character" w:styleId="CommentReference">
    <w:name w:val="annotation reference"/>
    <w:uiPriority w:val="99"/>
    <w:rsid w:val="007000C2"/>
    <w:rPr>
      <w:sz w:val="16"/>
      <w:szCs w:val="16"/>
    </w:rPr>
  </w:style>
  <w:style w:type="paragraph" w:styleId="CommentText">
    <w:name w:val="annotation text"/>
    <w:basedOn w:val="Normal"/>
    <w:link w:val="CommentTextChar"/>
    <w:uiPriority w:val="99"/>
    <w:rsid w:val="007000C2"/>
    <w:rPr>
      <w:sz w:val="20"/>
      <w:szCs w:val="20"/>
    </w:rPr>
  </w:style>
  <w:style w:type="character" w:styleId="CommentTextChar" w:customStyle="1">
    <w:name w:val="Comment Text Char"/>
    <w:basedOn w:val="DefaultParagraphFont"/>
    <w:link w:val="CommentText"/>
    <w:uiPriority w:val="99"/>
    <w:rsid w:val="007000C2"/>
  </w:style>
  <w:style w:type="paragraph" w:styleId="CommentSubject">
    <w:name w:val="annotation subject"/>
    <w:basedOn w:val="CommentText"/>
    <w:next w:val="CommentText"/>
    <w:link w:val="CommentSubjectChar"/>
    <w:rsid w:val="007000C2"/>
    <w:rPr>
      <w:b/>
      <w:bCs/>
    </w:rPr>
  </w:style>
  <w:style w:type="character" w:styleId="CommentSubjectChar" w:customStyle="1">
    <w:name w:val="Comment Subject Char"/>
    <w:link w:val="CommentSubject"/>
    <w:rsid w:val="007000C2"/>
    <w:rPr>
      <w:b/>
      <w:bCs/>
    </w:rPr>
  </w:style>
  <w:style w:type="character" w:styleId="storybody" w:customStyle="1">
    <w:name w:val="story_body"/>
    <w:basedOn w:val="DefaultParagraphFont"/>
    <w:rsid w:val="00002EAF"/>
  </w:style>
  <w:style w:type="paragraph" w:styleId="Khoan" w:customStyle="1">
    <w:name w:val="Khoan"/>
    <w:basedOn w:val="Normal"/>
    <w:rsid w:val="00CC5206"/>
    <w:pPr>
      <w:numPr>
        <w:numId w:val="2"/>
      </w:numPr>
      <w:spacing w:before="60" w:line="300" w:lineRule="atLeast"/>
      <w:jc w:val="both"/>
    </w:pPr>
    <w:rPr>
      <w:rFonts w:ascii="Arial" w:hAnsi="Arial" w:cs="Arial"/>
      <w:sz w:val="20"/>
    </w:rPr>
  </w:style>
  <w:style w:type="paragraph" w:styleId="iu" w:customStyle="1">
    <w:name w:val="Điều"/>
    <w:basedOn w:val="ListBullet2"/>
    <w:rsid w:val="00081925"/>
    <w:pPr>
      <w:numPr>
        <w:ilvl w:val="1"/>
      </w:numPr>
      <w:tabs>
        <w:tab w:val="left" w:pos="1170"/>
      </w:tabs>
      <w:contextualSpacing w:val="0"/>
    </w:pPr>
    <w:rPr>
      <w:sz w:val="17"/>
    </w:rPr>
  </w:style>
  <w:style w:type="paragraph" w:styleId="ListBullet2">
    <w:name w:val="List Bullet 2"/>
    <w:basedOn w:val="Normal"/>
    <w:rsid w:val="00081925"/>
    <w:pPr>
      <w:numPr>
        <w:numId w:val="3"/>
      </w:numPr>
      <w:contextualSpacing/>
    </w:pPr>
  </w:style>
  <w:style w:type="paragraph" w:styleId="ListParagraph">
    <w:name w:val="List Paragraph"/>
    <w:basedOn w:val="Normal"/>
    <w:uiPriority w:val="34"/>
    <w:qFormat/>
    <w:rsid w:val="003B7AE8"/>
    <w:pPr>
      <w:spacing w:after="200" w:line="276" w:lineRule="auto"/>
      <w:ind w:left="720"/>
      <w:contextualSpacing/>
    </w:pPr>
    <w:rPr>
      <w:rFonts w:ascii="Calibri" w:hAnsi="Calibri" w:eastAsia="Calibri"/>
      <w:sz w:val="22"/>
      <w:szCs w:val="22"/>
    </w:rPr>
  </w:style>
  <w:style w:type="character" w:styleId="Heading1Char" w:customStyle="1">
    <w:name w:val="Heading 1 Char"/>
    <w:link w:val="Heading1"/>
    <w:rsid w:val="001B2E7D"/>
    <w:rPr>
      <w:b/>
      <w:bCs/>
      <w:sz w:val="32"/>
      <w:szCs w:val="24"/>
    </w:rPr>
  </w:style>
  <w:style w:type="paragraph" w:styleId="BodyTextIndent2">
    <w:name w:val="Body Text Indent 2"/>
    <w:basedOn w:val="Normal"/>
    <w:link w:val="BodyTextIndent2Char"/>
    <w:rsid w:val="001B2E7D"/>
    <w:pPr>
      <w:spacing w:before="120" w:after="120" w:line="312" w:lineRule="auto"/>
      <w:ind w:firstLine="567"/>
      <w:jc w:val="both"/>
    </w:pPr>
    <w:rPr>
      <w:sz w:val="26"/>
    </w:rPr>
  </w:style>
  <w:style w:type="character" w:styleId="BodyTextIndent2Char" w:customStyle="1">
    <w:name w:val="Body Text Indent 2 Char"/>
    <w:link w:val="BodyTextIndent2"/>
    <w:rsid w:val="001B2E7D"/>
    <w:rPr>
      <w:sz w:val="26"/>
      <w:szCs w:val="24"/>
    </w:rPr>
  </w:style>
  <w:style w:type="paragraph" w:styleId="Title">
    <w:name w:val="Title"/>
    <w:basedOn w:val="Normal"/>
    <w:link w:val="TitleChar"/>
    <w:qFormat/>
    <w:rsid w:val="001B2E7D"/>
    <w:pPr>
      <w:spacing w:before="120" w:after="120" w:line="312" w:lineRule="auto"/>
      <w:ind w:firstLine="567"/>
      <w:jc w:val="center"/>
    </w:pPr>
    <w:rPr>
      <w:b/>
      <w:bCs/>
    </w:rPr>
  </w:style>
  <w:style w:type="character" w:styleId="TitleChar" w:customStyle="1">
    <w:name w:val="Title Char"/>
    <w:link w:val="Title"/>
    <w:rsid w:val="001B2E7D"/>
    <w:rPr>
      <w:b/>
      <w:bCs/>
      <w:sz w:val="24"/>
      <w:szCs w:val="24"/>
    </w:rPr>
  </w:style>
  <w:style w:type="character" w:styleId="a" w:customStyle="1">
    <w:name w:val="_"/>
    <w:basedOn w:val="DefaultParagraphFont"/>
    <w:rsid w:val="00745DD1"/>
  </w:style>
  <w:style w:type="character" w:styleId="pg-1ff2" w:customStyle="1">
    <w:name w:val="pg-1ff2"/>
    <w:basedOn w:val="DefaultParagraphFont"/>
    <w:rsid w:val="00745DD1"/>
  </w:style>
  <w:style w:type="character" w:styleId="pg-1ff1" w:customStyle="1">
    <w:name w:val="pg-1ff1"/>
    <w:basedOn w:val="DefaultParagraphFont"/>
    <w:rsid w:val="00745DD1"/>
  </w:style>
  <w:style w:type="character" w:styleId="apple-converted-space" w:customStyle="1">
    <w:name w:val="apple-converted-space"/>
    <w:basedOn w:val="DefaultParagraphFont"/>
    <w:rsid w:val="00A76871"/>
  </w:style>
  <w:style w:type="character" w:styleId="Strong">
    <w:name w:val="Strong"/>
    <w:uiPriority w:val="22"/>
    <w:qFormat/>
    <w:rsid w:val="00BE6B55"/>
    <w:rPr>
      <w:rFonts w:cs="Times New Roman"/>
      <w:b/>
      <w:bCs/>
    </w:rPr>
  </w:style>
  <w:style w:type="character" w:styleId="Emphasis">
    <w:name w:val="Emphasis"/>
    <w:qFormat/>
    <w:rsid w:val="009A4398"/>
    <w:rPr>
      <w:i/>
      <w:iCs/>
    </w:rPr>
  </w:style>
  <w:style w:type="paragraph" w:styleId="Revision">
    <w:name w:val="Revision"/>
    <w:hidden/>
    <w:uiPriority w:val="99"/>
    <w:semiHidden/>
    <w:rsid w:val="00CC0EC8"/>
    <w:rPr>
      <w:sz w:val="24"/>
      <w:szCs w:val="24"/>
    </w:rPr>
  </w:style>
  <w:style w:type="character" w:styleId="Hyperlink">
    <w:name w:val="Hyperlink"/>
    <w:rsid w:val="003005AC"/>
    <w:rPr>
      <w:color w:val="0000FF"/>
      <w:u w:val="single"/>
    </w:rPr>
  </w:style>
  <w:style w:type="character" w:styleId="Heading3Char" w:customStyle="1">
    <w:name w:val="Heading 3 Char"/>
    <w:link w:val="Heading3"/>
    <w:semiHidden/>
    <w:rsid w:val="00C2543D"/>
    <w:rPr>
      <w:rFonts w:ascii="Calibri Light" w:hAnsi="Calibri Light" w:eastAsia="Times New Roman" w:cs="Times New Roman"/>
      <w:b/>
      <w:bCs/>
      <w:sz w:val="26"/>
      <w:szCs w:val="26"/>
    </w:rPr>
  </w:style>
  <w:style w:type="character" w:styleId="Heading4Char" w:customStyle="1">
    <w:name w:val="Heading 4 Char"/>
    <w:link w:val="Heading4"/>
    <w:rsid w:val="00C2543D"/>
    <w:rPr>
      <w:rFonts w:ascii="Calibri" w:hAnsi="Calibri" w:eastAsia="Times New Roman" w:cs="Times New Roman"/>
      <w:b/>
      <w:bCs/>
      <w:sz w:val="28"/>
      <w:szCs w:val="28"/>
    </w:rPr>
  </w:style>
  <w:style w:type="paragraph" w:styleId="BodyText3">
    <w:name w:val="Body Text 3"/>
    <w:basedOn w:val="Normal"/>
    <w:link w:val="BodyText3Char"/>
    <w:rsid w:val="00C2543D"/>
    <w:pPr>
      <w:spacing w:after="120"/>
    </w:pPr>
    <w:rPr>
      <w:sz w:val="16"/>
      <w:szCs w:val="16"/>
    </w:rPr>
  </w:style>
  <w:style w:type="character" w:styleId="BodyText3Char" w:customStyle="1">
    <w:name w:val="Body Text 3 Char"/>
    <w:link w:val="BodyText3"/>
    <w:rsid w:val="00C2543D"/>
    <w:rPr>
      <w:sz w:val="16"/>
      <w:szCs w:val="16"/>
    </w:rPr>
  </w:style>
  <w:style w:type="paragraph" w:styleId="BodyTextIndent">
    <w:name w:val="Body Text Indent"/>
    <w:basedOn w:val="Normal"/>
    <w:link w:val="BodyTextIndentChar"/>
    <w:rsid w:val="00047CA1"/>
    <w:pPr>
      <w:spacing w:after="120"/>
      <w:ind w:left="360"/>
    </w:pPr>
  </w:style>
  <w:style w:type="character" w:styleId="BodyTextIndentChar" w:customStyle="1">
    <w:name w:val="Body Text Indent Char"/>
    <w:link w:val="BodyTextIndent"/>
    <w:rsid w:val="00047CA1"/>
    <w:rPr>
      <w:sz w:val="24"/>
      <w:szCs w:val="24"/>
    </w:rPr>
  </w:style>
  <w:style w:type="character" w:styleId="HeaderChar" w:customStyle="1">
    <w:name w:val="Header Char"/>
    <w:link w:val="Header"/>
    <w:uiPriority w:val="99"/>
    <w:rsid w:val="001C3FC7"/>
    <w:rPr>
      <w:sz w:val="24"/>
      <w:szCs w:val="24"/>
    </w:rPr>
  </w:style>
  <w:style w:type="paragraph" w:styleId="CharCharCharChar0" w:customStyle="1">
    <w:name w:val="Char Char Char Char0"/>
    <w:basedOn w:val="Normal"/>
    <w:rsid w:val="00885619"/>
    <w:pPr>
      <w:spacing w:after="160" w:line="240" w:lineRule="exact"/>
    </w:pPr>
    <w:rPr>
      <w:rFonts w:ascii="Verdana" w:hAnsi="Verdana" w:cs="Verdana"/>
      <w:sz w:val="20"/>
      <w:szCs w:val="20"/>
    </w:rPr>
  </w:style>
  <w:style w:type="character" w:styleId="FooterChar" w:customStyle="1">
    <w:name w:val="Footer Char"/>
    <w:basedOn w:val="DefaultParagraphFont"/>
    <w:link w:val="Footer"/>
    <w:uiPriority w:val="99"/>
    <w:rsid w:val="005C6A72"/>
    <w:rPr>
      <w:sz w:val="24"/>
      <w:szCs w:val="24"/>
    </w:rPr>
  </w:style>
  <w:style w:type="paragraph" w:styleId="FootnoteText">
    <w:name w:val="footnote text"/>
    <w:basedOn w:val="Normal"/>
    <w:link w:val="FootnoteTextChar"/>
    <w:semiHidden/>
    <w:unhideWhenUsed/>
    <w:rsid w:val="00DB272F"/>
    <w:rPr>
      <w:sz w:val="20"/>
      <w:szCs w:val="20"/>
    </w:rPr>
  </w:style>
  <w:style w:type="character" w:styleId="FootnoteTextChar" w:customStyle="1">
    <w:name w:val="Footnote Text Char"/>
    <w:basedOn w:val="DefaultParagraphFont"/>
    <w:link w:val="FootnoteText"/>
    <w:semiHidden/>
    <w:rsid w:val="00DB272F"/>
  </w:style>
  <w:style w:type="character" w:styleId="FootnoteReference">
    <w:name w:val="footnote reference"/>
    <w:basedOn w:val="DefaultParagraphFont"/>
    <w:semiHidden/>
    <w:unhideWhenUsed/>
    <w:rsid w:val="00DB27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39720">
      <w:bodyDiv w:val="1"/>
      <w:marLeft w:val="0"/>
      <w:marRight w:val="0"/>
      <w:marTop w:val="0"/>
      <w:marBottom w:val="0"/>
      <w:divBdr>
        <w:top w:val="none" w:sz="0" w:space="0" w:color="auto"/>
        <w:left w:val="none" w:sz="0" w:space="0" w:color="auto"/>
        <w:bottom w:val="none" w:sz="0" w:space="0" w:color="auto"/>
        <w:right w:val="none" w:sz="0" w:space="0" w:color="auto"/>
      </w:divBdr>
    </w:div>
    <w:div w:id="250627754">
      <w:bodyDiv w:val="1"/>
      <w:marLeft w:val="0"/>
      <w:marRight w:val="0"/>
      <w:marTop w:val="0"/>
      <w:marBottom w:val="0"/>
      <w:divBdr>
        <w:top w:val="none" w:sz="0" w:space="0" w:color="auto"/>
        <w:left w:val="none" w:sz="0" w:space="0" w:color="auto"/>
        <w:bottom w:val="none" w:sz="0" w:space="0" w:color="auto"/>
        <w:right w:val="none" w:sz="0" w:space="0" w:color="auto"/>
      </w:divBdr>
    </w:div>
    <w:div w:id="650520320">
      <w:bodyDiv w:val="1"/>
      <w:marLeft w:val="0"/>
      <w:marRight w:val="0"/>
      <w:marTop w:val="0"/>
      <w:marBottom w:val="0"/>
      <w:divBdr>
        <w:top w:val="none" w:sz="0" w:space="0" w:color="auto"/>
        <w:left w:val="none" w:sz="0" w:space="0" w:color="auto"/>
        <w:bottom w:val="none" w:sz="0" w:space="0" w:color="auto"/>
        <w:right w:val="none" w:sz="0" w:space="0" w:color="auto"/>
      </w:divBdr>
    </w:div>
    <w:div w:id="842546933">
      <w:bodyDiv w:val="1"/>
      <w:marLeft w:val="0"/>
      <w:marRight w:val="0"/>
      <w:marTop w:val="0"/>
      <w:marBottom w:val="0"/>
      <w:divBdr>
        <w:top w:val="none" w:sz="0" w:space="0" w:color="auto"/>
        <w:left w:val="none" w:sz="0" w:space="0" w:color="auto"/>
        <w:bottom w:val="none" w:sz="0" w:space="0" w:color="auto"/>
        <w:right w:val="none" w:sz="0" w:space="0" w:color="auto"/>
      </w:divBdr>
    </w:div>
    <w:div w:id="1155411524">
      <w:bodyDiv w:val="1"/>
      <w:marLeft w:val="0"/>
      <w:marRight w:val="0"/>
      <w:marTop w:val="0"/>
      <w:marBottom w:val="0"/>
      <w:divBdr>
        <w:top w:val="none" w:sz="0" w:space="0" w:color="auto"/>
        <w:left w:val="none" w:sz="0" w:space="0" w:color="auto"/>
        <w:bottom w:val="none" w:sz="0" w:space="0" w:color="auto"/>
        <w:right w:val="none" w:sz="0" w:space="0" w:color="auto"/>
      </w:divBdr>
    </w:div>
    <w:div w:id="1185050826">
      <w:bodyDiv w:val="1"/>
      <w:marLeft w:val="0"/>
      <w:marRight w:val="0"/>
      <w:marTop w:val="0"/>
      <w:marBottom w:val="0"/>
      <w:divBdr>
        <w:top w:val="none" w:sz="0" w:space="0" w:color="auto"/>
        <w:left w:val="none" w:sz="0" w:space="0" w:color="auto"/>
        <w:bottom w:val="none" w:sz="0" w:space="0" w:color="auto"/>
        <w:right w:val="none" w:sz="0" w:space="0" w:color="auto"/>
      </w:divBdr>
    </w:div>
    <w:div w:id="1411468592">
      <w:bodyDiv w:val="1"/>
      <w:marLeft w:val="0"/>
      <w:marRight w:val="0"/>
      <w:marTop w:val="0"/>
      <w:marBottom w:val="0"/>
      <w:divBdr>
        <w:top w:val="none" w:sz="0" w:space="0" w:color="auto"/>
        <w:left w:val="none" w:sz="0" w:space="0" w:color="auto"/>
        <w:bottom w:val="none" w:sz="0" w:space="0" w:color="auto"/>
        <w:right w:val="none" w:sz="0" w:space="0" w:color="auto"/>
      </w:divBdr>
    </w:div>
    <w:div w:id="1627925763">
      <w:bodyDiv w:val="1"/>
      <w:marLeft w:val="0"/>
      <w:marRight w:val="0"/>
      <w:marTop w:val="0"/>
      <w:marBottom w:val="0"/>
      <w:divBdr>
        <w:top w:val="none" w:sz="0" w:space="0" w:color="auto"/>
        <w:left w:val="none" w:sz="0" w:space="0" w:color="auto"/>
        <w:bottom w:val="none" w:sz="0" w:space="0" w:color="auto"/>
        <w:right w:val="none" w:sz="0" w:space="0" w:color="auto"/>
      </w:divBdr>
    </w:div>
    <w:div w:id="1937595459">
      <w:bodyDiv w:val="1"/>
      <w:marLeft w:val="0"/>
      <w:marRight w:val="0"/>
      <w:marTop w:val="0"/>
      <w:marBottom w:val="0"/>
      <w:divBdr>
        <w:top w:val="none" w:sz="0" w:space="0" w:color="auto"/>
        <w:left w:val="none" w:sz="0" w:space="0" w:color="auto"/>
        <w:bottom w:val="none" w:sz="0" w:space="0" w:color="auto"/>
        <w:right w:val="none" w:sz="0" w:space="0" w:color="auto"/>
      </w:divBdr>
    </w:div>
    <w:div w:id="2047683196">
      <w:bodyDiv w:val="1"/>
      <w:marLeft w:val="0"/>
      <w:marRight w:val="0"/>
      <w:marTop w:val="0"/>
      <w:marBottom w:val="0"/>
      <w:divBdr>
        <w:top w:val="none" w:sz="0" w:space="0" w:color="auto"/>
        <w:left w:val="none" w:sz="0" w:space="0" w:color="auto"/>
        <w:bottom w:val="none" w:sz="0" w:space="0" w:color="auto"/>
        <w:right w:val="none" w:sz="0" w:space="0" w:color="auto"/>
      </w:divBdr>
    </w:div>
    <w:div w:id="2069452652">
      <w:bodyDiv w:val="1"/>
      <w:marLeft w:val="0"/>
      <w:marRight w:val="0"/>
      <w:marTop w:val="0"/>
      <w:marBottom w:val="0"/>
      <w:divBdr>
        <w:top w:val="none" w:sz="0" w:space="0" w:color="auto"/>
        <w:left w:val="none" w:sz="0" w:space="0" w:color="auto"/>
        <w:bottom w:val="none" w:sz="0" w:space="0" w:color="auto"/>
        <w:right w:val="none" w:sz="0" w:space="0" w:color="auto"/>
      </w:divBdr>
    </w:div>
    <w:div w:id="2085251371">
      <w:bodyDiv w:val="1"/>
      <w:marLeft w:val="0"/>
      <w:marRight w:val="0"/>
      <w:marTop w:val="0"/>
      <w:marBottom w:val="0"/>
      <w:divBdr>
        <w:top w:val="none" w:sz="0" w:space="0" w:color="auto"/>
        <w:left w:val="none" w:sz="0" w:space="0" w:color="auto"/>
        <w:bottom w:val="none" w:sz="0" w:space="0" w:color="auto"/>
        <w:right w:val="none" w:sz="0" w:space="0" w:color="auto"/>
      </w:divBdr>
    </w:div>
    <w:div w:id="2093578781">
      <w:bodyDiv w:val="1"/>
      <w:marLeft w:val="0"/>
      <w:marRight w:val="0"/>
      <w:marTop w:val="0"/>
      <w:marBottom w:val="0"/>
      <w:divBdr>
        <w:top w:val="none" w:sz="0" w:space="0" w:color="auto"/>
        <w:left w:val="none" w:sz="0" w:space="0" w:color="auto"/>
        <w:bottom w:val="none" w:sz="0" w:space="0" w:color="auto"/>
        <w:right w:val="none" w:sz="0" w:space="0" w:color="auto"/>
      </w:divBdr>
    </w:div>
    <w:div w:id="21086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CF6D-08EB-4ECB-A88E-9492EB79C8D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Trung tam Ban Dau Gia - AEC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CỘNG HÒA XÃ HỘI CHỦ NGHĨA VIỆT NAM</dc:title>
  <dc:subject/>
  <dc:creator>Nguyen Hoang Giang</dc:creator>
  <keywords/>
  <lastModifiedBy>thinlt2014</lastModifiedBy>
  <revision>3</revision>
  <lastPrinted>2023-07-10T08:13:00.0000000Z</lastPrinted>
  <dcterms:created xsi:type="dcterms:W3CDTF">2023-11-29T02:03:00.0000000Z</dcterms:created>
  <dcterms:modified xsi:type="dcterms:W3CDTF">2024-05-23T09:06:46.4537153Z</dcterms:modified>
</coreProperties>
</file>
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Pr="006B5FB4" w:rsidR="00893BA8" w:rsidP="00500595" w:rsidRDefault="00500595" w14:paraId="7DFC4253" w14:textId="7539DB20">
      <w:pPr>
        <w:tabs>
          <w:tab w:val="left" w:pos="405"/>
          <w:tab w:val="center" w:pos="4801"/>
        </w:tabs>
        <w:spacing w:before="60" w:after="60" w:line="276" w:lineRule="auto"/>
        <w:jc w:val="left"/>
        <w:outlineLvl w:val="0"/>
        <w:rPr>
          <w:rFonts w:ascii="Times New Roman" w:hAnsi="Times New Roman" w:eastAsia="Times New Roman" w:cs="Times New Roman"/>
          <w:b/>
          <w:sz w:val="24"/>
          <w:szCs w:val="24"/>
        </w:rPr>
      </w:pPr>
      <w:bookmarkStart w:name="_GoBack" w:id="0"/>
      <w:bookmarkEnd w:id="0"/>
      <w:r>
        <w:rPr>
          <w:rFonts w:ascii="Times New Roman" w:hAnsi="Times New Roman" w:eastAsia="Times New Roman" w:cs="Times New Roman"/>
          <w:b/>
          <w:noProof/>
          <w:sz w:val="24"/>
          <w:szCs w:val="24"/>
        </w:rPr>
        <mc:AlternateContent>
          <mc:Choice Requires="wps">
            <w:drawing>
              <wp:anchor distT="0" distB="0" distL="114300" distR="114300" simplePos="0" relativeHeight="251660288" behindDoc="0" locked="0" layoutInCell="1" allowOverlap="1" wp14:anchorId="65235831" wp14:editId="37B0ED7E">
                <wp:simplePos x="0" y="0"/>
                <wp:positionH relativeFrom="column">
                  <wp:posOffset>1905</wp:posOffset>
                </wp:positionH>
                <wp:positionV relativeFrom="paragraph">
                  <wp:posOffset>8255</wp:posOffset>
                </wp:positionV>
                <wp:extent cx="866775" cy="295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866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500595" w:rsidR="00500595" w:rsidP="00500595" w:rsidRDefault="00500595" w14:paraId="3CC2BE7A" w14:textId="621F58C3">
                            <w:pPr>
                              <w:jc w:val="center"/>
                              <w:rPr>
                                <w:rFonts w:ascii="Times New Roman" w:hAnsi="Times New Roman" w:cs="Times New Roman"/>
                                <w:b/>
                                <w:sz w:val="24"/>
                                <w:szCs w:val="24"/>
                              </w:rPr>
                            </w:pPr>
                            <w:r w:rsidRPr="00500595">
                              <w:rPr>
                                <w:rFonts w:ascii="Times New Roman" w:hAnsi="Times New Roman" w:cs="Times New Roman"/>
                                <w:b/>
                                <w:sz w:val="24"/>
                                <w:szCs w:val="24"/>
                              </w:rPr>
                              <w:t>MB-01</w:t>
                            </w:r>
                            <w:ins w:author="Phan Le Giang (K.PCTT-HO)" w:date="2023-10-13T15:13:00Z" w:id="1">
                              <w:r w:rsidR="004C0CD4">
                                <w:rPr>
                                  <w:rFonts w:ascii="Times New Roman" w:hAnsi="Times New Roman" w:cs="Times New Roman"/>
                                  <w:b/>
                                  <w:sz w:val="24"/>
                                  <w:szCs w:val="24"/>
                                </w:rPr>
                                <w:t>B</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6828AA0">
              <v:shapetype id="_x0000_t202" coordsize="21600,21600" o:spt="202" path="m,l,21600r21600,l21600,xe" w14:anchorId="65235831">
                <v:stroke joinstyle="miter"/>
                <v:path gradientshapeok="t" o:connecttype="rect"/>
              </v:shapetype>
              <v:shape id="Text Box 2" style="position:absolute;margin-left:.15pt;margin-top:.65pt;width:68.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">
                <v:textbox>
                  <w:txbxContent>
                    <w:p w:rsidRPr="00500595" w:rsidR="00500595" w:rsidP="00500595" w:rsidRDefault="00500595" w14:paraId="643F72EE" w14:textId="621F58C3">
                      <w:pPr>
                        <w:jc w:val="center"/>
                        <w:rPr>
                          <w:rFonts w:ascii="Times New Roman" w:hAnsi="Times New Roman" w:cs="Times New Roman"/>
                          <w:b/>
                          <w:sz w:val="24"/>
                          <w:szCs w:val="24"/>
                        </w:rPr>
                      </w:pPr>
                      <w:r w:rsidRPr="00500595">
                        <w:rPr>
                          <w:rFonts w:ascii="Times New Roman" w:hAnsi="Times New Roman" w:cs="Times New Roman"/>
                          <w:b/>
                          <w:sz w:val="24"/>
                          <w:szCs w:val="24"/>
                        </w:rPr>
                        <w:t>MB-01</w:t>
                      </w:r>
                      <w:ins w:author="Phan Le Giang (K.PCTT-HO)" w:date="2023-10-13T15:13:00Z" w:id="2">
                        <w:r w:rsidR="004C0CD4">
                          <w:rPr>
                            <w:rFonts w:ascii="Times New Roman" w:hAnsi="Times New Roman" w:cs="Times New Roman"/>
                            <w:b/>
                            <w:sz w:val="24"/>
                            <w:szCs w:val="24"/>
                          </w:rPr>
                          <w:t>B</w:t>
                        </w:r>
                      </w:ins>
                    </w:p>
                  </w:txbxContent>
                </v:textbox>
              </v:shape>
            </w:pict>
          </mc:Fallback>
        </mc:AlternateConten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sidRPr="006B5FB4" w:rsidR="00893BA8">
        <w:rPr>
          <w:rFonts w:ascii="Times New Roman" w:hAnsi="Times New Roman" w:eastAsia="Times New Roman" w:cs="Times New Roman"/>
          <w:b/>
          <w:sz w:val="24"/>
          <w:szCs w:val="24"/>
        </w:rPr>
        <w:t>CỘNG HÒA XÃ HỘI CHỦ NGHĨA VIỆT NAM</w:t>
      </w:r>
    </w:p>
    <w:p w:rsidRPr="006B5FB4" w:rsidR="00893BA8" w:rsidP="00EF5FE8" w:rsidRDefault="00893BA8" w14:paraId="51897542" w14:textId="77777777">
      <w:pPr>
        <w:spacing w:before="60" w:after="60" w:line="276" w:lineRule="auto"/>
        <w:jc w:val="center"/>
        <w:outlineLvl w:val="0"/>
        <w:rPr>
          <w:rFonts w:ascii="Times New Roman" w:hAnsi="Times New Roman" w:eastAsia="Times New Roman" w:cs="Times New Roman"/>
          <w:b/>
          <w:sz w:val="24"/>
          <w:szCs w:val="24"/>
        </w:rPr>
      </w:pPr>
      <w:r w:rsidRPr="006B5FB4">
        <w:rPr>
          <w:rFonts w:ascii="Times New Roman" w:hAnsi="Times New Roman" w:eastAsia="Times New Roman" w:cs="Times New Roman"/>
          <w:b/>
          <w:sz w:val="24"/>
          <w:szCs w:val="24"/>
        </w:rPr>
        <w:t>Độc lập – Tự do – Hạnh phúc</w:t>
      </w:r>
    </w:p>
    <w:p w:rsidRPr="006B5FB4" w:rsidR="00893BA8" w:rsidP="00EF5FE8" w:rsidRDefault="00893BA8" w14:paraId="21643407" w14:textId="77777777">
      <w:pPr>
        <w:spacing w:before="60" w:after="6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4CC188B7" wp14:editId="37A6B583">
                <wp:simplePos x="0" y="0"/>
                <wp:positionH relativeFrom="column">
                  <wp:posOffset>2276475</wp:posOffset>
                </wp:positionH>
                <wp:positionV relativeFrom="paragraph">
                  <wp:posOffset>20319</wp:posOffset>
                </wp:positionV>
                <wp:extent cx="1676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4187EC">
              <v:line id="Straight Connector 4"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from="179.25pt,1.6pt" to="311.25pt,1.6pt" w14:anchorId="0A2131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w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xmT7M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"/>
            </w:pict>
          </mc:Fallback>
        </mc:AlternateContent>
      </w:r>
    </w:p>
    <w:p w:rsidR="00871B7C" w:rsidP="00EF5FE8" w:rsidRDefault="00893BA8" w14:paraId="1C2CBC39" w14:textId="77777777">
      <w:pPr>
        <w:spacing w:before="60" w:after="60" w:line="276" w:lineRule="auto"/>
        <w:jc w:val="center"/>
        <w:outlineLv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THỎA </w:t>
      </w:r>
      <w:r w:rsidRPr="006B5FB4">
        <w:rPr>
          <w:rFonts w:ascii="Times New Roman" w:hAnsi="Times New Roman" w:eastAsia="Times New Roman" w:cs="Times New Roman"/>
          <w:b/>
          <w:sz w:val="24"/>
          <w:szCs w:val="24"/>
        </w:rPr>
        <w:t>THUẬN</w:t>
      </w:r>
      <w:r w:rsidR="006A3271">
        <w:rPr>
          <w:rFonts w:ascii="Times New Roman" w:hAnsi="Times New Roman" w:eastAsia="Times New Roman" w:cs="Times New Roman"/>
          <w:b/>
          <w:sz w:val="24"/>
          <w:szCs w:val="24"/>
        </w:rPr>
        <w:t xml:space="preserve"> </w:t>
      </w:r>
    </w:p>
    <w:p w:rsidRPr="006B5FB4" w:rsidR="00893BA8" w:rsidP="00EF5FE8" w:rsidRDefault="00893BA8" w14:paraId="7B3D9BB6" w14:textId="3EC1A703">
      <w:pPr>
        <w:spacing w:before="60" w:after="60" w:line="276" w:lineRule="auto"/>
        <w:jc w:val="center"/>
        <w:outlineLv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QUẢN LÝ TIỀN GIẢI NGÂN TRÊN TÀI KHOẢN</w:t>
      </w:r>
      <w:r w:rsidRPr="006B5FB4">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CỦA BÊN CHUYỂN NHƯỢNG</w:t>
      </w:r>
      <w:ins w:author="Phan Le Giang (K.PCTT-HO)" w:date="2023-10-13T15:13:00Z" w:id="3">
        <w:r w:rsidR="00522E99">
          <w:rPr>
            <w:rStyle w:val="FootnoteReference"/>
            <w:rFonts w:ascii="Times New Roman" w:hAnsi="Times New Roman" w:eastAsia="Times New Roman" w:cs="Times New Roman"/>
            <w:b/>
            <w:sz w:val="24"/>
            <w:szCs w:val="24"/>
          </w:rPr>
          <w:footnoteReference w:id="1"/>
        </w:r>
      </w:ins>
    </w:p>
    <w:p w:rsidRPr="006B5FB4" w:rsidR="00893BA8" w:rsidP="00EF5FE8" w:rsidRDefault="00893BA8" w14:paraId="058BA07D" w14:textId="77777777">
      <w:pPr>
        <w:spacing w:before="60" w:after="60" w:line="276" w:lineRule="auto"/>
        <w:jc w:val="center"/>
        <w:outlineLvl w:val="0"/>
        <w:rPr>
          <w:rFonts w:ascii="Times New Roman" w:hAnsi="Times New Roman" w:eastAsia="Times New Roman" w:cs="Times New Roman"/>
          <w:b/>
          <w:sz w:val="24"/>
          <w:szCs w:val="24"/>
        </w:rPr>
      </w:pPr>
    </w:p>
    <w:p w:rsidRPr="00E54D9D" w:rsidR="00893BA8" w:rsidP="00367A56" w:rsidRDefault="00893BA8" w14:paraId="58988931" w14:textId="77777777">
      <w:pPr>
        <w:numPr>
          <w:ilvl w:val="0"/>
          <w:numId w:val="2"/>
        </w:numPr>
        <w:tabs>
          <w:tab w:val="clear" w:pos="360"/>
          <w:tab w:val="right" w:pos="0"/>
          <w:tab w:val="num" w:pos="720"/>
        </w:tabs>
        <w:spacing w:before="60" w:after="60" w:line="276" w:lineRule="auto"/>
        <w:ind w:left="357" w:hanging="357"/>
        <w:rPr>
          <w:rFonts w:ascii="Times New Roman" w:hAnsi="Times New Roman" w:eastAsia="Times New Roman" w:cs="Times New Roman"/>
          <w:i/>
          <w:sz w:val="24"/>
          <w:szCs w:val="24"/>
        </w:rPr>
      </w:pPr>
      <w:r w:rsidRPr="00E54D9D">
        <w:rPr>
          <w:rFonts w:ascii="Times New Roman" w:hAnsi="Times New Roman" w:eastAsia="Times New Roman" w:cs="Times New Roman"/>
          <w:i/>
          <w:sz w:val="24"/>
          <w:szCs w:val="24"/>
        </w:rPr>
        <w:t xml:space="preserve">Căn cứ </w:t>
      </w:r>
      <w:r w:rsidRPr="00221E53">
        <w:rPr>
          <w:rFonts w:ascii="Times New Roman" w:hAnsi="Times New Roman" w:eastAsia="Times New Roman" w:cs="Times New Roman"/>
          <w:i/>
          <w:sz w:val="24"/>
          <w:szCs w:val="24"/>
          <w:highlight w:val="lightGray"/>
        </w:rPr>
        <w:t>Giấy đề nghị và phương án vay vốn của Ông/Bà........................;</w:t>
      </w:r>
    </w:p>
    <w:p w:rsidRPr="00221E53" w:rsidR="001E26F6" w:rsidP="00367A56" w:rsidRDefault="001E26F6" w14:paraId="1056DED5" w14:textId="3236FDFF">
      <w:pPr>
        <w:numPr>
          <w:ilvl w:val="0"/>
          <w:numId w:val="2"/>
        </w:numPr>
        <w:tabs>
          <w:tab w:val="right" w:pos="0"/>
        </w:tabs>
        <w:spacing w:before="60" w:after="60" w:line="276" w:lineRule="auto"/>
        <w:ind w:left="357" w:hanging="357"/>
        <w:rPr>
          <w:rFonts w:ascii="Times New Roman" w:hAnsi="Times New Roman" w:eastAsia="Times New Roman" w:cs="Times New Roman"/>
          <w:i/>
          <w:sz w:val="24"/>
          <w:szCs w:val="24"/>
          <w:highlight w:val="lightGray"/>
        </w:rPr>
      </w:pPr>
      <w:r w:rsidRPr="00221E53">
        <w:rPr>
          <w:rFonts w:ascii="Times New Roman" w:hAnsi="Times New Roman" w:eastAsia="Times New Roman" w:cs="Times New Roman"/>
          <w:i/>
          <w:sz w:val="24"/>
          <w:szCs w:val="24"/>
          <w:highlight w:val="lightGray"/>
        </w:rPr>
        <w:t xml:space="preserve">Căn cứ </w:t>
      </w:r>
      <w:r w:rsidR="00B7163D">
        <w:rPr>
          <w:rFonts w:ascii="Times New Roman" w:hAnsi="Times New Roman" w:eastAsia="Times New Roman" w:cs="Times New Roman"/>
          <w:i/>
          <w:sz w:val="24"/>
          <w:szCs w:val="24"/>
          <w:highlight w:val="lightGray"/>
        </w:rPr>
        <w:t>Hợp đồng đặt cọc</w:t>
      </w:r>
      <w:r w:rsidRPr="00221E53">
        <w:rPr>
          <w:rFonts w:ascii="Times New Roman" w:hAnsi="Times New Roman" w:eastAsia="Times New Roman" w:cs="Times New Roman"/>
          <w:i/>
          <w:sz w:val="24"/>
          <w:szCs w:val="24"/>
          <w:highlight w:val="lightGray"/>
        </w:rPr>
        <w:t xml:space="preserve"> số ….. ký ngày ….. giữa ……………………. và …………</w:t>
      </w:r>
      <w:r w:rsidRPr="007135A0" w:rsidR="001821A0">
        <w:rPr>
          <w:rFonts w:ascii="Times New Roman" w:hAnsi="Times New Roman" w:eastAsia="Times New Roman" w:cs="Times New Roman"/>
          <w:i/>
          <w:sz w:val="24"/>
          <w:szCs w:val="24"/>
          <w:highlight w:val="lightGray"/>
        </w:rPr>
        <w:t>(</w:t>
      </w:r>
      <w:r w:rsidR="007822D2">
        <w:rPr>
          <w:rFonts w:ascii="Times New Roman" w:hAnsi="Times New Roman" w:eastAsia="Times New Roman" w:cs="Times New Roman"/>
          <w:i/>
          <w:sz w:val="24"/>
          <w:szCs w:val="24"/>
          <w:highlight w:val="lightGray"/>
        </w:rPr>
        <w:t xml:space="preserve"> (S</w:t>
      </w:r>
      <w:r w:rsidR="00A24531">
        <w:rPr>
          <w:rFonts w:ascii="Times New Roman" w:hAnsi="Times New Roman" w:eastAsia="Times New Roman" w:cs="Times New Roman"/>
          <w:i/>
          <w:sz w:val="24"/>
          <w:szCs w:val="24"/>
          <w:highlight w:val="lightGray"/>
        </w:rPr>
        <w:t>au đây gọi tắt là “</w:t>
      </w:r>
      <w:r w:rsidRPr="00221E53" w:rsidR="00A24531">
        <w:rPr>
          <w:rFonts w:ascii="Times New Roman" w:hAnsi="Times New Roman" w:eastAsia="Times New Roman" w:cs="Times New Roman"/>
          <w:b/>
          <w:i/>
          <w:sz w:val="24"/>
          <w:szCs w:val="24"/>
          <w:highlight w:val="lightGray"/>
        </w:rPr>
        <w:t xml:space="preserve">Hơp </w:t>
      </w:r>
      <w:r w:rsidR="00B02FB0">
        <w:rPr>
          <w:rFonts w:ascii="Times New Roman" w:hAnsi="Times New Roman" w:eastAsia="Times New Roman" w:cs="Times New Roman"/>
          <w:b/>
          <w:i/>
          <w:sz w:val="24"/>
          <w:szCs w:val="24"/>
          <w:highlight w:val="lightGray"/>
        </w:rPr>
        <w:t>đ</w:t>
      </w:r>
      <w:r w:rsidRPr="00221E53" w:rsidR="00A24531">
        <w:rPr>
          <w:rFonts w:ascii="Times New Roman" w:hAnsi="Times New Roman" w:eastAsia="Times New Roman" w:cs="Times New Roman"/>
          <w:b/>
          <w:i/>
          <w:sz w:val="24"/>
          <w:szCs w:val="24"/>
          <w:highlight w:val="lightGray"/>
        </w:rPr>
        <w:t xml:space="preserve">ồng </w:t>
      </w:r>
      <w:r w:rsidR="00B02FB0">
        <w:rPr>
          <w:rFonts w:ascii="Times New Roman" w:hAnsi="Times New Roman" w:eastAsia="Times New Roman" w:cs="Times New Roman"/>
          <w:b/>
          <w:i/>
          <w:sz w:val="24"/>
          <w:szCs w:val="24"/>
          <w:highlight w:val="lightGray"/>
        </w:rPr>
        <w:t>đ</w:t>
      </w:r>
      <w:r w:rsidRPr="00221E53" w:rsidR="00A24531">
        <w:rPr>
          <w:rFonts w:ascii="Times New Roman" w:hAnsi="Times New Roman" w:eastAsia="Times New Roman" w:cs="Times New Roman"/>
          <w:b/>
          <w:i/>
          <w:sz w:val="24"/>
          <w:szCs w:val="24"/>
          <w:highlight w:val="lightGray"/>
        </w:rPr>
        <w:t xml:space="preserve">ặt </w:t>
      </w:r>
      <w:r w:rsidR="00B02FB0">
        <w:rPr>
          <w:rFonts w:ascii="Times New Roman" w:hAnsi="Times New Roman" w:eastAsia="Times New Roman" w:cs="Times New Roman"/>
          <w:b/>
          <w:i/>
          <w:sz w:val="24"/>
          <w:szCs w:val="24"/>
          <w:highlight w:val="lightGray"/>
        </w:rPr>
        <w:t>c</w:t>
      </w:r>
      <w:r w:rsidRPr="00221E53" w:rsidR="00A24531">
        <w:rPr>
          <w:rFonts w:ascii="Times New Roman" w:hAnsi="Times New Roman" w:eastAsia="Times New Roman" w:cs="Times New Roman"/>
          <w:b/>
          <w:i/>
          <w:sz w:val="24"/>
          <w:szCs w:val="24"/>
          <w:highlight w:val="lightGray"/>
        </w:rPr>
        <w:t>ọc</w:t>
      </w:r>
      <w:r w:rsidR="00A24531">
        <w:rPr>
          <w:rFonts w:ascii="Times New Roman" w:hAnsi="Times New Roman" w:eastAsia="Times New Roman" w:cs="Times New Roman"/>
          <w:i/>
          <w:sz w:val="24"/>
          <w:szCs w:val="24"/>
          <w:highlight w:val="lightGray"/>
        </w:rPr>
        <w:t>”)</w:t>
      </w:r>
      <w:r w:rsidRPr="00221E53">
        <w:rPr>
          <w:rFonts w:ascii="Times New Roman" w:hAnsi="Times New Roman" w:eastAsia="Times New Roman" w:cs="Times New Roman"/>
          <w:i/>
          <w:sz w:val="24"/>
          <w:szCs w:val="24"/>
          <w:highlight w:val="lightGray"/>
        </w:rPr>
        <w:t>;</w:t>
      </w:r>
    </w:p>
    <w:p w:rsidRPr="00E54D9D" w:rsidR="00893BA8" w:rsidP="00367A56" w:rsidRDefault="00893BA8" w14:paraId="548FE46A" w14:textId="77777777">
      <w:pPr>
        <w:numPr>
          <w:ilvl w:val="0"/>
          <w:numId w:val="2"/>
        </w:numPr>
        <w:tabs>
          <w:tab w:val="right" w:pos="0"/>
        </w:tabs>
        <w:spacing w:before="60" w:after="60" w:line="276" w:lineRule="auto"/>
        <w:ind w:left="357" w:hanging="357"/>
        <w:rPr>
          <w:rFonts w:ascii="Times New Roman" w:hAnsi="Times New Roman" w:eastAsia="Times New Roman" w:cs="Times New Roman"/>
          <w:i/>
          <w:sz w:val="24"/>
          <w:szCs w:val="24"/>
        </w:rPr>
      </w:pPr>
      <w:r w:rsidRPr="00E54D9D">
        <w:rPr>
          <w:rFonts w:ascii="Times New Roman" w:hAnsi="Times New Roman" w:eastAsia="Times New Roman" w:cs="Times New Roman"/>
          <w:i/>
          <w:sz w:val="24"/>
          <w:szCs w:val="24"/>
        </w:rPr>
        <w:t xml:space="preserve">Căn cứ </w:t>
      </w:r>
      <w:r w:rsidRPr="00221E53">
        <w:rPr>
          <w:rFonts w:ascii="Times New Roman" w:hAnsi="Times New Roman" w:eastAsia="Times New Roman" w:cs="Times New Roman"/>
          <w:i/>
          <w:sz w:val="24"/>
          <w:szCs w:val="24"/>
          <w:highlight w:val="lightGray"/>
        </w:rPr>
        <w:t>Hợp đồng tín dụng số………ngày…../…./….. giữa Ngân hàng TMCP Đại Chúng Việt Nam- Chi nhánh/PGD………và Ông/Bà ……</w:t>
      </w:r>
      <w:r w:rsidRPr="00E54D9D">
        <w:rPr>
          <w:rFonts w:ascii="Times New Roman" w:hAnsi="Times New Roman" w:eastAsia="Times New Roman" w:cs="Times New Roman"/>
          <w:i/>
          <w:sz w:val="24"/>
          <w:szCs w:val="24"/>
        </w:rPr>
        <w:t xml:space="preserve">  (Sau đây gọi tắt là “</w:t>
      </w:r>
      <w:r w:rsidRPr="00E54D9D">
        <w:rPr>
          <w:rFonts w:ascii="Times New Roman" w:hAnsi="Times New Roman" w:eastAsia="Times New Roman" w:cs="Times New Roman"/>
          <w:b/>
          <w:i/>
          <w:sz w:val="24"/>
          <w:szCs w:val="24"/>
        </w:rPr>
        <w:t>Hợp Đồng Tín Dụng”</w:t>
      </w:r>
      <w:r w:rsidRPr="00E54D9D">
        <w:rPr>
          <w:rFonts w:ascii="Times New Roman" w:hAnsi="Times New Roman" w:eastAsia="Times New Roman" w:cs="Times New Roman"/>
          <w:i/>
          <w:sz w:val="24"/>
          <w:szCs w:val="24"/>
        </w:rPr>
        <w:t>)</w:t>
      </w:r>
    </w:p>
    <w:p w:rsidRPr="006B5FB4" w:rsidR="00893BA8" w:rsidP="00367A56" w:rsidRDefault="00893BA8" w14:paraId="2F3A8EB3" w14:textId="122D6670">
      <w:pPr>
        <w:spacing w:before="60" w:after="60" w:line="276" w:lineRule="auto"/>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Hôm nay, ngày …….t</w:t>
      </w:r>
      <w:r>
        <w:rPr>
          <w:rFonts w:ascii="Times New Roman" w:hAnsi="Times New Roman" w:eastAsia="Times New Roman" w:cs="Times New Roman"/>
          <w:sz w:val="24"/>
          <w:szCs w:val="24"/>
        </w:rPr>
        <w:t xml:space="preserve">háng…….năm ....... tại ......, </w:t>
      </w:r>
      <w:r w:rsidR="00582050">
        <w:rPr>
          <w:rFonts w:ascii="Times New Roman" w:hAnsi="Times New Roman" w:eastAsia="Times New Roman" w:cs="Times New Roman"/>
          <w:sz w:val="24"/>
          <w:szCs w:val="24"/>
        </w:rPr>
        <w:t>c</w:t>
      </w:r>
      <w:r w:rsidRPr="006B5FB4">
        <w:rPr>
          <w:rFonts w:ascii="Times New Roman" w:hAnsi="Times New Roman" w:eastAsia="Times New Roman" w:cs="Times New Roman"/>
          <w:sz w:val="24"/>
          <w:szCs w:val="24"/>
        </w:rPr>
        <w:t>húng tôi gồm:</w:t>
      </w:r>
    </w:p>
    <w:p w:rsidRPr="00E54D9D" w:rsidR="00893BA8" w:rsidP="00EF5FE8" w:rsidRDefault="00893BA8" w14:paraId="74813AD9" w14:textId="77777777">
      <w:pPr>
        <w:spacing w:before="60" w:after="60" w:line="276" w:lineRule="auto"/>
        <w:rPr>
          <w:rFonts w:ascii="Times New Roman" w:hAnsi="Times New Roman" w:eastAsia="Times New Roman" w:cs="Times New Roman"/>
          <w:b/>
          <w:sz w:val="24"/>
          <w:szCs w:val="24"/>
        </w:rPr>
      </w:pPr>
      <w:r w:rsidRPr="00E54D9D">
        <w:rPr>
          <w:rFonts w:ascii="Times New Roman" w:hAnsi="Times New Roman" w:eastAsia="Times New Roman" w:cs="Times New Roman"/>
          <w:b/>
          <w:sz w:val="24"/>
          <w:szCs w:val="24"/>
        </w:rPr>
        <w:t>I. NGÂN HÀNG TMCP ĐẠI CHÚNG VIỆT NAM – […]</w:t>
      </w:r>
    </w:p>
    <w:p w:rsidRPr="00E54D9D" w:rsidR="00893BA8" w:rsidP="00EF5FE8" w:rsidRDefault="00893BA8" w14:paraId="1CBB7E29"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Địa chỉ:</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5FE3B0F3"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Mã số doanh nghiệp:</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do: ………………cấp ngày: ……………………</w:t>
      </w:r>
    </w:p>
    <w:p w:rsidRPr="00E54D9D" w:rsidR="00893BA8" w:rsidP="00EF5FE8" w:rsidRDefault="00893BA8" w14:paraId="3D08541C"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Fax: ……………………………………...</w:t>
      </w:r>
    </w:p>
    <w:p w:rsidRPr="00E54D9D" w:rsidR="00893BA8" w:rsidP="00EF5FE8" w:rsidRDefault="00893BA8" w14:paraId="038F9D5A"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Đại diện:</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37943DBE"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Chức vụ:</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4D1176C4"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(Theo Giấy ủy quyền số …….… ngày …….. của ................)</w:t>
      </w:r>
    </w:p>
    <w:p w:rsidRPr="002D45EC" w:rsidR="00893BA8" w:rsidP="00EF5FE8" w:rsidRDefault="00893BA8" w14:paraId="320627C1"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(Sau đây gọi tắt là</w:t>
      </w:r>
      <w:r w:rsidRPr="00E54D9D">
        <w:rPr>
          <w:rFonts w:ascii="Times New Roman" w:hAnsi="Times New Roman" w:eastAsia="Times New Roman" w:cs="Times New Roman"/>
          <w:b/>
          <w:i/>
          <w:sz w:val="24"/>
          <w:szCs w:val="24"/>
        </w:rPr>
        <w:t xml:space="preserve"> “Ngân Hàng”</w:t>
      </w:r>
      <w:r w:rsidRPr="00E54D9D">
        <w:rPr>
          <w:rFonts w:ascii="Times New Roman" w:hAnsi="Times New Roman" w:eastAsia="Times New Roman" w:cs="Times New Roman"/>
          <w:sz w:val="24"/>
          <w:szCs w:val="24"/>
        </w:rPr>
        <w:t>)</w:t>
      </w:r>
    </w:p>
    <w:p w:rsidR="00893BA8" w:rsidP="00EF5FE8" w:rsidRDefault="00893BA8" w14:paraId="312FD5D4" w14:textId="77777777">
      <w:pPr>
        <w:spacing w:before="60" w:after="60" w:line="276" w:lineRule="auto"/>
        <w:rPr>
          <w:rFonts w:ascii="Times New Roman" w:hAnsi="Times New Roman" w:eastAsia="Times New Roman" w:cs="Times New Roman"/>
          <w:b/>
          <w:sz w:val="24"/>
          <w:szCs w:val="24"/>
        </w:rPr>
      </w:pPr>
      <w:r w:rsidRPr="00FE68D8">
        <w:rPr>
          <w:rFonts w:ascii="Times New Roman" w:hAnsi="Times New Roman" w:eastAsia="Times New Roman" w:cs="Times New Roman"/>
          <w:b/>
          <w:sz w:val="24"/>
          <w:szCs w:val="24"/>
        </w:rPr>
        <w:t xml:space="preserve">II. </w:t>
      </w:r>
      <w:r w:rsidRPr="00770AA6">
        <w:rPr>
          <w:rFonts w:ascii="Times New Roman" w:hAnsi="Times New Roman" w:eastAsia="Times New Roman" w:cs="Times New Roman"/>
          <w:b/>
          <w:sz w:val="24"/>
          <w:szCs w:val="24"/>
          <w:highlight w:val="darkGray"/>
        </w:rPr>
        <w:t>BÊN CHUYỂN NHƯỢNG</w:t>
      </w:r>
      <w:r>
        <w:rPr>
          <w:rFonts w:ascii="Times New Roman" w:hAnsi="Times New Roman" w:eastAsia="Times New Roman" w:cs="Times New Roman"/>
          <w:b/>
          <w:sz w:val="24"/>
          <w:szCs w:val="24"/>
        </w:rPr>
        <w:t>:</w:t>
      </w:r>
    </w:p>
    <w:p w:rsidRPr="00FA7ABD" w:rsidR="00893BA8" w:rsidP="00EF5FE8" w:rsidRDefault="00FA7ABD" w14:paraId="132B0122" w14:textId="77777777">
      <w:pPr>
        <w:spacing w:before="60" w:after="60" w:line="276" w:lineRule="auto"/>
        <w:rPr>
          <w:rFonts w:ascii="Times New Roman" w:hAnsi="Times New Roman" w:eastAsia="Times New Roman" w:cs="Times New Roman"/>
          <w:b/>
          <w:sz w:val="24"/>
          <w:szCs w:val="24"/>
          <w:highlight w:val="darkGray"/>
          <w:u w:val="single"/>
        </w:rPr>
      </w:pPr>
      <w:r>
        <w:rPr>
          <w:rFonts w:ascii="Times New Roman" w:hAnsi="Times New Roman" w:eastAsia="Times New Roman" w:cs="Times New Roman"/>
          <w:b/>
          <w:sz w:val="24"/>
          <w:szCs w:val="24"/>
          <w:highlight w:val="darkGray"/>
          <w:u w:val="single"/>
        </w:rPr>
        <w:t>Trường hợp Bên Chuyển Nhượng là</w:t>
      </w:r>
      <w:r w:rsidRPr="00FA7ABD" w:rsidR="00893BA8">
        <w:rPr>
          <w:rFonts w:ascii="Times New Roman" w:hAnsi="Times New Roman" w:eastAsia="Times New Roman" w:cs="Times New Roman"/>
          <w:b/>
          <w:sz w:val="24"/>
          <w:szCs w:val="24"/>
          <w:highlight w:val="darkGray"/>
          <w:u w:val="single"/>
        </w:rPr>
        <w:t xml:space="preserve"> tổ chức</w:t>
      </w:r>
    </w:p>
    <w:p w:rsidRPr="00E54D9D" w:rsidR="00893BA8" w:rsidP="00EF5FE8" w:rsidRDefault="00893BA8" w14:paraId="73D72407" w14:textId="77777777">
      <w:pPr>
        <w:widowControl w:val="0"/>
        <w:tabs>
          <w:tab w:val="right" w:leader="dot" w:pos="9620"/>
        </w:tabs>
        <w:spacing w:before="240" w:after="120" w:line="276" w:lineRule="auto"/>
        <w:rPr>
          <w:rFonts w:ascii="Times New Roman" w:hAnsi="Times New Roman"/>
          <w:b/>
          <w:bCs/>
          <w:sz w:val="24"/>
          <w:szCs w:val="24"/>
        </w:rPr>
      </w:pPr>
      <w:r w:rsidRPr="00E54D9D">
        <w:rPr>
          <w:rFonts w:ascii="Times New Roman" w:hAnsi="Times New Roman"/>
          <w:b/>
          <w:bCs/>
          <w:sz w:val="24"/>
          <w:szCs w:val="24"/>
        </w:rPr>
        <w:t>Công ty:…………………………………………………………………………………………</w:t>
      </w:r>
    </w:p>
    <w:p w:rsidRPr="00E54D9D" w:rsidR="00893BA8" w:rsidP="00EF5FE8" w:rsidRDefault="00893BA8" w14:paraId="1F8E26F7"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Địa chỉ:</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2B79A67A"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Mã số doanh nghiệp:</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do: ………………cấp ngày: ……………………</w:t>
      </w:r>
    </w:p>
    <w:p w:rsidRPr="00E54D9D" w:rsidR="00893BA8" w:rsidP="00EF5FE8" w:rsidRDefault="00893BA8" w14:paraId="74F45A81"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Fax: ……………………………………..</w:t>
      </w:r>
    </w:p>
    <w:p w:rsidRPr="00E54D9D" w:rsidR="00893BA8" w:rsidP="00EF5FE8" w:rsidRDefault="00893BA8" w14:paraId="5D40EBF1"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Đại diện:</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1EA857BE"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Chức vụ:</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BA6114" w14:paraId="3B3AC9AC" w14:textId="5E43FFEC">
      <w:pPr>
        <w:spacing w:before="60" w:after="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(Theo </w:t>
      </w:r>
      <w:r w:rsidRPr="00E54D9D" w:rsidR="00893BA8">
        <w:rPr>
          <w:rFonts w:ascii="Times New Roman" w:hAnsi="Times New Roman" w:eastAsia="Times New Roman" w:cs="Times New Roman"/>
          <w:sz w:val="24"/>
          <w:szCs w:val="24"/>
        </w:rPr>
        <w:t>Giấy ủy quyền số …….… ngày …….. của ................)………………………………..</w:t>
      </w:r>
    </w:p>
    <w:p w:rsidRPr="00FA7ABD" w:rsidR="00893BA8" w:rsidP="00EF5FE8" w:rsidRDefault="00D83480" w14:paraId="5957A76C" w14:textId="77777777">
      <w:pPr>
        <w:spacing w:before="60" w:after="60" w:line="276" w:lineRule="auto"/>
        <w:rPr>
          <w:rFonts w:ascii="Times New Roman" w:hAnsi="Times New Roman" w:eastAsia="Times New Roman" w:cs="Times New Roman"/>
          <w:b/>
          <w:sz w:val="24"/>
          <w:szCs w:val="24"/>
          <w:highlight w:val="darkGray"/>
          <w:u w:val="single"/>
        </w:rPr>
      </w:pPr>
      <w:r>
        <w:rPr>
          <w:rFonts w:ascii="Times New Roman" w:hAnsi="Times New Roman" w:eastAsia="Times New Roman" w:cs="Times New Roman"/>
          <w:b/>
          <w:sz w:val="24"/>
          <w:szCs w:val="24"/>
          <w:highlight w:val="darkGray"/>
          <w:u w:val="single"/>
        </w:rPr>
        <w:t xml:space="preserve">Trường hợp Bên Chuyển Nhượng </w:t>
      </w:r>
      <w:r w:rsidRPr="00FA7ABD" w:rsidR="00893BA8">
        <w:rPr>
          <w:rFonts w:ascii="Times New Roman" w:hAnsi="Times New Roman" w:eastAsia="Times New Roman" w:cs="Times New Roman"/>
          <w:b/>
          <w:sz w:val="24"/>
          <w:szCs w:val="24"/>
          <w:highlight w:val="darkGray"/>
          <w:u w:val="single"/>
        </w:rPr>
        <w:t>là cá nhân</w:t>
      </w:r>
    </w:p>
    <w:p w:rsidRPr="00E54D9D" w:rsidR="00893BA8" w:rsidP="00EF5FE8" w:rsidRDefault="00893BA8" w14:paraId="12BEAF35" w14:textId="77777777">
      <w:pPr>
        <w:spacing w:before="60" w:after="60" w:line="276" w:lineRule="auto"/>
        <w:rPr>
          <w:rFonts w:ascii="Times New Roman" w:hAnsi="Times New Roman" w:eastAsia="Times New Roman" w:cs="Times New Roman"/>
          <w:b/>
          <w:sz w:val="24"/>
          <w:szCs w:val="24"/>
          <w:u w:val="single"/>
        </w:rPr>
      </w:pPr>
      <w:r w:rsidRPr="00E54D9D">
        <w:rPr>
          <w:rFonts w:ascii="Times New Roman" w:hAnsi="Times New Roman" w:eastAsia="Times New Roman" w:cs="Times New Roman"/>
          <w:b/>
          <w:sz w:val="24"/>
          <w:szCs w:val="24"/>
        </w:rPr>
        <w:t>Ông/Bà............................................</w:t>
      </w:r>
    </w:p>
    <w:tbl>
      <w:tblPr>
        <w:tblW w:w="9900" w:type="dxa"/>
        <w:tblInd w:w="108" w:type="dxa"/>
        <w:tblLayout w:type="fixed"/>
        <w:tblLook w:val="01E0" w:firstRow="1" w:lastRow="1" w:firstColumn="1" w:lastColumn="1" w:noHBand="0" w:noVBand="0"/>
      </w:tblPr>
      <w:tblGrid>
        <w:gridCol w:w="2465"/>
        <w:gridCol w:w="2241"/>
        <w:gridCol w:w="2134"/>
        <w:gridCol w:w="3060"/>
      </w:tblGrid>
      <w:tr w:rsidRPr="00E54D9D" w:rsidR="00893BA8" w:rsidTr="00770AA6" w14:paraId="1A19A1AE" w14:textId="77777777">
        <w:tc>
          <w:tcPr>
            <w:tcW w:w="2465" w:type="dxa"/>
          </w:tcPr>
          <w:p w:rsidRPr="00221E53" w:rsidR="00893BA8" w:rsidP="00EF5FE8" w:rsidRDefault="00893BA8" w14:paraId="385436FB" w14:textId="77777777">
            <w:pPr>
              <w:tabs>
                <w:tab w:val="left" w:pos="360"/>
              </w:tabs>
              <w:spacing w:before="60" w:after="60" w:line="276" w:lineRule="auto"/>
              <w:jc w:val="left"/>
              <w:rPr>
                <w:rFonts w:ascii="Times New Roman" w:hAnsi="Times New Roman" w:eastAsia="Times New Roman" w:cs="Times New Roman"/>
                <w:sz w:val="24"/>
                <w:szCs w:val="24"/>
                <w:highlight w:val="lightGray"/>
              </w:rPr>
            </w:pPr>
            <w:r w:rsidRPr="00221E53">
              <w:rPr>
                <w:rFonts w:ascii="Times New Roman" w:hAnsi="Times New Roman" w:eastAsia="Times New Roman" w:cs="Times New Roman"/>
                <w:sz w:val="24"/>
                <w:szCs w:val="24"/>
                <w:highlight w:val="lightGray"/>
              </w:rPr>
              <w:t>Số CCCD/CMND/Hộ chiếu:</w:t>
            </w:r>
            <w:r w:rsidR="00C475A4">
              <w:rPr>
                <w:rStyle w:val="FootnoteReference"/>
                <w:rFonts w:ascii="Times New Roman" w:hAnsi="Times New Roman" w:eastAsia="Times New Roman" w:cs="Times New Roman"/>
                <w:sz w:val="24"/>
                <w:szCs w:val="24"/>
                <w:highlight w:val="lightGray"/>
              </w:rPr>
              <w:footnoteReference w:id="2"/>
            </w:r>
          </w:p>
        </w:tc>
        <w:tc>
          <w:tcPr>
            <w:tcW w:w="2241" w:type="dxa"/>
          </w:tcPr>
          <w:p w:rsidRPr="00E54D9D" w:rsidR="00893BA8" w:rsidP="00EF5FE8" w:rsidRDefault="00893BA8" w14:paraId="11CE13E7"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c>
          <w:tcPr>
            <w:tcW w:w="2134" w:type="dxa"/>
          </w:tcPr>
          <w:p w:rsidRPr="00E54D9D" w:rsidR="00893BA8" w:rsidP="00EF5FE8" w:rsidRDefault="00893BA8" w14:paraId="29DE3ACB"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do: ………………</w:t>
            </w:r>
          </w:p>
        </w:tc>
        <w:tc>
          <w:tcPr>
            <w:tcW w:w="3060" w:type="dxa"/>
          </w:tcPr>
          <w:p w:rsidRPr="00E54D9D" w:rsidR="00893BA8" w:rsidP="00EF5FE8" w:rsidRDefault="00893BA8" w14:paraId="4D824839"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cấp ngày: </w:t>
            </w:r>
            <w:r w:rsidRPr="00E54D9D">
              <w:rPr>
                <w:rFonts w:ascii="Times New Roman" w:hAnsi="Times New Roman" w:eastAsia="Times New Roman" w:cs="Times New Roman"/>
                <w:i/>
                <w:sz w:val="24"/>
                <w:szCs w:val="24"/>
              </w:rPr>
              <w:t>……………</w:t>
            </w:r>
          </w:p>
        </w:tc>
      </w:tr>
      <w:tr w:rsidRPr="00E54D9D" w:rsidR="00893BA8" w:rsidTr="00770AA6" w14:paraId="57EEB383" w14:textId="77777777">
        <w:tc>
          <w:tcPr>
            <w:tcW w:w="2465" w:type="dxa"/>
          </w:tcPr>
          <w:p w:rsidRPr="00E54D9D" w:rsidR="00893BA8" w:rsidP="00EF5FE8" w:rsidRDefault="00893BA8" w14:paraId="645C440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Hộ khẩu thường trú:</w:t>
            </w:r>
          </w:p>
        </w:tc>
        <w:tc>
          <w:tcPr>
            <w:tcW w:w="7435" w:type="dxa"/>
            <w:gridSpan w:val="3"/>
          </w:tcPr>
          <w:p w:rsidRPr="00E54D9D" w:rsidR="00893BA8" w:rsidP="00EF5FE8" w:rsidRDefault="00893BA8" w14:paraId="42ABE7F6"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893BA8" w:rsidTr="00770AA6" w14:paraId="241B2D7A" w14:textId="77777777">
        <w:tc>
          <w:tcPr>
            <w:tcW w:w="2465" w:type="dxa"/>
          </w:tcPr>
          <w:p w:rsidRPr="00E54D9D" w:rsidR="00893BA8" w:rsidP="00EF5FE8" w:rsidRDefault="00893BA8" w14:paraId="7B699F0C"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p>
        </w:tc>
        <w:tc>
          <w:tcPr>
            <w:tcW w:w="7435" w:type="dxa"/>
            <w:gridSpan w:val="3"/>
          </w:tcPr>
          <w:p w:rsidRPr="00E54D9D" w:rsidR="00893BA8" w:rsidP="00EF5FE8" w:rsidRDefault="00893BA8" w14:paraId="1E07963C"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893BA8" w:rsidTr="00770AA6" w14:paraId="372E531A" w14:textId="77777777">
        <w:tc>
          <w:tcPr>
            <w:tcW w:w="2465" w:type="dxa"/>
          </w:tcPr>
          <w:p w:rsidRPr="00E54D9D" w:rsidR="00893BA8" w:rsidP="00EF5FE8" w:rsidRDefault="00893BA8" w14:paraId="41AC6535"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p>
        </w:tc>
        <w:tc>
          <w:tcPr>
            <w:tcW w:w="7435" w:type="dxa"/>
            <w:gridSpan w:val="3"/>
          </w:tcPr>
          <w:p w:rsidRPr="00E54D9D" w:rsidR="00893BA8" w:rsidP="00EF5FE8" w:rsidRDefault="00893BA8" w14:paraId="0DB36B76"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bl>
    <w:p w:rsidRPr="00E54D9D" w:rsidR="00893BA8" w:rsidP="00EF5FE8" w:rsidRDefault="00893BA8" w14:paraId="0736DFFF" w14:textId="6538CBB1">
      <w:pPr>
        <w:spacing w:before="60" w:after="60" w:line="276" w:lineRule="auto"/>
        <w:jc w:val="left"/>
        <w:rPr>
          <w:rFonts w:ascii="Times New Roman" w:hAnsi="Times New Roman" w:eastAsia="Times New Roman" w:cs="Times New Roman"/>
          <w:b/>
          <w:sz w:val="24"/>
          <w:szCs w:val="24"/>
        </w:rPr>
      </w:pPr>
      <w:r w:rsidRPr="00E54D9D">
        <w:rPr>
          <w:rFonts w:ascii="Times New Roman" w:hAnsi="Times New Roman" w:eastAsia="Times New Roman" w:cs="Times New Roman"/>
          <w:b/>
          <w:sz w:val="24"/>
          <w:szCs w:val="24"/>
        </w:rPr>
        <w:t>Và Vợ/Chồng: Ông/Bà ……………………</w:t>
      </w:r>
    </w:p>
    <w:tbl>
      <w:tblPr>
        <w:tblW w:w="9900" w:type="dxa"/>
        <w:tblInd w:w="108" w:type="dxa"/>
        <w:tblLayout w:type="fixed"/>
        <w:tblLook w:val="01E0" w:firstRow="1" w:lastRow="1" w:firstColumn="1" w:lastColumn="1" w:noHBand="0" w:noVBand="0"/>
      </w:tblPr>
      <w:tblGrid>
        <w:gridCol w:w="2465"/>
        <w:gridCol w:w="2241"/>
        <w:gridCol w:w="2134"/>
        <w:gridCol w:w="3060"/>
      </w:tblGrid>
      <w:tr w:rsidRPr="00E54D9D" w:rsidR="00893BA8" w:rsidTr="00770AA6" w14:paraId="295CCE73" w14:textId="77777777">
        <w:tc>
          <w:tcPr>
            <w:tcW w:w="2465" w:type="dxa"/>
          </w:tcPr>
          <w:p w:rsidRPr="00E54D9D" w:rsidR="00893BA8" w:rsidP="00EF5FE8" w:rsidRDefault="00893BA8" w14:paraId="5F3BDB0E" w14:textId="67A671CD">
            <w:pPr>
              <w:tabs>
                <w:tab w:val="left" w:pos="360"/>
              </w:tabs>
              <w:spacing w:before="60" w:after="60" w:line="276" w:lineRule="auto"/>
              <w:jc w:val="left"/>
              <w:rPr>
                <w:rFonts w:ascii="Times New Roman" w:hAnsi="Times New Roman" w:eastAsia="Times New Roman" w:cs="Times New Roman"/>
                <w:sz w:val="24"/>
                <w:szCs w:val="24"/>
              </w:rPr>
            </w:pPr>
            <w:r w:rsidRPr="00221E53">
              <w:rPr>
                <w:rFonts w:ascii="Times New Roman" w:hAnsi="Times New Roman" w:eastAsia="Times New Roman" w:cs="Times New Roman"/>
                <w:sz w:val="24"/>
                <w:szCs w:val="24"/>
                <w:highlight w:val="lightGray"/>
              </w:rPr>
              <w:t>Số CCCD/CMND/Hộ chiếu</w:t>
            </w:r>
            <w:ins w:author="Phan Le Giang (K.PCTT-HO)" w:date="2023-10-17T15:57:00Z" w:id="25">
              <w:r w:rsidR="008D6C3F">
                <w:rPr>
                  <w:rStyle w:val="FootnoteReference"/>
                  <w:rFonts w:ascii="Times New Roman" w:hAnsi="Times New Roman" w:eastAsia="Times New Roman" w:cs="Times New Roman"/>
                  <w:sz w:val="24"/>
                  <w:szCs w:val="24"/>
                  <w:highlight w:val="lightGray"/>
                </w:rPr>
                <w:footnoteReference w:id="3"/>
              </w:r>
            </w:ins>
            <w:r w:rsidRPr="00221E53">
              <w:rPr>
                <w:rFonts w:ascii="Times New Roman" w:hAnsi="Times New Roman" w:eastAsia="Times New Roman" w:cs="Times New Roman"/>
                <w:sz w:val="24"/>
                <w:szCs w:val="24"/>
                <w:highlight w:val="lightGray"/>
              </w:rPr>
              <w:t>:</w:t>
            </w:r>
          </w:p>
        </w:tc>
        <w:tc>
          <w:tcPr>
            <w:tcW w:w="2241" w:type="dxa"/>
          </w:tcPr>
          <w:p w:rsidRPr="00E54D9D" w:rsidR="00893BA8" w:rsidP="00EF5FE8" w:rsidRDefault="00893BA8" w14:paraId="164F8261"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c>
          <w:tcPr>
            <w:tcW w:w="2134" w:type="dxa"/>
          </w:tcPr>
          <w:p w:rsidRPr="00E54D9D" w:rsidR="00893BA8" w:rsidP="00EF5FE8" w:rsidRDefault="00893BA8" w14:paraId="034971F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do: ………………</w:t>
            </w:r>
          </w:p>
        </w:tc>
        <w:tc>
          <w:tcPr>
            <w:tcW w:w="3060" w:type="dxa"/>
          </w:tcPr>
          <w:p w:rsidRPr="00E54D9D" w:rsidR="00893BA8" w:rsidP="00EF5FE8" w:rsidRDefault="00893BA8" w14:paraId="33A7044D"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cấp ngày: </w:t>
            </w:r>
            <w:r w:rsidRPr="00E54D9D">
              <w:rPr>
                <w:rFonts w:ascii="Times New Roman" w:hAnsi="Times New Roman" w:eastAsia="Times New Roman" w:cs="Times New Roman"/>
                <w:i/>
                <w:sz w:val="24"/>
                <w:szCs w:val="24"/>
              </w:rPr>
              <w:t>……………</w:t>
            </w:r>
          </w:p>
        </w:tc>
      </w:tr>
      <w:tr w:rsidRPr="00E54D9D" w:rsidR="00893BA8" w:rsidTr="00770AA6" w14:paraId="7035C5BF" w14:textId="77777777">
        <w:tc>
          <w:tcPr>
            <w:tcW w:w="2465" w:type="dxa"/>
          </w:tcPr>
          <w:p w:rsidRPr="00E54D9D" w:rsidR="00893BA8" w:rsidP="00EF5FE8" w:rsidRDefault="00893BA8" w14:paraId="6868DF67"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Hộ khẩu thường trú:</w:t>
            </w:r>
          </w:p>
        </w:tc>
        <w:tc>
          <w:tcPr>
            <w:tcW w:w="7435" w:type="dxa"/>
            <w:gridSpan w:val="3"/>
          </w:tcPr>
          <w:p w:rsidRPr="00E54D9D" w:rsidR="00893BA8" w:rsidP="00EF5FE8" w:rsidRDefault="00893BA8" w14:paraId="1A4F5327"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893BA8" w:rsidTr="00770AA6" w14:paraId="3DD06466" w14:textId="77777777">
        <w:tc>
          <w:tcPr>
            <w:tcW w:w="2465" w:type="dxa"/>
          </w:tcPr>
          <w:p w:rsidRPr="00E54D9D" w:rsidR="00893BA8" w:rsidP="00EF5FE8" w:rsidRDefault="00893BA8" w14:paraId="59F034A2"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p>
        </w:tc>
        <w:tc>
          <w:tcPr>
            <w:tcW w:w="7435" w:type="dxa"/>
            <w:gridSpan w:val="3"/>
          </w:tcPr>
          <w:p w:rsidRPr="00E54D9D" w:rsidR="00893BA8" w:rsidP="00EF5FE8" w:rsidRDefault="00893BA8" w14:paraId="6F201B9E"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6B5FB4" w:rsidR="00893BA8" w:rsidTr="00770AA6" w14:paraId="2E3CC944" w14:textId="77777777">
        <w:tc>
          <w:tcPr>
            <w:tcW w:w="2465" w:type="dxa"/>
          </w:tcPr>
          <w:p w:rsidRPr="00E54D9D" w:rsidR="00893BA8" w:rsidP="00EF5FE8" w:rsidRDefault="00893BA8" w14:paraId="7EA87B63"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p>
        </w:tc>
        <w:tc>
          <w:tcPr>
            <w:tcW w:w="7435" w:type="dxa"/>
            <w:gridSpan w:val="3"/>
          </w:tcPr>
          <w:p w:rsidRPr="00E54D9D" w:rsidR="00893BA8" w:rsidP="00EF5FE8" w:rsidRDefault="00893BA8" w14:paraId="2092791B"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bl>
    <w:p w:rsidRPr="002D45EC" w:rsidR="00893BA8" w:rsidP="00EF5FE8" w:rsidRDefault="00893BA8" w14:paraId="6D0201FA"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(Sau đây gọi tắt là </w:t>
      </w:r>
      <w:r w:rsidRPr="00E54D9D">
        <w:rPr>
          <w:rFonts w:ascii="Times New Roman" w:hAnsi="Times New Roman" w:eastAsia="Times New Roman" w:cs="Times New Roman"/>
          <w:b/>
          <w:i/>
          <w:sz w:val="24"/>
          <w:szCs w:val="24"/>
        </w:rPr>
        <w:t>“Bên Chuyển Nhượng”)</w:t>
      </w:r>
    </w:p>
    <w:p w:rsidR="00893BA8" w:rsidP="00EF5FE8" w:rsidRDefault="00E54D9D" w14:paraId="33EE9F4C" w14:textId="070EA92E">
      <w:pPr>
        <w:spacing w:before="60" w:after="60" w:line="276" w:lineRule="auto"/>
        <w:rPr>
          <w:rFonts w:ascii="Times New Roman" w:hAnsi="Times New Roman" w:eastAsia="Times New Roman" w:cs="Times New Roman"/>
          <w:b/>
          <w:sz w:val="24"/>
          <w:szCs w:val="24"/>
        </w:rPr>
      </w:pPr>
      <w:r w:rsidRPr="008D6C3F">
        <w:rPr>
          <w:rFonts w:ascii="Times New Roman" w:hAnsi="Times New Roman" w:eastAsia="Times New Roman" w:cs="Times New Roman"/>
          <w:b/>
          <w:sz w:val="24"/>
          <w:szCs w:val="24"/>
          <w:rPrChange w:author="Phan Le Giang (K.PCTT-HO)" w:date="2023-10-17T15:57:00Z" w:id="28">
            <w:rPr>
              <w:rFonts w:ascii="Times New Roman" w:hAnsi="Times New Roman" w:eastAsia="Times New Roman" w:cs="Times New Roman"/>
              <w:b/>
              <w:sz w:val="24"/>
              <w:szCs w:val="24"/>
              <w:highlight w:val="lightGray"/>
            </w:rPr>
          </w:rPrChange>
        </w:rPr>
        <w:t>I</w:t>
      </w:r>
      <w:ins w:author="Phan Le Giang (K.PCTT-HO)" w:date="2023-10-13T15:18:00Z" w:id="29">
        <w:r w:rsidRPr="008D6C3F" w:rsidR="00D700C5">
          <w:rPr>
            <w:rFonts w:ascii="Times New Roman" w:hAnsi="Times New Roman" w:eastAsia="Times New Roman" w:cs="Times New Roman"/>
            <w:b/>
            <w:sz w:val="24"/>
            <w:szCs w:val="24"/>
            <w:rPrChange w:author="Phan Le Giang (K.PCTT-HO)" w:date="2023-10-17T15:57:00Z" w:id="30">
              <w:rPr>
                <w:rFonts w:ascii="Times New Roman" w:hAnsi="Times New Roman" w:eastAsia="Times New Roman" w:cs="Times New Roman"/>
                <w:b/>
                <w:sz w:val="24"/>
                <w:szCs w:val="24"/>
                <w:highlight w:val="lightGray"/>
              </w:rPr>
            </w:rPrChange>
          </w:rPr>
          <w:t>II</w:t>
        </w:r>
      </w:ins>
      <w:del w:author="Phan Le Giang (K.PCTT-HO)" w:date="2023-10-13T15:18:00Z" w:id="31">
        <w:r w:rsidRPr="008D6C3F" w:rsidDel="00D700C5">
          <w:rPr>
            <w:rFonts w:ascii="Times New Roman" w:hAnsi="Times New Roman" w:eastAsia="Times New Roman" w:cs="Times New Roman"/>
            <w:b/>
            <w:sz w:val="24"/>
            <w:szCs w:val="24"/>
            <w:rPrChange w:author="Phan Le Giang (K.PCTT-HO)" w:date="2023-10-17T15:57:00Z" w:id="32">
              <w:rPr>
                <w:rFonts w:ascii="Times New Roman" w:hAnsi="Times New Roman" w:eastAsia="Times New Roman" w:cs="Times New Roman"/>
                <w:b/>
                <w:sz w:val="24"/>
                <w:szCs w:val="24"/>
                <w:highlight w:val="lightGray"/>
              </w:rPr>
            </w:rPrChange>
          </w:rPr>
          <w:delText>V</w:delText>
        </w:r>
      </w:del>
      <w:r w:rsidRPr="008D6C3F">
        <w:rPr>
          <w:rFonts w:ascii="Times New Roman" w:hAnsi="Times New Roman" w:eastAsia="Times New Roman" w:cs="Times New Roman"/>
          <w:b/>
          <w:sz w:val="24"/>
          <w:szCs w:val="24"/>
          <w:rPrChange w:author="Phan Le Giang (K.PCTT-HO)" w:date="2023-10-17T15:57:00Z" w:id="33">
            <w:rPr>
              <w:rFonts w:ascii="Times New Roman" w:hAnsi="Times New Roman" w:eastAsia="Times New Roman" w:cs="Times New Roman"/>
              <w:b/>
              <w:sz w:val="24"/>
              <w:szCs w:val="24"/>
              <w:highlight w:val="lightGray"/>
            </w:rPr>
          </w:rPrChange>
        </w:rPr>
        <w:t xml:space="preserve">. </w:t>
      </w:r>
      <w:r w:rsidRPr="008D6C3F" w:rsidR="00893BA8">
        <w:rPr>
          <w:rFonts w:ascii="Times New Roman" w:hAnsi="Times New Roman" w:eastAsia="Times New Roman" w:cs="Times New Roman"/>
          <w:b/>
          <w:sz w:val="24"/>
          <w:szCs w:val="24"/>
          <w:rPrChange w:author="Phan Le Giang (K.PCTT-HO)" w:date="2023-10-17T15:57:00Z" w:id="34">
            <w:rPr>
              <w:rFonts w:ascii="Times New Roman" w:hAnsi="Times New Roman" w:eastAsia="Times New Roman" w:cs="Times New Roman"/>
              <w:b/>
              <w:sz w:val="24"/>
              <w:szCs w:val="24"/>
              <w:highlight w:val="lightGray"/>
            </w:rPr>
          </w:rPrChange>
        </w:rPr>
        <w:t>BÊN NHẬN CHUYỂN NHƯỢNG:</w:t>
      </w:r>
      <w:r w:rsidRPr="008D6C3F" w:rsidR="00893BA8">
        <w:rPr>
          <w:rFonts w:ascii="Times New Roman" w:hAnsi="Times New Roman" w:eastAsia="Times New Roman" w:cs="Times New Roman"/>
          <w:b/>
          <w:sz w:val="24"/>
          <w:szCs w:val="24"/>
        </w:rPr>
        <w:t xml:space="preserve"> </w:t>
      </w:r>
    </w:p>
    <w:p w:rsidRPr="00E54D9D" w:rsidR="00893BA8" w:rsidP="00EF5FE8" w:rsidRDefault="00893BA8" w14:paraId="1B2316B5"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Ông:…………………………………………………………………………………………….</w:t>
      </w:r>
    </w:p>
    <w:p w:rsidRPr="00E54D9D" w:rsidR="00893BA8" w:rsidP="00EF5FE8" w:rsidRDefault="00893BA8" w14:paraId="2C2ADB0C" w14:textId="69C1C64B">
      <w:pPr>
        <w:spacing w:before="60" w:after="60" w:line="276" w:lineRule="auto"/>
        <w:rPr>
          <w:rFonts w:ascii="Times New Roman" w:hAnsi="Times New Roman" w:eastAsia="Times New Roman" w:cs="Times New Roman"/>
          <w:sz w:val="24"/>
          <w:szCs w:val="24"/>
        </w:rPr>
      </w:pPr>
      <w:r w:rsidRPr="00221E53">
        <w:rPr>
          <w:rFonts w:ascii="Times New Roman" w:hAnsi="Times New Roman" w:eastAsia="Times New Roman" w:cs="Times New Roman"/>
          <w:sz w:val="24"/>
          <w:szCs w:val="24"/>
          <w:highlight w:val="lightGray"/>
        </w:rPr>
        <w:t>Số CMND/Hộ chiếu/CCCD</w:t>
      </w:r>
      <w:ins w:author="Phan Le Giang (K.PCTT-HO)" w:date="2023-10-17T18:21:00Z" w:id="35">
        <w:r w:rsidR="00BC4424">
          <w:rPr>
            <w:rStyle w:val="FootnoteReference"/>
            <w:rFonts w:ascii="Times New Roman" w:hAnsi="Times New Roman" w:eastAsia="Times New Roman" w:cs="Times New Roman"/>
            <w:sz w:val="24"/>
            <w:szCs w:val="24"/>
            <w:highlight w:val="lightGray"/>
          </w:rPr>
          <w:footnoteReference w:id="4"/>
        </w:r>
      </w:ins>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do: ………</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cấp ngày: ………………………</w:t>
      </w:r>
    </w:p>
    <w:p w:rsidRPr="00E54D9D" w:rsidR="00893BA8" w:rsidP="00EF5FE8" w:rsidRDefault="00893BA8" w14:paraId="0322252B"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Hộ khẩu thường trú:</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4FF892E0"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0E277452"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A43A43" w:rsidR="003B680A" w:rsidP="00EF5FE8" w:rsidRDefault="003B680A" w14:paraId="71A3E3E6" w14:textId="376AD92E">
      <w:pPr>
        <w:spacing w:before="60" w:after="60" w:line="276" w:lineRule="auto"/>
        <w:rPr>
          <w:rFonts w:ascii="Times New Roman" w:hAnsi="Times New Roman" w:eastAsia="Times New Roman" w:cs="Times New Roman"/>
          <w:b/>
          <w:i/>
          <w:sz w:val="24"/>
          <w:szCs w:val="24"/>
        </w:rPr>
      </w:pPr>
      <w:r w:rsidRPr="00A43A43">
        <w:rPr>
          <w:rFonts w:ascii="Times New Roman" w:hAnsi="Times New Roman" w:eastAsia="Times New Roman" w:cs="Times New Roman"/>
          <w:b/>
          <w:i/>
          <w:sz w:val="24"/>
          <w:szCs w:val="24"/>
        </w:rPr>
        <w:t>Và:</w:t>
      </w:r>
    </w:p>
    <w:p w:rsidRPr="00E54D9D" w:rsidR="00893BA8" w:rsidP="00EF5FE8" w:rsidRDefault="00893BA8" w14:paraId="1AA62936"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Bà:………………………………………………………………………………………………</w:t>
      </w:r>
    </w:p>
    <w:p w:rsidRPr="00E54D9D" w:rsidR="00893BA8" w:rsidP="00EF5FE8" w:rsidRDefault="00893BA8" w14:paraId="7387B1AA" w14:textId="4597D36B">
      <w:pPr>
        <w:spacing w:before="60" w:after="60" w:line="276" w:lineRule="auto"/>
        <w:rPr>
          <w:rFonts w:ascii="Times New Roman" w:hAnsi="Times New Roman" w:eastAsia="Times New Roman" w:cs="Times New Roman"/>
          <w:sz w:val="24"/>
          <w:szCs w:val="24"/>
        </w:rPr>
      </w:pPr>
      <w:r w:rsidRPr="00221E53">
        <w:rPr>
          <w:rFonts w:ascii="Times New Roman" w:hAnsi="Times New Roman" w:eastAsia="Times New Roman" w:cs="Times New Roman"/>
          <w:sz w:val="24"/>
          <w:szCs w:val="24"/>
          <w:highlight w:val="lightGray"/>
        </w:rPr>
        <w:t>Số CMND/Hộ chiếu/CCCD</w:t>
      </w:r>
      <w:ins w:author="Phan Le Giang (K.PCTT-HO)" w:date="2023-10-17T15:57:00Z" w:id="38">
        <w:r w:rsidR="008D6C3F">
          <w:rPr>
            <w:rStyle w:val="FootnoteReference"/>
            <w:rFonts w:ascii="Times New Roman" w:hAnsi="Times New Roman" w:eastAsia="Times New Roman" w:cs="Times New Roman"/>
            <w:sz w:val="24"/>
            <w:szCs w:val="24"/>
            <w:highlight w:val="lightGray"/>
          </w:rPr>
          <w:footnoteReference w:id="5"/>
        </w:r>
      </w:ins>
      <w:r w:rsidRPr="00E54D9D">
        <w:rPr>
          <w:rFonts w:ascii="Times New Roman" w:hAnsi="Times New Roman" w:eastAsia="Times New Roman" w:cs="Times New Roman"/>
          <w:sz w:val="24"/>
          <w:szCs w:val="24"/>
        </w:rPr>
        <w:t>:………………do:……………cấp ngày: ……………………….</w:t>
      </w:r>
    </w:p>
    <w:p w:rsidRPr="00E54D9D" w:rsidR="00893BA8" w:rsidP="00EF5FE8" w:rsidRDefault="00893BA8" w14:paraId="37B7B7AD"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Hộ khẩu thường trú:</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1E0E3780"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2273E033"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00893BA8" w:rsidP="00EF5FE8" w:rsidRDefault="00893BA8" w14:paraId="526CCEEE" w14:textId="77777777">
      <w:pPr>
        <w:spacing w:before="60" w:after="60" w:line="276" w:lineRule="auto"/>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Change w:author="Phan Le Giang (K.PCTT-HO)" w:date="2023-10-17T15:57:00Z" w:id="41">
            <w:rPr>
              <w:rFonts w:ascii="Times New Roman" w:hAnsi="Times New Roman" w:eastAsia="Times New Roman" w:cs="Times New Roman"/>
              <w:sz w:val="24"/>
              <w:szCs w:val="24"/>
              <w:highlight w:val="darkGray"/>
            </w:rPr>
          </w:rPrChange>
        </w:rPr>
        <w:t xml:space="preserve">(Sau đây gọi tắt là </w:t>
      </w:r>
      <w:r w:rsidRPr="008D6C3F">
        <w:rPr>
          <w:rFonts w:ascii="Times New Roman" w:hAnsi="Times New Roman" w:eastAsia="Times New Roman" w:cs="Times New Roman"/>
          <w:b/>
          <w:i/>
          <w:sz w:val="24"/>
          <w:szCs w:val="24"/>
          <w:rPrChange w:author="Phan Le Giang (K.PCTT-HO)" w:date="2023-10-17T15:57:00Z" w:id="42">
            <w:rPr>
              <w:rFonts w:ascii="Times New Roman" w:hAnsi="Times New Roman" w:eastAsia="Times New Roman" w:cs="Times New Roman"/>
              <w:b/>
              <w:i/>
              <w:sz w:val="24"/>
              <w:szCs w:val="24"/>
              <w:highlight w:val="darkGray"/>
            </w:rPr>
          </w:rPrChange>
        </w:rPr>
        <w:t>“Bên Nhận Chuyển Nhượng”</w:t>
      </w:r>
      <w:r w:rsidRPr="008D6C3F">
        <w:rPr>
          <w:rFonts w:ascii="Times New Roman" w:hAnsi="Times New Roman" w:eastAsia="Times New Roman" w:cs="Times New Roman"/>
          <w:sz w:val="24"/>
          <w:szCs w:val="24"/>
          <w:rPrChange w:author="Phan Le Giang (K.PCTT-HO)" w:date="2023-10-17T15:57:00Z" w:id="43">
            <w:rPr>
              <w:rFonts w:ascii="Times New Roman" w:hAnsi="Times New Roman" w:eastAsia="Times New Roman" w:cs="Times New Roman"/>
              <w:sz w:val="24"/>
              <w:szCs w:val="24"/>
              <w:highlight w:val="darkGray"/>
            </w:rPr>
          </w:rPrChange>
        </w:rPr>
        <w:t>)</w:t>
      </w:r>
    </w:p>
    <w:p w:rsidRPr="006B5FB4" w:rsidR="00893BA8" w:rsidP="00EF5FE8" w:rsidRDefault="00893BA8" w14:paraId="6EF35533" w14:textId="033A8F93">
      <w:pPr>
        <w:spacing w:before="60" w:after="60" w:line="276" w:lineRule="auto"/>
        <w:rPr>
          <w:rFonts w:ascii="Times New Roman" w:hAnsi="Times New Roman" w:eastAsia="Times New Roman" w:cs="Times New Roman"/>
          <w:b/>
          <w:sz w:val="24"/>
          <w:szCs w:val="24"/>
          <w:u w:val="single"/>
        </w:rPr>
      </w:pPr>
      <w:r w:rsidRPr="006B5FB4">
        <w:rPr>
          <w:rFonts w:ascii="Times New Roman" w:hAnsi="Times New Roman" w:eastAsia="Times New Roman" w:cs="Times New Roman"/>
          <w:sz w:val="24"/>
          <w:szCs w:val="24"/>
        </w:rPr>
        <w:t xml:space="preserve">Các bên thống nhất ký kết </w:t>
      </w:r>
      <w:r>
        <w:rPr>
          <w:rFonts w:ascii="Times New Roman" w:hAnsi="Times New Roman" w:eastAsia="Times New Roman" w:cs="Times New Roman"/>
          <w:sz w:val="24"/>
          <w:szCs w:val="24"/>
        </w:rPr>
        <w:t>T</w:t>
      </w:r>
      <w:r w:rsidRPr="006B5FB4">
        <w:rPr>
          <w:rFonts w:ascii="Times New Roman" w:hAnsi="Times New Roman" w:eastAsia="Times New Roman" w:cs="Times New Roman"/>
          <w:sz w:val="24"/>
          <w:szCs w:val="24"/>
        </w:rPr>
        <w:t xml:space="preserve">hỏa thuận </w:t>
      </w:r>
      <w:del w:author="Nguyen Thi Thu Huyen (K.PCTT-HO)" w:date="2023-10-23T09:52:00Z" w:id="44">
        <w:r w:rsidDel="00B534F0">
          <w:rPr>
            <w:rFonts w:ascii="Times New Roman" w:hAnsi="Times New Roman" w:eastAsia="Times New Roman" w:cs="Times New Roman"/>
            <w:sz w:val="24"/>
            <w:szCs w:val="24"/>
          </w:rPr>
          <w:delText xml:space="preserve">về việc </w:delText>
        </w:r>
      </w:del>
      <w:r w:rsidR="00C37A5A">
        <w:rPr>
          <w:rFonts w:ascii="Times New Roman" w:hAnsi="Times New Roman" w:eastAsia="Times New Roman" w:cs="Times New Roman"/>
          <w:sz w:val="24"/>
          <w:szCs w:val="24"/>
        </w:rPr>
        <w:t>quản lý tiền giải ngân trên tài khoản của Bên Chuyển Nhượng</w:t>
      </w:r>
      <w:r>
        <w:rPr>
          <w:rFonts w:ascii="Times New Roman" w:hAnsi="Times New Roman" w:eastAsia="Times New Roman" w:cs="Times New Roman"/>
          <w:sz w:val="24"/>
          <w:szCs w:val="24"/>
        </w:rPr>
        <w:t xml:space="preserve"> </w:t>
      </w:r>
      <w:r w:rsidRPr="006B5FB4">
        <w:rPr>
          <w:rFonts w:ascii="Times New Roman" w:hAnsi="Times New Roman" w:eastAsia="Times New Roman" w:cs="Times New Roman"/>
          <w:sz w:val="24"/>
          <w:szCs w:val="24"/>
        </w:rPr>
        <w:t>(</w:t>
      </w:r>
      <w:r>
        <w:rPr>
          <w:rFonts w:ascii="Times New Roman" w:hAnsi="Times New Roman" w:eastAsia="Times New Roman" w:cs="Times New Roman"/>
          <w:i/>
          <w:sz w:val="24"/>
          <w:szCs w:val="24"/>
        </w:rPr>
        <w:t xml:space="preserve">Sau đây gọi tắt là </w:t>
      </w:r>
      <w:r w:rsidRPr="006B5FB4">
        <w:rPr>
          <w:rFonts w:ascii="Times New Roman" w:hAnsi="Times New Roman" w:eastAsia="Times New Roman" w:cs="Times New Roman"/>
          <w:sz w:val="24"/>
          <w:szCs w:val="24"/>
        </w:rPr>
        <w:t>“</w:t>
      </w:r>
      <w:r>
        <w:rPr>
          <w:rFonts w:ascii="Times New Roman" w:hAnsi="Times New Roman" w:eastAsia="Times New Roman" w:cs="Times New Roman"/>
          <w:b/>
          <w:i/>
          <w:sz w:val="24"/>
          <w:szCs w:val="24"/>
        </w:rPr>
        <w:t>Thỏa thuận</w:t>
      </w:r>
      <w:r w:rsidRPr="006B5FB4">
        <w:rPr>
          <w:rFonts w:ascii="Times New Roman" w:hAnsi="Times New Roman" w:eastAsia="Times New Roman" w:cs="Times New Roman"/>
          <w:sz w:val="24"/>
          <w:szCs w:val="24"/>
        </w:rPr>
        <w:t>”) với các điều khoản như sau:</w:t>
      </w:r>
    </w:p>
    <w:p w:rsidRPr="006B5FB4" w:rsidR="00893BA8" w:rsidP="004F43AC" w:rsidRDefault="00AD3363" w14:paraId="081879AC" w14:textId="77777777">
      <w:pPr>
        <w:pStyle w:val="Heading1"/>
        <w:spacing w:before="120" w:after="120" w:line="312"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ĐIỀU KHOẢN CHUNG</w:t>
      </w:r>
    </w:p>
    <w:p w:rsidRPr="00770AA6" w:rsidR="00893BA8" w:rsidP="004F43AC" w:rsidRDefault="004628C8" w14:paraId="2E005D94" w14:textId="4249A9D9">
      <w:pPr>
        <w:numPr>
          <w:ilvl w:val="1"/>
          <w:numId w:val="1"/>
        </w:numPr>
        <w:spacing w:before="120" w:after="120" w:line="312" w:lineRule="auto"/>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Bên Chuyển Nhượng </w:t>
      </w:r>
      <w:r w:rsidR="002869B9">
        <w:rPr>
          <w:rFonts w:ascii="Times New Roman" w:hAnsi="Times New Roman" w:eastAsia="Times New Roman" w:cs="Times New Roman"/>
          <w:sz w:val="24"/>
          <w:szCs w:val="24"/>
        </w:rPr>
        <w:t>và Bên Nhận</w:t>
      </w:r>
      <w:r>
        <w:rPr>
          <w:rFonts w:ascii="Times New Roman" w:hAnsi="Times New Roman" w:eastAsia="Times New Roman" w:cs="Times New Roman"/>
          <w:sz w:val="24"/>
          <w:szCs w:val="24"/>
        </w:rPr>
        <w:t xml:space="preserve"> </w:t>
      </w:r>
      <w:r w:rsidR="002869B9">
        <w:rPr>
          <w:rFonts w:ascii="Times New Roman" w:hAnsi="Times New Roman" w:eastAsia="Times New Roman" w:cs="Times New Roman"/>
          <w:sz w:val="24"/>
          <w:szCs w:val="24"/>
        </w:rPr>
        <w:t xml:space="preserve">Chuyển Nhượng đã </w:t>
      </w:r>
      <w:ins w:author="ngocpv" w:date="2023-09-21T10:49:00Z" w:id="45">
        <w:r w:rsidR="00495C32">
          <w:rPr>
            <w:rFonts w:ascii="Times New Roman" w:hAnsi="Times New Roman" w:eastAsia="Times New Roman" w:cs="Times New Roman"/>
            <w:sz w:val="24"/>
            <w:szCs w:val="24"/>
          </w:rPr>
          <w:t xml:space="preserve">ký Hợp đồng đặt cọc và </w:t>
        </w:r>
      </w:ins>
      <w:r w:rsidR="002869B9">
        <w:rPr>
          <w:rFonts w:ascii="Times New Roman" w:hAnsi="Times New Roman" w:eastAsia="Times New Roman" w:cs="Times New Roman"/>
          <w:sz w:val="24"/>
          <w:szCs w:val="24"/>
        </w:rPr>
        <w:t xml:space="preserve">đồng ý thực hiện việc chuyển nhượng </w:t>
      </w:r>
      <w:r w:rsidR="00624A9F">
        <w:rPr>
          <w:rFonts w:ascii="Times New Roman" w:hAnsi="Times New Roman" w:eastAsia="Times New Roman" w:cs="Times New Roman"/>
          <w:sz w:val="24"/>
          <w:szCs w:val="24"/>
        </w:rPr>
        <w:t xml:space="preserve">đối với </w:t>
      </w:r>
      <w:r w:rsidRPr="006D275E" w:rsidR="00893BA8">
        <w:rPr>
          <w:rFonts w:ascii="Times New Roman" w:hAnsi="Times New Roman" w:eastAsia="Times New Roman" w:cs="Times New Roman"/>
          <w:sz w:val="24"/>
          <w:szCs w:val="24"/>
        </w:rPr>
        <w:t>Tài Sản theo mô tả dưới đây:</w:t>
      </w:r>
    </w:p>
    <w:p w:rsidRPr="006B5FB4" w:rsidR="00893BA8" w:rsidP="004F43AC" w:rsidRDefault="00893BA8" w14:paraId="5F12C30B" w14:textId="77777777">
      <w:pPr>
        <w:pStyle w:val="ListParagraph"/>
        <w:numPr>
          <w:ilvl w:val="0"/>
          <w:numId w:val="2"/>
        </w:numPr>
        <w:tabs>
          <w:tab w:val="clear" w:pos="360"/>
          <w:tab w:val="num" w:pos="144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sidRPr="006B5FB4">
        <w:rPr>
          <w:rFonts w:ascii="Times New Roman" w:hAnsi="Times New Roman" w:eastAsia="Times New Roman" w:cs="Times New Roman"/>
          <w:sz w:val="24"/>
          <w:szCs w:val="24"/>
          <w:highlight w:val="lightGray"/>
        </w:rPr>
        <w:t>Diện tích:</w:t>
      </w:r>
    </w:p>
    <w:p w:rsidRPr="006B5FB4" w:rsidR="00893BA8" w:rsidP="004F43AC" w:rsidRDefault="00893BA8" w14:paraId="6DD15363" w14:textId="015B2442">
      <w:pPr>
        <w:pStyle w:val="ListParagraph"/>
        <w:numPr>
          <w:ilvl w:val="0"/>
          <w:numId w:val="2"/>
        </w:numPr>
        <w:tabs>
          <w:tab w:val="clear" w:pos="360"/>
          <w:tab w:val="num" w:pos="108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sidRPr="00770AA6">
        <w:rPr>
          <w:rFonts w:ascii="Times New Roman" w:hAnsi="Times New Roman" w:eastAsia="Times New Roman" w:cs="Times New Roman"/>
          <w:sz w:val="24"/>
          <w:szCs w:val="24"/>
          <w:highlight w:val="lightGray"/>
        </w:rPr>
        <w:t xml:space="preserve">Địa chỉ:…… </w:t>
      </w:r>
    </w:p>
    <w:p w:rsidRPr="00381CE5" w:rsidR="00893BA8" w:rsidP="004F43AC" w:rsidRDefault="00893BA8" w14:paraId="1278E75E" w14:textId="77777777">
      <w:pPr>
        <w:pStyle w:val="ListParagraph"/>
        <w:numPr>
          <w:ilvl w:val="0"/>
          <w:numId w:val="2"/>
        </w:numPr>
        <w:tabs>
          <w:tab w:val="clear" w:pos="360"/>
          <w:tab w:val="num" w:pos="108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Pr>
          <w:rFonts w:ascii="Times New Roman" w:hAnsi="Times New Roman" w:eastAsia="Times New Roman" w:cs="Times New Roman"/>
          <w:sz w:val="24"/>
          <w:szCs w:val="24"/>
          <w:highlight w:val="lightGray"/>
        </w:rPr>
        <w:t>[</w:t>
      </w:r>
      <w:r>
        <w:rPr>
          <w:rFonts w:ascii="Times New Roman" w:hAnsi="Times New Roman" w:eastAsia="Times New Roman" w:cs="Times New Roman"/>
          <w:i/>
          <w:sz w:val="24"/>
          <w:szCs w:val="24"/>
          <w:highlight w:val="lightGray"/>
        </w:rPr>
        <w:t>các thông tin khác liên quan đến Tài Sản (nếu có)</w:t>
      </w:r>
      <w:r>
        <w:rPr>
          <w:rFonts w:ascii="Times New Roman" w:hAnsi="Times New Roman" w:eastAsia="Times New Roman" w:cs="Times New Roman"/>
          <w:sz w:val="24"/>
          <w:szCs w:val="24"/>
          <w:highlight w:val="lightGray"/>
        </w:rPr>
        <w:t>]</w:t>
      </w:r>
    </w:p>
    <w:p w:rsidRPr="006B5FB4" w:rsidR="00893BA8" w:rsidP="004F43AC" w:rsidRDefault="00893BA8" w14:paraId="4350B1ED" w14:textId="77777777">
      <w:pPr>
        <w:spacing w:before="120" w:after="120" w:line="312" w:lineRule="auto"/>
        <w:ind w:hanging="90"/>
        <w:rPr>
          <w:rFonts w:ascii="Times New Roman" w:hAnsi="Times New Roman" w:eastAsia="Times New Roman" w:cs="Times New Roman"/>
          <w:sz w:val="24"/>
          <w:szCs w:val="24"/>
        </w:rPr>
      </w:pPr>
      <w:r w:rsidRPr="006B5FB4">
        <w:rPr>
          <w:rFonts w:ascii="Times New Roman" w:hAnsi="Times New Roman" w:eastAsia="Times New Roman" w:cs="Times New Roman"/>
          <w:b/>
          <w:sz w:val="24"/>
          <w:szCs w:val="24"/>
        </w:rPr>
        <w:tab/>
      </w:r>
      <w:r w:rsidRPr="006B5FB4">
        <w:rPr>
          <w:rFonts w:ascii="Times New Roman" w:hAnsi="Times New Roman" w:eastAsia="Times New Roman" w:cs="Times New Roman"/>
          <w:b/>
          <w:sz w:val="24"/>
          <w:szCs w:val="24"/>
        </w:rPr>
        <w:tab/>
      </w:r>
      <w:r w:rsidRPr="006B5FB4">
        <w:rPr>
          <w:rFonts w:ascii="Times New Roman" w:hAnsi="Times New Roman" w:eastAsia="Times New Roman" w:cs="Times New Roman"/>
          <w:sz w:val="24"/>
          <w:szCs w:val="24"/>
        </w:rPr>
        <w:t xml:space="preserve">(Sau đây gọi chung là </w:t>
      </w:r>
      <w:r w:rsidRPr="006B5FB4">
        <w:rPr>
          <w:rFonts w:ascii="Times New Roman" w:hAnsi="Times New Roman" w:eastAsia="Times New Roman" w:cs="Times New Roman"/>
          <w:b/>
          <w:sz w:val="24"/>
          <w:szCs w:val="24"/>
        </w:rPr>
        <w:t>“Tài Sản”</w:t>
      </w:r>
      <w:r w:rsidRPr="006B5FB4">
        <w:rPr>
          <w:rFonts w:ascii="Times New Roman" w:hAnsi="Times New Roman" w:eastAsia="Times New Roman" w:cs="Times New Roman"/>
          <w:sz w:val="24"/>
          <w:szCs w:val="24"/>
        </w:rPr>
        <w:t>).</w:t>
      </w:r>
    </w:p>
    <w:p w:rsidRPr="008D6C3F" w:rsidR="00893BA8" w:rsidP="004F43AC" w:rsidRDefault="00AD6865" w14:paraId="09C6B475" w14:textId="1DC52F42">
      <w:pPr>
        <w:numPr>
          <w:ilvl w:val="1"/>
          <w:numId w:val="1"/>
        </w:numPr>
        <w:spacing w:before="120" w:after="120" w:line="312" w:lineRule="auto"/>
        <w:outlineLvl w:val="0"/>
        <w:rPr>
          <w:rFonts w:ascii="Times New Roman" w:hAnsi="Times New Roman" w:eastAsia="Times New Roman" w:cs="Times New Roman"/>
          <w:sz w:val="24"/>
          <w:szCs w:val="24"/>
        </w:rPr>
      </w:pPr>
      <w:r w:rsidRPr="008D6C3F" w:rsidR="00AD6865">
        <w:rPr>
          <w:rFonts w:ascii="Times New Roman" w:hAnsi="Times New Roman" w:eastAsia="Times New Roman" w:cs="Times New Roman"/>
          <w:sz w:val="24"/>
          <w:szCs w:val="24"/>
          <w:rPrChange w:author="Phan Le Giang (K.PCTT-HO)" w:date="2023-10-17T15:57:00Z" w:id="349193341">
            <w:rPr>
              <w:rFonts w:ascii="Times New Roman" w:hAnsi="Times New Roman" w:eastAsia="Times New Roman" w:cs="Times New Roman"/>
              <w:sz w:val="24"/>
              <w:szCs w:val="24"/>
              <w:highlight w:val="darkGray"/>
            </w:rPr>
          </w:rPrChange>
        </w:rPr>
        <w:t xml:space="preserve">Bên Nhận Chuyển Nhượng </w:t>
      </w:r>
      <w:del w:author="Phan Le Giang (K.PCTT-HO)" w:date="2023-10-13T15:19:00Z" w:id="943117394">
        <w:r w:rsidRPr="1E15B254" w:rsidDel="00AD6865">
          <w:rPr>
            <w:rFonts w:ascii="Times New Roman" w:hAnsi="Times New Roman" w:eastAsia="Times New Roman" w:cs="Times New Roman"/>
            <w:sz w:val="24"/>
            <w:szCs w:val="24"/>
            <w:rPrChange w:author="Phan Le Giang (K.PCTT-HO)" w:date="2023-10-17T15:57:00Z" w:id="1867633190">
              <w:rPr>
                <w:rFonts w:ascii="Times New Roman" w:hAnsi="Times New Roman" w:eastAsia="Times New Roman" w:cs="Times New Roman"/>
                <w:sz w:val="24"/>
                <w:szCs w:val="24"/>
                <w:highlight w:val="darkGray"/>
              </w:rPr>
            </w:rPrChange>
          </w:rPr>
          <w:delText>là người thân của Bên Vay</w:delText>
        </w:r>
        <w:r w:rsidRPr="008D6C3F" w:rsidDel="00B61B54">
          <w:rPr>
            <w:rStyle w:val="FootnoteReference"/>
            <w:rFonts w:ascii="Times New Roman" w:hAnsi="Times New Roman" w:eastAsia="Times New Roman" w:cs="Times New Roman"/>
            <w:sz w:val="24"/>
            <w:szCs w:val="24"/>
            <w:rPrChange w:author="Phan Le Giang (K.PCTT-HO)" w:date="2023-10-17T15:57:00Z" w:id="49">
              <w:rPr>
                <w:rStyle w:val="FootnoteReference"/>
                <w:rFonts w:ascii="Times New Roman" w:hAnsi="Times New Roman" w:eastAsia="Times New Roman" w:cs="Times New Roman"/>
                <w:sz w:val="24"/>
                <w:szCs w:val="24"/>
                <w:highlight w:val="darkGray"/>
              </w:rPr>
            </w:rPrChange>
          </w:rPr>
          <w:footnoteReference w:id="6"/>
        </w:r>
        <w:r w:rsidRPr="1E15B254" w:rsidDel="00AD6865">
          <w:rPr>
            <w:rFonts w:ascii="Times New Roman" w:hAnsi="Times New Roman" w:eastAsia="Times New Roman" w:cs="Times New Roman"/>
            <w:sz w:val="24"/>
            <w:szCs w:val="24"/>
            <w:rPrChange w:author="Phan Le Giang (K.PCTT-HO)" w:date="2023-10-17T15:57:00Z" w:id="962300750">
              <w:rPr>
                <w:rFonts w:ascii="Times New Roman" w:hAnsi="Times New Roman" w:eastAsia="Times New Roman" w:cs="Times New Roman"/>
                <w:sz w:val="24"/>
                <w:szCs w:val="24"/>
                <w:highlight w:val="darkGray"/>
              </w:rPr>
            </w:rPrChange>
          </w:rPr>
          <w:delText xml:space="preserve">. </w:delText>
        </w:r>
        <w:r w:rsidRPr="1E15B254" w:rsidDel="00893BA8">
          <w:rPr>
            <w:rFonts w:ascii="Times New Roman" w:hAnsi="Times New Roman" w:eastAsia="Times New Roman" w:cs="Times New Roman"/>
            <w:sz w:val="24"/>
            <w:szCs w:val="24"/>
          </w:rPr>
          <w:delText xml:space="preserve">Giữa Bên Vay và </w:delText>
        </w:r>
      </w:del>
      <w:ins w:author="Phan Le Giang (K.PCTT-HO)" w:date="2023-10-13T15:19:00Z" w:id="504738388">
        <w:r w:rsidRPr="1E15B254" w:rsidR="00B61B54">
          <w:rPr>
            <w:rFonts w:ascii="Times New Roman" w:hAnsi="Times New Roman" w:eastAsia="Times New Roman" w:cs="Times New Roman"/>
            <w:sz w:val="24"/>
            <w:szCs w:val="24"/>
          </w:rPr>
          <w:t xml:space="preserve">và </w:t>
        </w:r>
      </w:ins>
      <w:r w:rsidRPr="008D6C3F" w:rsidR="00893BA8">
        <w:rPr>
          <w:rFonts w:ascii="Times New Roman" w:hAnsi="Times New Roman" w:eastAsia="Times New Roman" w:cs="Times New Roman"/>
          <w:sz w:val="24"/>
          <w:szCs w:val="24"/>
        </w:rPr>
        <w:t xml:space="preserve">Ngân Hàng đã ký Hợp Đồng Tín Dụng, theo đó </w:t>
      </w:r>
      <w:ins w:author="Phan Le Giang (K.PCTT-HO)" w:date="2023-10-13T15:19:00Z" w:id="100894414">
        <w:r w:rsidRPr="1E15B254" w:rsidR="00B61B54">
          <w:rPr>
            <w:rFonts w:ascii="Times New Roman" w:hAnsi="Times New Roman" w:eastAsia="Times New Roman" w:cs="Times New Roman"/>
            <w:sz w:val="24"/>
            <w:szCs w:val="24"/>
            <w:rPrChange w:author="Phan Le Giang (K.PCTT-HO)" w:date="2023-10-17T15:57:00Z" w:id="1666258067">
              <w:rPr>
                <w:rFonts w:ascii="Times New Roman" w:hAnsi="Times New Roman" w:eastAsia="Times New Roman" w:cs="Times New Roman"/>
                <w:sz w:val="24"/>
                <w:szCs w:val="24"/>
                <w:highlight w:val="darkGray"/>
              </w:rPr>
            </w:rPrChange>
          </w:rPr>
          <w:t>Bên Nhận Chuyển Nhượng</w:t>
        </w:r>
        <w:r w:rsidRPr="1E15B254" w:rsidR="00B61B54">
          <w:rPr>
            <w:rFonts w:ascii="Times New Roman" w:hAnsi="Times New Roman" w:eastAsia="Times New Roman" w:cs="Times New Roman"/>
            <w:sz w:val="24"/>
            <w:szCs w:val="24"/>
          </w:rPr>
          <w:t xml:space="preserve"> </w:t>
        </w:r>
      </w:ins>
      <w:del w:author="Phan Le Giang (K.PCTT-HO)" w:date="2023-10-13T15:19:00Z" w:id="1008470984">
        <w:r w:rsidRPr="1E15B254" w:rsidDel="00893BA8">
          <w:rPr>
            <w:rFonts w:ascii="Times New Roman" w:hAnsi="Times New Roman" w:eastAsia="Times New Roman" w:cs="Times New Roman"/>
            <w:sz w:val="24"/>
            <w:szCs w:val="24"/>
          </w:rPr>
          <w:delText xml:space="preserve">Bên Vay </w:delText>
        </w:r>
      </w:del>
      <w:r w:rsidRPr="008D6C3F" w:rsidR="00893BA8">
        <w:rPr>
          <w:rFonts w:ascii="Times New Roman" w:hAnsi="Times New Roman" w:eastAsia="Times New Roman" w:cs="Times New Roman"/>
          <w:sz w:val="24"/>
          <w:szCs w:val="24"/>
        </w:rPr>
        <w:t xml:space="preserve">có nhu cầu vay vốn và Ngân Hàng chấp thuận cho </w:t>
      </w:r>
      <w:del w:author="Phan Le Giang (K.PCTT-HO)" w:date="2023-10-13T15:19:00Z" w:id="1975222253">
        <w:r w:rsidRPr="1E15B254" w:rsidDel="00893BA8">
          <w:rPr>
            <w:rFonts w:ascii="Times New Roman" w:hAnsi="Times New Roman" w:eastAsia="Times New Roman" w:cs="Times New Roman"/>
            <w:sz w:val="24"/>
            <w:szCs w:val="24"/>
          </w:rPr>
          <w:delText xml:space="preserve">Bên Vay </w:delText>
        </w:r>
      </w:del>
      <w:r w:rsidRPr="008D6C3F" w:rsidR="00893BA8">
        <w:rPr>
          <w:rFonts w:ascii="Times New Roman" w:hAnsi="Times New Roman" w:eastAsia="Times New Roman" w:cs="Times New Roman"/>
          <w:sz w:val="24"/>
          <w:szCs w:val="24"/>
        </w:rPr>
        <w:t>vay vốn để</w:t>
      </w:r>
      <w:ins w:author="Phan Le Giang (K.PCTT-HO)" w:date="2023-10-13T15:20:00Z" w:id="488383525">
        <w:r w:rsidRPr="1E15B254" w:rsidR="00B61B54">
          <w:rPr>
            <w:rFonts w:ascii="Times New Roman" w:hAnsi="Times New Roman" w:eastAsia="Times New Roman" w:cs="Times New Roman"/>
            <w:sz w:val="24"/>
            <w:szCs w:val="24"/>
          </w:rPr>
          <w:t xml:space="preserve"> thanh toán tiền nhận chuyển nhượng </w:t>
        </w:r>
      </w:ins>
      <w:del w:author="Phan Le Giang (K.PCTT-HO)" w:date="2023-10-13T15:20:00Z" w:id="914697025">
        <w:r w:rsidRPr="1E15B254" w:rsidDel="00893BA8">
          <w:rPr>
            <w:rFonts w:ascii="Times New Roman" w:hAnsi="Times New Roman" w:eastAsia="Times New Roman" w:cs="Times New Roman"/>
            <w:sz w:val="24"/>
            <w:szCs w:val="24"/>
          </w:rPr>
          <w:delText xml:space="preserve"> tài trợ cho Bên Nhận Chuyển Nhượng</w:delText>
        </w:r>
        <w:r w:rsidRPr="008D6C3F" w:rsidDel="00B61B54" w:rsidR="00261FF4">
          <w:rPr>
            <w:rStyle w:val="FootnoteReference"/>
            <w:rFonts w:ascii="Times New Roman" w:hAnsi="Times New Roman" w:eastAsia="Times New Roman" w:cs="Times New Roman"/>
            <w:sz w:val="24"/>
            <w:szCs w:val="24"/>
            <w:rPrChange w:author="Phan Le Giang (K.PCTT-HO)" w:date="2023-10-17T15:57:00Z" w:id="60">
              <w:rPr>
                <w:rStyle w:val="FootnoteReference"/>
                <w:rFonts w:ascii="Times New Roman" w:hAnsi="Times New Roman" w:eastAsia="Times New Roman" w:cs="Times New Roman"/>
                <w:sz w:val="24"/>
                <w:szCs w:val="24"/>
                <w:highlight w:val="lightGray"/>
              </w:rPr>
            </w:rPrChange>
          </w:rPr>
          <w:footnoteReference w:id="7"/>
        </w:r>
        <w:r w:rsidRPr="1E15B254" w:rsidDel="00893BA8">
          <w:rPr>
            <w:rFonts w:ascii="Times New Roman" w:hAnsi="Times New Roman" w:eastAsia="Times New Roman" w:cs="Times New Roman"/>
            <w:sz w:val="24"/>
            <w:szCs w:val="24"/>
          </w:rPr>
          <w:delText xml:space="preserve"> mua </w:delText>
        </w:r>
      </w:del>
      <w:r w:rsidRPr="008D6C3F" w:rsidR="00893BA8">
        <w:rPr>
          <w:rFonts w:ascii="Times New Roman" w:hAnsi="Times New Roman" w:eastAsia="Times New Roman" w:cs="Times New Roman"/>
          <w:sz w:val="24"/>
          <w:szCs w:val="24"/>
        </w:rPr>
        <w:t xml:space="preserve">Tài Sản với số tiền vay tối đa là </w:t>
      </w:r>
      <w:r w:rsidRPr="008D6C3F" w:rsidR="00893BA8">
        <w:rPr>
          <w:rFonts w:ascii="Times New Roman" w:hAnsi="Times New Roman" w:eastAsia="Times New Roman" w:cs="Times New Roman"/>
          <w:sz w:val="24"/>
          <w:szCs w:val="24"/>
          <w:rPrChange w:author="Phan Le Giang (K.PCTT-HO)" w:date="2023-10-17T15:57:00Z" w:id="1467407317">
            <w:rPr>
              <w:rFonts w:ascii="Times New Roman" w:hAnsi="Times New Roman" w:eastAsia="Times New Roman" w:cs="Times New Roman"/>
              <w:sz w:val="24"/>
              <w:szCs w:val="24"/>
              <w:highlight w:val="lightGray"/>
            </w:rPr>
          </w:rPrChange>
        </w:rPr>
        <w:t>[….] (</w:t>
      </w:r>
      <w:r w:rsidRPr="008D6C3F" w:rsidR="000B4052">
        <w:rPr>
          <w:rFonts w:ascii="Times New Roman" w:hAnsi="Times New Roman" w:eastAsia="Times New Roman" w:cs="Times New Roman"/>
          <w:sz w:val="24"/>
          <w:szCs w:val="24"/>
        </w:rPr>
        <w:t xml:space="preserve">Bằng chữ: […]); </w:t>
      </w:r>
      <w:r w:rsidRPr="008D6C3F" w:rsidR="00893BA8">
        <w:rPr>
          <w:rFonts w:ascii="Times New Roman" w:hAnsi="Times New Roman" w:eastAsia="Times New Roman" w:cs="Times New Roman"/>
          <w:sz w:val="24"/>
          <w:szCs w:val="24"/>
        </w:rPr>
        <w:t>thời hạn vay:</w:t>
      </w:r>
      <w:r w:rsidRPr="008D6C3F" w:rsidR="000B4052">
        <w:rPr>
          <w:rFonts w:ascii="Times New Roman" w:hAnsi="Times New Roman" w:eastAsia="Times New Roman" w:cs="Times New Roman"/>
          <w:sz w:val="24"/>
          <w:szCs w:val="24"/>
        </w:rPr>
        <w:t xml:space="preserve"> </w:t>
      </w:r>
      <w:r w:rsidRPr="008D6C3F" w:rsidR="00893BA8">
        <w:rPr>
          <w:rFonts w:ascii="Times New Roman" w:hAnsi="Times New Roman" w:eastAsia="Times New Roman" w:cs="Times New Roman"/>
          <w:sz w:val="24"/>
          <w:szCs w:val="24"/>
        </w:rPr>
        <w:t xml:space="preserve">……………… </w:t>
      </w:r>
    </w:p>
    <w:p w:rsidRPr="00B534F0" w:rsidR="00BD3C0D" w:rsidP="004F43AC" w:rsidRDefault="00BD3C0D" w14:paraId="27059A70" w14:textId="06BA9EC7">
      <w:pPr>
        <w:numPr>
          <w:ilvl w:val="1"/>
          <w:numId w:val="1"/>
        </w:numPr>
        <w:spacing w:before="120" w:after="120" w:line="312" w:lineRule="auto"/>
        <w:outlineLvl w:val="0"/>
        <w:rPr>
          <w:rFonts w:ascii="Times New Roman" w:hAnsi="Times New Roman" w:eastAsia="Times New Roman" w:cs="Times New Roman"/>
          <w:sz w:val="24"/>
          <w:szCs w:val="24"/>
          <w:highlight w:val="lightGray"/>
          <w:rPrChange w:author="Nguyen Thi Thu Huyen (K.PCTT-HO)" w:date="2023-10-23T09:54:00Z" w:id="64">
            <w:rPr>
              <w:rFonts w:ascii="Times New Roman" w:hAnsi="Times New Roman" w:eastAsia="Times New Roman" w:cs="Times New Roman"/>
              <w:sz w:val="24"/>
              <w:szCs w:val="24"/>
            </w:rPr>
          </w:rPrChange>
        </w:rPr>
      </w:pPr>
      <w:r w:rsidRPr="00B534F0">
        <w:rPr>
          <w:rFonts w:ascii="Times New Roman" w:hAnsi="Times New Roman" w:eastAsia="Times New Roman" w:cs="Times New Roman"/>
          <w:sz w:val="24"/>
          <w:szCs w:val="24"/>
          <w:highlight w:val="lightGray"/>
          <w:rPrChange w:author="Nguyen Thi Thu Huyen (K.PCTT-HO)" w:date="2023-10-23T09:54:00Z" w:id="65">
            <w:rPr>
              <w:rFonts w:ascii="Times New Roman" w:hAnsi="Times New Roman" w:eastAsia="Times New Roman" w:cs="Times New Roman"/>
              <w:sz w:val="24"/>
              <w:szCs w:val="24"/>
            </w:rPr>
          </w:rPrChange>
        </w:rPr>
        <w:t xml:space="preserve">Tài Sản Bảo Đảm cho khoản vay theo Hợp Đồng Tín Dụng là […]. Chi tiết về Tài Sản Bảo Đảm, quyền và nghĩa vụ của các bên theo Hợp Đồng Thế Chấp số công chứng […] giữa […] và […] </w:t>
      </w:r>
      <w:r w:rsidRPr="00B534F0" w:rsidR="000B4052">
        <w:rPr>
          <w:rFonts w:ascii="Times New Roman" w:hAnsi="Times New Roman" w:eastAsia="Times New Roman" w:cs="Times New Roman"/>
          <w:sz w:val="24"/>
          <w:szCs w:val="24"/>
          <w:highlight w:val="lightGray"/>
          <w:rPrChange w:author="Nguyen Thi Thu Huyen (K.PCTT-HO)" w:date="2023-10-23T09:54:00Z" w:id="66">
            <w:rPr>
              <w:rFonts w:ascii="Times New Roman" w:hAnsi="Times New Roman" w:eastAsia="Times New Roman" w:cs="Times New Roman"/>
              <w:sz w:val="24"/>
              <w:szCs w:val="24"/>
            </w:rPr>
          </w:rPrChange>
        </w:rPr>
        <w:t>do Công chứng viên</w:t>
      </w:r>
      <w:r w:rsidRPr="00B534F0">
        <w:rPr>
          <w:rFonts w:ascii="Times New Roman" w:hAnsi="Times New Roman" w:eastAsia="Times New Roman" w:cs="Times New Roman"/>
          <w:sz w:val="24"/>
          <w:szCs w:val="24"/>
          <w:highlight w:val="lightGray"/>
          <w:rPrChange w:author="Nguyen Thi Thu Huyen (K.PCTT-HO)" w:date="2023-10-23T09:54:00Z" w:id="67">
            <w:rPr>
              <w:rFonts w:ascii="Times New Roman" w:hAnsi="Times New Roman" w:eastAsia="Times New Roman" w:cs="Times New Roman"/>
              <w:sz w:val="24"/>
              <w:szCs w:val="24"/>
            </w:rPr>
          </w:rPrChange>
        </w:rPr>
        <w:t xml:space="preserve"> Văn phòng Công chứng […]</w:t>
      </w:r>
      <w:r w:rsidRPr="00B534F0" w:rsidR="000B4052">
        <w:rPr>
          <w:rFonts w:ascii="Times New Roman" w:hAnsi="Times New Roman" w:eastAsia="Times New Roman" w:cs="Times New Roman"/>
          <w:sz w:val="24"/>
          <w:szCs w:val="24"/>
          <w:highlight w:val="lightGray"/>
          <w:rPrChange w:author="Nguyen Thi Thu Huyen (K.PCTT-HO)" w:date="2023-10-23T09:54:00Z" w:id="68">
            <w:rPr>
              <w:rFonts w:ascii="Times New Roman" w:hAnsi="Times New Roman" w:eastAsia="Times New Roman" w:cs="Times New Roman"/>
              <w:sz w:val="24"/>
              <w:szCs w:val="24"/>
            </w:rPr>
          </w:rPrChange>
        </w:rPr>
        <w:t xml:space="preserve"> chứng nhận.</w:t>
      </w:r>
    </w:p>
    <w:p w:rsidRPr="008D6C3F" w:rsidR="00893BA8" w:rsidP="004F43AC" w:rsidRDefault="00893BA8" w14:paraId="1D027B6E" w14:textId="18DDCF91">
      <w:pPr>
        <w:numPr>
          <w:ilvl w:val="1"/>
          <w:numId w:val="1"/>
        </w:numPr>
        <w:spacing w:before="120" w:after="120" w:line="312" w:lineRule="auto"/>
        <w:outlineLvl w:val="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 xml:space="preserve">Bên Nhận Chuyển Nhượng và Bên Chuyển Nhượng cam kết thực hiện việc </w:t>
      </w:r>
      <w:del w:author="ngocpv" w:date="2023-09-21T14:26:00Z" w:id="69">
        <w:r w:rsidRPr="008D6C3F" w:rsidDel="00066C4B">
          <w:rPr>
            <w:rFonts w:ascii="Times New Roman" w:hAnsi="Times New Roman" w:eastAsia="Times New Roman" w:cs="Times New Roman"/>
            <w:sz w:val="24"/>
            <w:szCs w:val="24"/>
          </w:rPr>
          <w:delText>sang tên</w:delText>
        </w:r>
      </w:del>
      <w:ins w:author="ngocpv" w:date="2023-09-21T14:26:00Z" w:id="70">
        <w:r w:rsidRPr="008D6C3F" w:rsidR="00066C4B">
          <w:rPr>
            <w:rFonts w:ascii="Times New Roman" w:hAnsi="Times New Roman" w:eastAsia="Times New Roman" w:cs="Times New Roman"/>
            <w:sz w:val="24"/>
            <w:szCs w:val="24"/>
          </w:rPr>
          <w:t>đăng ký biến động</w:t>
        </w:r>
      </w:ins>
      <w:ins w:author="ngocpv" w:date="2023-09-21T14:27:00Z" w:id="71">
        <w:r w:rsidRPr="008D6C3F" w:rsidR="00066C4B">
          <w:rPr>
            <w:rFonts w:ascii="Times New Roman" w:hAnsi="Times New Roman" w:eastAsia="Times New Roman" w:cs="Times New Roman"/>
            <w:sz w:val="24"/>
            <w:szCs w:val="24"/>
          </w:rPr>
          <w:t xml:space="preserve"> theo quy định của pháp luật</w:t>
        </w:r>
      </w:ins>
      <w:ins w:author="ngocpv" w:date="2023-09-21T14:31:00Z" w:id="72">
        <w:r w:rsidRPr="008D6C3F" w:rsidR="00066C4B">
          <w:rPr>
            <w:rFonts w:ascii="Times New Roman" w:hAnsi="Times New Roman" w:eastAsia="Times New Roman" w:cs="Times New Roman"/>
            <w:sz w:val="24"/>
            <w:szCs w:val="24"/>
          </w:rPr>
          <w:t xml:space="preserve"> và các công việc có liên quan khác</w:t>
        </w:r>
      </w:ins>
      <w:ins w:author="ngocpv" w:date="2023-09-21T14:27:00Z" w:id="73">
        <w:r w:rsidRPr="008D6C3F" w:rsidR="00066C4B">
          <w:rPr>
            <w:rFonts w:ascii="Times New Roman" w:hAnsi="Times New Roman" w:eastAsia="Times New Roman" w:cs="Times New Roman"/>
            <w:sz w:val="24"/>
            <w:szCs w:val="24"/>
          </w:rPr>
          <w:t xml:space="preserve"> để </w:t>
        </w:r>
      </w:ins>
      <w:ins w:author="ngocpv" w:date="2023-09-21T14:31:00Z" w:id="74">
        <w:del w:author="Phan Le Giang (K.PCTT-HO)" w:date="2023-10-13T15:22:00Z" w:id="75">
          <w:r w:rsidRPr="008D6C3F" w:rsidDel="00C27736" w:rsidR="0068424C">
            <w:rPr>
              <w:rFonts w:ascii="Times New Roman" w:hAnsi="Times New Roman" w:eastAsia="Times New Roman" w:cs="Times New Roman"/>
              <w:sz w:val="24"/>
              <w:szCs w:val="24"/>
            </w:rPr>
            <w:delText>thay đổi</w:delText>
          </w:r>
        </w:del>
      </w:ins>
      <w:ins w:author="ngocpv" w:date="2023-09-21T14:27:00Z" w:id="76">
        <w:del w:author="Phan Le Giang (K.PCTT-HO)" w:date="2023-10-13T15:22:00Z" w:id="77">
          <w:r w:rsidRPr="008D6C3F" w:rsidDel="00C27736" w:rsidR="00066C4B">
            <w:rPr>
              <w:rFonts w:ascii="Times New Roman" w:hAnsi="Times New Roman" w:eastAsia="Times New Roman" w:cs="Times New Roman"/>
              <w:sz w:val="24"/>
              <w:szCs w:val="24"/>
            </w:rPr>
            <w:delText xml:space="preserve"> người sử dụng đất, chủ sở hữu tài sản gắn liền với đất trên</w:delText>
          </w:r>
        </w:del>
      </w:ins>
      <w:del w:author="Phan Le Giang (K.PCTT-HO)" w:date="2023-10-13T15:22:00Z" w:id="78">
        <w:r w:rsidRPr="008D6C3F" w:rsidDel="00C27736">
          <w:rPr>
            <w:rFonts w:ascii="Times New Roman" w:hAnsi="Times New Roman" w:eastAsia="Times New Roman" w:cs="Times New Roman"/>
            <w:sz w:val="24"/>
            <w:szCs w:val="24"/>
          </w:rPr>
          <w:delText xml:space="preserve"> </w:delText>
        </w:r>
      </w:del>
      <w:ins w:author="Phan Le Giang (K.PCTT-HO)" w:date="2023-10-13T15:22:00Z" w:id="79">
        <w:r w:rsidRPr="008D6C3F" w:rsidR="00C27736">
          <w:rPr>
            <w:rFonts w:ascii="Times New Roman" w:hAnsi="Times New Roman" w:eastAsia="Times New Roman" w:cs="Times New Roman"/>
            <w:sz w:val="24"/>
            <w:szCs w:val="24"/>
          </w:rPr>
          <w:t xml:space="preserve">sang tên </w:t>
        </w:r>
      </w:ins>
      <w:r w:rsidRPr="008D6C3F">
        <w:rPr>
          <w:rFonts w:ascii="Times New Roman" w:hAnsi="Times New Roman" w:eastAsia="Times New Roman" w:cs="Times New Roman"/>
          <w:sz w:val="24"/>
          <w:szCs w:val="24"/>
        </w:rPr>
        <w:t>Giấy chứng nhận quyền sử dụng đất, quyền sở hữu nhà ở và tài sản khác gắn liền với đất (</w:t>
      </w:r>
      <w:r w:rsidRPr="008D6C3F">
        <w:rPr>
          <w:rFonts w:ascii="Times New Roman" w:hAnsi="Times New Roman" w:eastAsia="Times New Roman" w:cs="Times New Roman"/>
          <w:b/>
          <w:sz w:val="24"/>
          <w:szCs w:val="24"/>
        </w:rPr>
        <w:t>“Giấy Chứng Nhận”</w:t>
      </w:r>
      <w:r w:rsidRPr="008D6C3F">
        <w:rPr>
          <w:rFonts w:ascii="Times New Roman" w:hAnsi="Times New Roman" w:eastAsia="Times New Roman" w:cs="Times New Roman"/>
          <w:sz w:val="24"/>
          <w:szCs w:val="24"/>
        </w:rPr>
        <w:t xml:space="preserve">) </w:t>
      </w:r>
      <w:del w:author="Phan Le Giang (K.PCTT-HO)" w:date="2023-10-13T15:22:00Z" w:id="80">
        <w:r w:rsidRPr="008D6C3F" w:rsidDel="00C27736">
          <w:rPr>
            <w:rFonts w:ascii="Times New Roman" w:hAnsi="Times New Roman" w:eastAsia="Times New Roman" w:cs="Times New Roman"/>
            <w:sz w:val="24"/>
            <w:szCs w:val="24"/>
          </w:rPr>
          <w:delText xml:space="preserve">từ Bên Chuyển Nhượng cho </w:delText>
        </w:r>
      </w:del>
      <w:ins w:author="ngocpv" w:date="2023-09-21T14:32:00Z" w:id="81">
        <w:del w:author="Phan Le Giang (K.PCTT-HO)" w:date="2023-10-13T15:22:00Z" w:id="82">
          <w:r w:rsidRPr="008D6C3F" w:rsidDel="00C27736" w:rsidR="003A685E">
            <w:rPr>
              <w:rFonts w:ascii="Times New Roman" w:hAnsi="Times New Roman" w:eastAsia="Times New Roman" w:cs="Times New Roman"/>
              <w:sz w:val="24"/>
              <w:szCs w:val="24"/>
            </w:rPr>
            <w:delText>thành</w:delText>
          </w:r>
        </w:del>
      </w:ins>
      <w:ins w:author="Phan Le Giang (K.PCTT-HO)" w:date="2023-10-13T15:22:00Z" w:id="83">
        <w:r w:rsidRPr="008D6C3F" w:rsidR="00C27736">
          <w:rPr>
            <w:rFonts w:ascii="Times New Roman" w:hAnsi="Times New Roman" w:eastAsia="Times New Roman" w:cs="Times New Roman"/>
            <w:sz w:val="24"/>
            <w:szCs w:val="24"/>
          </w:rPr>
          <w:t>cho</w:t>
        </w:r>
      </w:ins>
      <w:ins w:author="ngocpv" w:date="2023-09-21T14:32:00Z" w:id="84">
        <w:r w:rsidRPr="008D6C3F" w:rsidR="003A685E">
          <w:rPr>
            <w:rFonts w:ascii="Times New Roman" w:hAnsi="Times New Roman" w:eastAsia="Times New Roman" w:cs="Times New Roman"/>
            <w:sz w:val="24"/>
            <w:szCs w:val="24"/>
          </w:rPr>
          <w:t xml:space="preserve"> </w:t>
        </w:r>
      </w:ins>
      <w:r w:rsidRPr="008D6C3F">
        <w:rPr>
          <w:rFonts w:ascii="Times New Roman" w:hAnsi="Times New Roman" w:eastAsia="Times New Roman" w:cs="Times New Roman"/>
          <w:sz w:val="24"/>
          <w:szCs w:val="24"/>
        </w:rPr>
        <w:t>Bên Nhận Chuyển Nhượng</w:t>
      </w:r>
      <w:del w:author="ngocpv" w:date="2023-09-21T14:32:00Z" w:id="85">
        <w:r w:rsidRPr="008D6C3F" w:rsidDel="0068424C">
          <w:rPr>
            <w:rFonts w:ascii="Times New Roman" w:hAnsi="Times New Roman" w:eastAsia="Times New Roman" w:cs="Times New Roman"/>
            <w:sz w:val="24"/>
            <w:szCs w:val="24"/>
          </w:rPr>
          <w:delText xml:space="preserve"> </w:delText>
        </w:r>
      </w:del>
      <w:del w:author="ngocpv" w:date="2023-09-21T14:27:00Z" w:id="86">
        <w:r w:rsidRPr="008D6C3F" w:rsidDel="00066C4B">
          <w:rPr>
            <w:rFonts w:ascii="Times New Roman" w:hAnsi="Times New Roman" w:eastAsia="Times New Roman" w:cs="Times New Roman"/>
            <w:sz w:val="24"/>
            <w:szCs w:val="24"/>
          </w:rPr>
          <w:delText>theo quy định pháp luật</w:delText>
        </w:r>
      </w:del>
      <w:r w:rsidRPr="008D6C3F">
        <w:rPr>
          <w:rFonts w:ascii="Times New Roman" w:hAnsi="Times New Roman" w:eastAsia="Times New Roman" w:cs="Times New Roman"/>
          <w:sz w:val="24"/>
          <w:szCs w:val="24"/>
        </w:rPr>
        <w:t>.</w:t>
      </w:r>
    </w:p>
    <w:p w:rsidRPr="008D6C3F" w:rsidR="0090261B" w:rsidP="004F43AC" w:rsidRDefault="00893BA8" w14:paraId="0345DC0B" w14:textId="50E136F8">
      <w:pPr>
        <w:numPr>
          <w:ilvl w:val="1"/>
          <w:numId w:val="1"/>
        </w:numPr>
        <w:spacing w:before="120" w:after="120" w:line="312" w:lineRule="auto"/>
        <w:outlineLvl w:val="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 xml:space="preserve">Để đảm bảo cho việc Ngân Hàng giải ngân và </w:t>
      </w:r>
      <w:r w:rsidRPr="008D6C3F" w:rsidR="000B4052">
        <w:rPr>
          <w:rFonts w:ascii="Times New Roman" w:hAnsi="Times New Roman" w:eastAsia="Times New Roman" w:cs="Times New Roman"/>
          <w:sz w:val="24"/>
          <w:szCs w:val="24"/>
        </w:rPr>
        <w:t xml:space="preserve">Các </w:t>
      </w:r>
      <w:r w:rsidRPr="008D6C3F">
        <w:rPr>
          <w:rFonts w:ascii="Times New Roman" w:hAnsi="Times New Roman" w:eastAsia="Times New Roman" w:cs="Times New Roman"/>
          <w:sz w:val="24"/>
          <w:szCs w:val="24"/>
        </w:rPr>
        <w:t xml:space="preserve">Bên hoàn thành các nghĩa vụ </w:t>
      </w:r>
      <w:r w:rsidRPr="008D6C3F" w:rsidR="006E4565">
        <w:rPr>
          <w:rFonts w:ascii="Times New Roman" w:hAnsi="Times New Roman" w:eastAsia="Times New Roman" w:cs="Times New Roman"/>
          <w:sz w:val="24"/>
          <w:szCs w:val="24"/>
        </w:rPr>
        <w:t xml:space="preserve">liên quan đến việc chuyển nhượng Tài Sản và nghĩa vụ </w:t>
      </w:r>
      <w:r w:rsidRPr="008D6C3F">
        <w:rPr>
          <w:rFonts w:ascii="Times New Roman" w:hAnsi="Times New Roman" w:eastAsia="Times New Roman" w:cs="Times New Roman"/>
          <w:sz w:val="24"/>
          <w:szCs w:val="24"/>
        </w:rPr>
        <w:t>theo Hợp Đồng Tín Dụng, Các Bên nhất trí thực hiện các biện pháp bảo đảm theo nội dung của Thỏa thuận này.</w:t>
      </w:r>
    </w:p>
    <w:p w:rsidRPr="008D6C3F" w:rsidR="00893BA8" w:rsidP="004F43AC" w:rsidRDefault="0090261B" w14:paraId="2A174480" w14:textId="61C8FCDB">
      <w:pPr>
        <w:pStyle w:val="Heading1"/>
        <w:spacing w:before="120" w:after="120" w:line="312" w:lineRule="auto"/>
        <w:rPr>
          <w:rFonts w:ascii="Times New Roman" w:hAnsi="Times New Roman" w:eastAsia="Times New Roman" w:cs="Times New Roman"/>
          <w:b w:val="0"/>
          <w:color w:val="auto"/>
          <w:sz w:val="24"/>
          <w:szCs w:val="24"/>
        </w:rPr>
      </w:pPr>
      <w:r w:rsidRPr="008D6C3F">
        <w:rPr>
          <w:rFonts w:ascii="Times New Roman" w:hAnsi="Times New Roman" w:eastAsia="Times New Roman" w:cs="Times New Roman"/>
          <w:color w:val="auto"/>
          <w:sz w:val="24"/>
          <w:szCs w:val="24"/>
        </w:rPr>
        <w:t>NỘI DUNG THỎA THUẬN</w:t>
      </w:r>
    </w:p>
    <w:p w:rsidRPr="00AE2A8E" w:rsidR="00BD3C0D" w:rsidP="004F43AC" w:rsidRDefault="0090261B" w14:paraId="2918244E" w14:textId="5CD77ED9">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 xml:space="preserve">Tại thời điểm giải ngân, nếu </w:t>
      </w:r>
      <w:del w:author="Phan Le Giang (K.PCTT-HO)" w:date="2023-10-13T15:22:00Z" w:id="87">
        <w:r w:rsidRPr="008D6C3F" w:rsidDel="00426BD3">
          <w:rPr>
            <w:rFonts w:ascii="Times New Roman" w:hAnsi="Times New Roman" w:eastAsia="Times New Roman" w:cs="Times New Roman"/>
            <w:sz w:val="24"/>
            <w:szCs w:val="24"/>
          </w:rPr>
          <w:delText xml:space="preserve">Bên </w:delText>
        </w:r>
        <w:r w:rsidRPr="008D6C3F" w:rsidDel="00426BD3" w:rsidR="00B90B4E">
          <w:rPr>
            <w:rFonts w:ascii="Times New Roman" w:hAnsi="Times New Roman" w:eastAsia="Times New Roman" w:cs="Times New Roman"/>
            <w:sz w:val="24"/>
            <w:szCs w:val="24"/>
          </w:rPr>
          <w:delText>Vay</w:delText>
        </w:r>
        <w:r w:rsidRPr="008D6C3F" w:rsidDel="00426BD3">
          <w:rPr>
            <w:rFonts w:ascii="Times New Roman" w:hAnsi="Times New Roman" w:eastAsia="Times New Roman" w:cs="Times New Roman"/>
            <w:sz w:val="24"/>
            <w:szCs w:val="24"/>
          </w:rPr>
          <w:delText xml:space="preserve"> và</w:delText>
        </w:r>
        <w:r w:rsidRPr="008D6C3F" w:rsidDel="00426BD3" w:rsidR="00B90B4E">
          <w:rPr>
            <w:rFonts w:ascii="Times New Roman" w:hAnsi="Times New Roman" w:eastAsia="Times New Roman" w:cs="Times New Roman"/>
            <w:sz w:val="24"/>
            <w:szCs w:val="24"/>
          </w:rPr>
          <w:delText>/hoặc</w:delText>
        </w:r>
        <w:r w:rsidRPr="008D6C3F" w:rsidDel="00426BD3">
          <w:rPr>
            <w:rFonts w:ascii="Times New Roman" w:hAnsi="Times New Roman" w:eastAsia="Times New Roman" w:cs="Times New Roman"/>
            <w:sz w:val="24"/>
            <w:szCs w:val="24"/>
          </w:rPr>
          <w:delText xml:space="preserve"> </w:delText>
        </w:r>
      </w:del>
      <w:r w:rsidRPr="008D6C3F">
        <w:rPr>
          <w:rFonts w:ascii="Times New Roman" w:hAnsi="Times New Roman" w:eastAsia="Times New Roman" w:cs="Times New Roman"/>
          <w:sz w:val="24"/>
          <w:szCs w:val="24"/>
        </w:rPr>
        <w:t>Bên Chuyển Nhượng</w:t>
      </w:r>
      <w:r w:rsidRPr="008D6C3F" w:rsidR="00582050">
        <w:rPr>
          <w:rFonts w:ascii="Times New Roman" w:hAnsi="Times New Roman" w:eastAsia="Times New Roman" w:cs="Times New Roman"/>
          <w:sz w:val="24"/>
          <w:szCs w:val="24"/>
        </w:rPr>
        <w:t>, Bên Nhận Chuyển Nhượng</w:t>
      </w:r>
      <w:ins w:author="ngocpv" w:date="2023-09-21T14:34:00Z" w:id="88">
        <w:del w:author="Phan Le Giang (K.PCTT-HO)" w:date="2023-10-13T15:22:00Z" w:id="89">
          <w:r w:rsidRPr="008D6C3F" w:rsidDel="00426BD3" w:rsidR="003E2A5E">
            <w:rPr>
              <w:rStyle w:val="FootnoteReference"/>
              <w:rFonts w:ascii="Times New Roman" w:hAnsi="Times New Roman" w:eastAsia="Times New Roman" w:cs="Times New Roman"/>
              <w:sz w:val="24"/>
              <w:szCs w:val="24"/>
              <w:rPrChange w:author="Phan Le Giang (K.PCTT-HO)" w:date="2023-10-17T15:57:00Z" w:id="90">
                <w:rPr>
                  <w:rStyle w:val="FootnoteReference"/>
                  <w:rFonts w:ascii="Times New Roman" w:hAnsi="Times New Roman" w:eastAsia="Times New Roman" w:cs="Times New Roman"/>
                  <w:sz w:val="24"/>
                  <w:szCs w:val="24"/>
                  <w:highlight w:val="darkGray"/>
                </w:rPr>
              </w:rPrChange>
            </w:rPr>
            <w:footnoteReference w:id="8"/>
          </w:r>
        </w:del>
      </w:ins>
      <w:r w:rsidRPr="008D6C3F">
        <w:rPr>
          <w:rFonts w:ascii="Times New Roman" w:hAnsi="Times New Roman" w:eastAsia="Times New Roman" w:cs="Times New Roman"/>
          <w:sz w:val="24"/>
          <w:szCs w:val="24"/>
        </w:rPr>
        <w:t xml:space="preserve"> cung cấp </w:t>
      </w:r>
      <w:r w:rsidRPr="008D6C3F" w:rsidR="00FB3099">
        <w:rPr>
          <w:rFonts w:ascii="Times New Roman" w:hAnsi="Times New Roman" w:eastAsia="Times New Roman" w:cs="Times New Roman"/>
          <w:sz w:val="24"/>
          <w:szCs w:val="24"/>
        </w:rPr>
        <w:t xml:space="preserve">tài liệu chứng minh mục đích sử dụng vốn vay là </w:t>
      </w:r>
      <w:r w:rsidRPr="008D6C3F" w:rsidR="00B7163D">
        <w:rPr>
          <w:rFonts w:ascii="Times New Roman" w:hAnsi="Times New Roman" w:eastAsia="Times New Roman" w:cs="Times New Roman"/>
          <w:sz w:val="24"/>
          <w:szCs w:val="24"/>
        </w:rPr>
        <w:t>Hợp đồng đặt cọc</w:t>
      </w:r>
      <w:r w:rsidRPr="008D6C3F" w:rsidR="00255A04">
        <w:rPr>
          <w:rFonts w:ascii="Times New Roman" w:hAnsi="Times New Roman" w:eastAsia="Times New Roman" w:cs="Times New Roman"/>
          <w:sz w:val="24"/>
          <w:szCs w:val="24"/>
        </w:rPr>
        <w:t xml:space="preserve"> phù h</w:t>
      </w:r>
      <w:r w:rsidRPr="008D6C3F" w:rsidR="00AF01AB">
        <w:rPr>
          <w:rFonts w:ascii="Times New Roman" w:hAnsi="Times New Roman" w:eastAsia="Times New Roman" w:cs="Times New Roman"/>
          <w:sz w:val="24"/>
          <w:szCs w:val="24"/>
        </w:rPr>
        <w:t>ợ</w:t>
      </w:r>
      <w:r w:rsidRPr="008D6C3F" w:rsidR="00255A04">
        <w:rPr>
          <w:rFonts w:ascii="Times New Roman" w:hAnsi="Times New Roman" w:eastAsia="Times New Roman" w:cs="Times New Roman"/>
          <w:sz w:val="24"/>
          <w:szCs w:val="24"/>
        </w:rPr>
        <w:t xml:space="preserve">p với </w:t>
      </w:r>
      <w:r w:rsidRPr="008D6C3F" w:rsidR="003E5FDF">
        <w:rPr>
          <w:rFonts w:ascii="Times New Roman" w:hAnsi="Times New Roman" w:eastAsia="Times New Roman" w:cs="Times New Roman"/>
          <w:sz w:val="24"/>
          <w:szCs w:val="24"/>
        </w:rPr>
        <w:t xml:space="preserve">quy định </w:t>
      </w:r>
      <w:r w:rsidRPr="008D6C3F" w:rsidR="00255A04">
        <w:rPr>
          <w:rFonts w:ascii="Times New Roman" w:hAnsi="Times New Roman" w:eastAsia="Times New Roman" w:cs="Times New Roman"/>
          <w:sz w:val="24"/>
          <w:szCs w:val="24"/>
        </w:rPr>
        <w:t>của Ngân Hàng</w:t>
      </w:r>
      <w:r w:rsidRPr="008D6C3F">
        <w:rPr>
          <w:rFonts w:ascii="Times New Roman" w:hAnsi="Times New Roman" w:eastAsia="Times New Roman" w:cs="Times New Roman"/>
          <w:sz w:val="24"/>
          <w:szCs w:val="24"/>
        </w:rPr>
        <w:t xml:space="preserve">, Ngân Hàng sẽ thực hiện giải ngân khoản vay của </w:t>
      </w:r>
      <w:ins w:author="Phan Le Giang (K.PCTT-HO)" w:date="2023-10-13T15:23:00Z" w:id="95">
        <w:r w:rsidRPr="008D6C3F" w:rsidR="00426BD3">
          <w:rPr>
            <w:rFonts w:ascii="Times New Roman" w:hAnsi="Times New Roman" w:eastAsia="Times New Roman" w:cs="Times New Roman"/>
            <w:sz w:val="24"/>
            <w:szCs w:val="24"/>
            <w:rPrChange w:author="Phan Le Giang (K.PCTT-HO)" w:date="2023-10-17T15:57:00Z" w:id="96">
              <w:rPr>
                <w:rFonts w:ascii="Times New Roman" w:hAnsi="Times New Roman" w:eastAsia="Times New Roman" w:cs="Times New Roman"/>
                <w:sz w:val="24"/>
                <w:szCs w:val="24"/>
                <w:highlight w:val="darkGray"/>
              </w:rPr>
            </w:rPrChange>
          </w:rPr>
          <w:t>Bên Nhận Chuyển Nhượng</w:t>
        </w:r>
        <w:r w:rsidRPr="008D6C3F" w:rsidDel="00426BD3" w:rsidR="00426BD3">
          <w:rPr>
            <w:rFonts w:ascii="Times New Roman" w:hAnsi="Times New Roman" w:eastAsia="Times New Roman" w:cs="Times New Roman"/>
            <w:sz w:val="24"/>
            <w:szCs w:val="24"/>
          </w:rPr>
          <w:t xml:space="preserve"> </w:t>
        </w:r>
      </w:ins>
      <w:del w:author="Phan Le Giang (K.PCTT-HO)" w:date="2023-10-13T15:23:00Z" w:id="97">
        <w:r w:rsidRPr="008D6C3F" w:rsidDel="00426BD3">
          <w:rPr>
            <w:rFonts w:ascii="Times New Roman" w:hAnsi="Times New Roman" w:eastAsia="Times New Roman" w:cs="Times New Roman"/>
            <w:sz w:val="24"/>
            <w:szCs w:val="24"/>
          </w:rPr>
          <w:delText xml:space="preserve">Bên </w:delText>
        </w:r>
        <w:r w:rsidRPr="008D6C3F" w:rsidDel="00426BD3" w:rsidR="008A6D65">
          <w:rPr>
            <w:rFonts w:ascii="Times New Roman" w:hAnsi="Times New Roman" w:eastAsia="Times New Roman" w:cs="Times New Roman"/>
            <w:sz w:val="24"/>
            <w:szCs w:val="24"/>
          </w:rPr>
          <w:delText>Vay</w:delText>
        </w:r>
        <w:r w:rsidRPr="008D6C3F" w:rsidDel="00426BD3">
          <w:rPr>
            <w:rFonts w:ascii="Times New Roman" w:hAnsi="Times New Roman" w:eastAsia="Times New Roman" w:cs="Times New Roman"/>
            <w:sz w:val="24"/>
            <w:szCs w:val="24"/>
          </w:rPr>
          <w:delText xml:space="preserve"> </w:delText>
        </w:r>
      </w:del>
      <w:r w:rsidRPr="008D6C3F">
        <w:rPr>
          <w:rFonts w:ascii="Times New Roman" w:hAnsi="Times New Roman" w:eastAsia="Times New Roman" w:cs="Times New Roman"/>
          <w:sz w:val="24"/>
          <w:szCs w:val="24"/>
        </w:rPr>
        <w:t xml:space="preserve">theo Hợp Đồng Tín Dụng </w:t>
      </w:r>
      <w:r w:rsidRPr="008D6C3F" w:rsidR="00255A4F">
        <w:rPr>
          <w:rFonts w:ascii="Times New Roman" w:hAnsi="Times New Roman" w:eastAsia="Times New Roman" w:cs="Times New Roman"/>
          <w:sz w:val="24"/>
          <w:szCs w:val="24"/>
        </w:rPr>
        <w:t xml:space="preserve">(Sau đây gọi tắt là </w:t>
      </w:r>
      <w:r w:rsidRPr="008D6C3F" w:rsidR="00255A4F">
        <w:rPr>
          <w:rFonts w:ascii="Times New Roman" w:hAnsi="Times New Roman" w:eastAsia="Times New Roman" w:cs="Times New Roman"/>
          <w:b/>
          <w:i/>
          <w:sz w:val="24"/>
          <w:szCs w:val="24"/>
        </w:rPr>
        <w:t>“Số Tiền Thanh Toán”</w:t>
      </w:r>
      <w:r w:rsidRPr="008D6C3F" w:rsidR="00255A4F">
        <w:rPr>
          <w:rFonts w:ascii="Times New Roman" w:hAnsi="Times New Roman" w:eastAsia="Times New Roman" w:cs="Times New Roman"/>
          <w:sz w:val="24"/>
          <w:szCs w:val="24"/>
        </w:rPr>
        <w:t xml:space="preserve">) </w:t>
      </w:r>
      <w:r w:rsidRPr="008D6C3F" w:rsidR="00C40D3B">
        <w:rPr>
          <w:rFonts w:ascii="Times New Roman" w:hAnsi="Times New Roman" w:eastAsia="Times New Roman" w:cs="Times New Roman"/>
          <w:sz w:val="24"/>
          <w:szCs w:val="24"/>
        </w:rPr>
        <w:t xml:space="preserve">bằng </w:t>
      </w:r>
      <w:ins w:author="ngocpv" w:date="2023-10-02T15:49:00Z" w:id="98">
        <w:r w:rsidRPr="008D6C3F" w:rsidR="00252E71">
          <w:rPr>
            <w:rFonts w:ascii="Times New Roman" w:hAnsi="Times New Roman" w:eastAsia="Times New Roman" w:cs="Times New Roman"/>
            <w:sz w:val="24"/>
            <w:szCs w:val="24"/>
          </w:rPr>
          <w:t xml:space="preserve">phương thức </w:t>
        </w:r>
      </w:ins>
      <w:r w:rsidRPr="008D6C3F" w:rsidR="00C40D3B">
        <w:rPr>
          <w:rFonts w:ascii="Times New Roman" w:hAnsi="Times New Roman" w:eastAsia="Times New Roman" w:cs="Times New Roman"/>
          <w:sz w:val="24"/>
          <w:szCs w:val="24"/>
        </w:rPr>
        <w:t xml:space="preserve">chuyển khoản </w:t>
      </w:r>
      <w:r w:rsidRPr="008D6C3F">
        <w:rPr>
          <w:rFonts w:ascii="Times New Roman" w:hAnsi="Times New Roman" w:eastAsia="Times New Roman" w:cs="Times New Roman"/>
          <w:sz w:val="24"/>
          <w:szCs w:val="24"/>
        </w:rPr>
        <w:t xml:space="preserve">vào tài khoản </w:t>
      </w:r>
      <w:del w:author="Nguyen Thi Thu Huyen (K.PCTT-HO)" w:date="2023-10-23T10:04:00Z" w:id="99">
        <w:r w:rsidRPr="008D6C3F" w:rsidDel="004A3514">
          <w:rPr>
            <w:rFonts w:ascii="Times New Roman" w:hAnsi="Times New Roman" w:eastAsia="Times New Roman" w:cs="Times New Roman"/>
            <w:sz w:val="24"/>
            <w:szCs w:val="24"/>
          </w:rPr>
          <w:delText>của</w:delText>
        </w:r>
        <w:r w:rsidRPr="00AE2A8E" w:rsidDel="004A3514">
          <w:rPr>
            <w:rFonts w:ascii="Times New Roman" w:hAnsi="Times New Roman" w:eastAsia="Times New Roman" w:cs="Times New Roman"/>
            <w:sz w:val="24"/>
            <w:szCs w:val="24"/>
          </w:rPr>
          <w:delText xml:space="preserve"> </w:delText>
        </w:r>
        <w:r w:rsidRPr="00AE2A8E" w:rsidDel="004A3514" w:rsidR="00BD3C0D">
          <w:rPr>
            <w:rFonts w:ascii="Times New Roman" w:hAnsi="Times New Roman" w:eastAsia="Times New Roman" w:cs="Times New Roman"/>
            <w:sz w:val="24"/>
            <w:szCs w:val="24"/>
          </w:rPr>
          <w:delText xml:space="preserve">Bên Chuyển Nhượng </w:delText>
        </w:r>
        <w:r w:rsidRPr="00AE2A8E" w:rsidDel="004A3514">
          <w:rPr>
            <w:rFonts w:ascii="Times New Roman" w:hAnsi="Times New Roman" w:eastAsia="Times New Roman" w:cs="Times New Roman"/>
            <w:sz w:val="24"/>
            <w:szCs w:val="24"/>
          </w:rPr>
          <w:delText>và thực hiện phong tỏa số tiền giải ngân này</w:delText>
        </w:r>
        <w:r w:rsidDel="004A3514" w:rsidR="004B3685">
          <w:rPr>
            <w:rFonts w:ascii="Times New Roman" w:hAnsi="Times New Roman" w:eastAsia="Times New Roman" w:cs="Times New Roman"/>
            <w:sz w:val="24"/>
            <w:szCs w:val="24"/>
          </w:rPr>
          <w:delText xml:space="preserve"> (bao gồm cả tiền lãi phát sinh từ số tiền giải ngân nếu có)</w:delText>
        </w:r>
        <w:r w:rsidRPr="00AE2A8E" w:rsidDel="004A3514">
          <w:rPr>
            <w:rFonts w:ascii="Times New Roman" w:hAnsi="Times New Roman" w:eastAsia="Times New Roman" w:cs="Times New Roman"/>
            <w:sz w:val="24"/>
            <w:szCs w:val="24"/>
          </w:rPr>
          <w:delText>.</w:delText>
        </w:r>
        <w:r w:rsidRPr="00AE2A8E" w:rsidDel="004A3514" w:rsidR="00BD3C0D">
          <w:rPr>
            <w:rFonts w:ascii="Times New Roman" w:hAnsi="Times New Roman" w:eastAsia="Times New Roman" w:cs="Times New Roman"/>
            <w:sz w:val="24"/>
            <w:szCs w:val="24"/>
          </w:rPr>
          <w:delText xml:space="preserve"> Chi tiết về tài khoản của </w:delText>
        </w:r>
      </w:del>
      <w:r w:rsidRPr="00AE2A8E" w:rsidR="00BD3C0D">
        <w:rPr>
          <w:rFonts w:ascii="Times New Roman" w:hAnsi="Times New Roman" w:eastAsia="Times New Roman" w:cs="Times New Roman"/>
          <w:sz w:val="24"/>
          <w:szCs w:val="24"/>
        </w:rPr>
        <w:t>Bên Chuyển Nhượng mở tại Ngân Hàng như sau:</w:t>
      </w:r>
    </w:p>
    <w:p w:rsidRPr="00AE2A8E" w:rsidR="00BD3C0D" w:rsidP="004F43AC" w:rsidRDefault="00BD3C0D" w14:paraId="1E3584A0" w14:textId="76257509">
      <w:pPr>
        <w:spacing w:before="120" w:after="120" w:line="312" w:lineRule="auto"/>
        <w:ind w:left="72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w:t>
      </w:r>
      <w:r w:rsidR="00DB3D77">
        <w:rPr>
          <w:rFonts w:ascii="Times New Roman" w:hAnsi="Times New Roman" w:eastAsia="Times New Roman" w:cs="Times New Roman"/>
          <w:sz w:val="24"/>
          <w:szCs w:val="24"/>
        </w:rPr>
        <w:t>C</w:t>
      </w:r>
      <w:r w:rsidR="00500595">
        <w:rPr>
          <w:rFonts w:ascii="Times New Roman" w:hAnsi="Times New Roman" w:eastAsia="Times New Roman" w:cs="Times New Roman"/>
          <w:sz w:val="24"/>
          <w:szCs w:val="24"/>
        </w:rPr>
        <w:t>hủ tài khoản</w:t>
      </w:r>
      <w:r w:rsidRPr="00AE2A8E">
        <w:rPr>
          <w:rFonts w:ascii="Times New Roman" w:hAnsi="Times New Roman" w:eastAsia="Times New Roman" w:cs="Times New Roman"/>
          <w:sz w:val="24"/>
          <w:szCs w:val="24"/>
        </w:rPr>
        <w:t>:…………………..</w:t>
      </w:r>
    </w:p>
    <w:p w:rsidRPr="00AE2A8E" w:rsidR="00BD3C0D" w:rsidP="004F43AC" w:rsidRDefault="00BD3C0D" w14:paraId="247CEA7E" w14:textId="336E3F52">
      <w:pPr>
        <w:spacing w:before="120" w:after="120" w:line="312" w:lineRule="auto"/>
        <w:ind w:left="72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S</w:t>
      </w:r>
      <w:r w:rsidR="00582050">
        <w:rPr>
          <w:rFonts w:ascii="Times New Roman" w:hAnsi="Times New Roman" w:eastAsia="Times New Roman" w:cs="Times New Roman"/>
          <w:sz w:val="24"/>
          <w:szCs w:val="24"/>
        </w:rPr>
        <w:t>ố</w:t>
      </w:r>
      <w:r w:rsidRPr="00AE2A8E">
        <w:rPr>
          <w:rFonts w:ascii="Times New Roman" w:hAnsi="Times New Roman" w:eastAsia="Times New Roman" w:cs="Times New Roman"/>
          <w:sz w:val="24"/>
          <w:szCs w:val="24"/>
        </w:rPr>
        <w:t xml:space="preserve"> tài khoản:………….</w:t>
      </w:r>
      <w:r w:rsidR="00582050">
        <w:rPr>
          <w:rFonts w:ascii="Times New Roman" w:hAnsi="Times New Roman" w:eastAsia="Times New Roman" w:cs="Times New Roman"/>
          <w:sz w:val="24"/>
          <w:szCs w:val="24"/>
        </w:rPr>
        <w:t xml:space="preserve"> </w:t>
      </w:r>
      <w:r w:rsidRPr="00AE2A8E">
        <w:rPr>
          <w:rFonts w:ascii="Times New Roman" w:hAnsi="Times New Roman" w:eastAsia="Times New Roman" w:cs="Times New Roman"/>
          <w:sz w:val="24"/>
          <w:szCs w:val="24"/>
        </w:rPr>
        <w:t>mở tại Ngân Hàng………………………</w:t>
      </w:r>
    </w:p>
    <w:p w:rsidRPr="00AE2A8E" w:rsidR="0090261B" w:rsidP="004F43AC" w:rsidRDefault="00BD3C0D" w14:paraId="673CA555" w14:textId="77777777">
      <w:pPr>
        <w:pStyle w:val="ListParagraph"/>
        <w:spacing w:before="120" w:after="120" w:line="312" w:lineRule="auto"/>
        <w:contextualSpacing w:val="0"/>
        <w:outlineLvl w:val="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xml:space="preserve">(Sau đây gọi tắt là </w:t>
      </w:r>
      <w:r w:rsidRPr="00AE2A8E">
        <w:rPr>
          <w:rFonts w:ascii="Times New Roman" w:hAnsi="Times New Roman" w:eastAsia="Times New Roman" w:cs="Times New Roman"/>
          <w:b/>
          <w:i/>
          <w:sz w:val="24"/>
          <w:szCs w:val="24"/>
        </w:rPr>
        <w:t>“Tài Khoản Thụ Hưởng”</w:t>
      </w:r>
      <w:r w:rsidRPr="00AE2A8E">
        <w:rPr>
          <w:rFonts w:ascii="Times New Roman" w:hAnsi="Times New Roman" w:eastAsia="Times New Roman" w:cs="Times New Roman"/>
          <w:sz w:val="24"/>
          <w:szCs w:val="24"/>
        </w:rPr>
        <w:t>)</w:t>
      </w:r>
    </w:p>
    <w:p w:rsidR="004A3514" w:rsidP="004F43AC" w:rsidRDefault="004A3514" w14:paraId="3F45D1C4" w14:textId="77777777">
      <w:pPr>
        <w:pStyle w:val="ListParagraph"/>
        <w:numPr>
          <w:ilvl w:val="1"/>
          <w:numId w:val="13"/>
        </w:numPr>
        <w:spacing w:before="120" w:after="120" w:line="312" w:lineRule="auto"/>
        <w:ind w:left="720" w:hanging="720"/>
        <w:outlineLvl w:val="0"/>
        <w:rPr>
          <w:ins w:author="Nguyen Thi Thu Huyen (K.PCTT-HO)" w:date="2023-10-23T10:04:00Z" w:id="100"/>
          <w:rFonts w:ascii="Times New Roman" w:hAnsi="Times New Roman" w:eastAsia="Times New Roman" w:cs="Times New Roman"/>
          <w:sz w:val="24"/>
          <w:szCs w:val="24"/>
        </w:rPr>
      </w:pPr>
      <w:ins w:author="Nguyen Thi Thu Huyen (K.PCTT-HO)" w:date="2023-10-23T10:04:00Z" w:id="101">
        <w:r>
          <w:rPr>
            <w:rFonts w:ascii="Times New Roman" w:hAnsi="Times New Roman" w:eastAsia="Times New Roman" w:cs="Times New Roman"/>
            <w:sz w:val="24"/>
            <w:szCs w:val="24"/>
          </w:rPr>
          <w:t>Các  Bên đồng ý Ngân hàng có quyền:</w:t>
        </w:r>
      </w:ins>
    </w:p>
    <w:p w:rsidR="004A3514" w:rsidRDefault="004A3514" w14:paraId="6D65BAE2" w14:textId="77777777">
      <w:pPr>
        <w:pStyle w:val="ListParagraph"/>
        <w:spacing w:before="120" w:after="120" w:line="312" w:lineRule="auto"/>
        <w:outlineLvl w:val="0"/>
        <w:rPr>
          <w:ins w:author="Nguyen Thi Thu Huyen (K.PCTT-HO)" w:date="2023-10-23T10:06:00Z" w:id="102"/>
          <w:rFonts w:ascii="Times New Roman" w:hAnsi="Times New Roman" w:eastAsia="Times New Roman" w:cs="Times New Roman"/>
          <w:sz w:val="24"/>
          <w:szCs w:val="24"/>
        </w:rPr>
        <w:pPrChange w:author="Nguyen Thi Thu Huyen (K.PCTT-HO)" w:date="2023-10-23T10:04:00Z" w:id="103">
          <w:pPr>
            <w:pStyle w:val="ListParagraph"/>
            <w:numPr>
              <w:ilvl w:val="1"/>
              <w:numId w:val="13"/>
            </w:numPr>
            <w:spacing w:before="120" w:after="120" w:line="312" w:lineRule="auto"/>
            <w:ind w:left="360" w:hanging="720"/>
            <w:outlineLvl w:val="0"/>
          </w:pPr>
        </w:pPrChange>
      </w:pPr>
      <w:ins w:author="Nguyen Thi Thu Huyen (K.PCTT-HO)" w:date="2023-10-23T10:04:00Z" w:id="104">
        <w:r>
          <w:rPr>
            <w:rFonts w:ascii="Times New Roman" w:hAnsi="Times New Roman" w:eastAsia="Times New Roman" w:cs="Times New Roman"/>
            <w:sz w:val="24"/>
            <w:szCs w:val="24"/>
          </w:rPr>
          <w:t xml:space="preserve">Phong tỏa toàn bộ Số Tiền Thanh Toán được chuyển vào Tài Khoản Thụ Hưởng (bao gồm cả tiền lãi phát sinh (nếu có)), </w:t>
        </w:r>
      </w:ins>
      <w:del w:author="Nguyen Thi Thu Huyen (K.PCTT-HO)" w:date="2023-10-23T10:05:00Z" w:id="105">
        <w:r w:rsidRPr="00AE2A8E" w:rsidDel="004A3514" w:rsidR="00EC73E3">
          <w:rPr>
            <w:rFonts w:ascii="Times New Roman" w:hAnsi="Times New Roman" w:eastAsia="Times New Roman" w:cs="Times New Roman"/>
            <w:sz w:val="24"/>
            <w:szCs w:val="24"/>
          </w:rPr>
          <w:delText xml:space="preserve">Trong thời hạn </w:delText>
        </w:r>
        <w:r w:rsidRPr="00221E53" w:rsidDel="004A3514" w:rsidR="00EC73E3">
          <w:rPr>
            <w:rFonts w:ascii="Times New Roman" w:hAnsi="Times New Roman" w:eastAsia="Times New Roman" w:cs="Times New Roman"/>
            <w:sz w:val="24"/>
            <w:szCs w:val="24"/>
            <w:highlight w:val="lightGray"/>
          </w:rPr>
          <w:delText>15 ngày</w:delText>
        </w:r>
        <w:r w:rsidRPr="00AE2A8E" w:rsidDel="004A3514" w:rsidR="00EC73E3">
          <w:rPr>
            <w:rFonts w:ascii="Times New Roman" w:hAnsi="Times New Roman" w:eastAsia="Times New Roman" w:cs="Times New Roman"/>
            <w:sz w:val="24"/>
            <w:szCs w:val="24"/>
          </w:rPr>
          <w:delText xml:space="preserve"> kể từ </w:delText>
        </w:r>
        <w:r w:rsidRPr="00812D30" w:rsidDel="004A3514" w:rsidR="00EC73E3">
          <w:rPr>
            <w:rFonts w:ascii="Times New Roman" w:hAnsi="Times New Roman" w:eastAsia="Times New Roman" w:cs="Times New Roman"/>
            <w:sz w:val="24"/>
            <w:szCs w:val="24"/>
          </w:rPr>
          <w:delText xml:space="preserve">ngày giải </w:delText>
        </w:r>
        <w:r w:rsidRPr="008D6C3F" w:rsidDel="004A3514" w:rsidR="00EC73E3">
          <w:rPr>
            <w:rFonts w:ascii="Times New Roman" w:hAnsi="Times New Roman" w:eastAsia="Times New Roman" w:cs="Times New Roman"/>
            <w:sz w:val="24"/>
            <w:szCs w:val="24"/>
          </w:rPr>
          <w:delText>ngân</w:delText>
        </w:r>
        <w:r w:rsidRPr="008D6C3F" w:rsidDel="004A3514" w:rsidR="00C80603">
          <w:rPr>
            <w:rFonts w:ascii="Times New Roman" w:hAnsi="Times New Roman" w:eastAsia="Times New Roman" w:cs="Times New Roman"/>
            <w:sz w:val="24"/>
            <w:szCs w:val="24"/>
          </w:rPr>
          <w:delText xml:space="preserve"> hoặc </w:delText>
        </w:r>
        <w:r w:rsidRPr="008D6C3F" w:rsidDel="004A3514" w:rsidR="00C40D3B">
          <w:rPr>
            <w:rFonts w:ascii="Times New Roman" w:hAnsi="Times New Roman" w:eastAsia="Times New Roman" w:cs="Times New Roman"/>
            <w:sz w:val="24"/>
            <w:szCs w:val="24"/>
          </w:rPr>
          <w:delText>ngày giải ngân đầu tiên</w:delText>
        </w:r>
        <w:r w:rsidRPr="008D6C3F" w:rsidDel="004A3514" w:rsidR="00C80603">
          <w:rPr>
            <w:rFonts w:ascii="Times New Roman" w:hAnsi="Times New Roman" w:eastAsia="Times New Roman" w:cs="Times New Roman"/>
            <w:sz w:val="24"/>
            <w:szCs w:val="24"/>
          </w:rPr>
          <w:delText xml:space="preserve"> (nếu khoản vay </w:delText>
        </w:r>
      </w:del>
      <w:ins w:author="ngocpv" w:date="2023-09-21T14:42:00Z" w:id="106">
        <w:del w:author="Nguyen Thi Thu Huyen (K.PCTT-HO)" w:date="2023-10-23T10:05:00Z" w:id="107">
          <w:r w:rsidRPr="008D6C3F" w:rsidDel="004A3514" w:rsidR="00733183">
            <w:rPr>
              <w:rFonts w:ascii="Times New Roman" w:hAnsi="Times New Roman" w:eastAsia="Times New Roman" w:cs="Times New Roman"/>
              <w:sz w:val="24"/>
              <w:szCs w:val="24"/>
            </w:rPr>
            <w:delText xml:space="preserve">được </w:delText>
          </w:r>
        </w:del>
      </w:ins>
      <w:del w:author="Nguyen Thi Thu Huyen (K.PCTT-HO)" w:date="2023-10-23T10:05:00Z" w:id="108">
        <w:r w:rsidRPr="008D6C3F" w:rsidDel="004A3514" w:rsidR="00C80603">
          <w:rPr>
            <w:rFonts w:ascii="Times New Roman" w:hAnsi="Times New Roman" w:eastAsia="Times New Roman" w:cs="Times New Roman"/>
            <w:sz w:val="24"/>
            <w:szCs w:val="24"/>
          </w:rPr>
          <w:delText>giải ngân nhiều lần</w:delText>
        </w:r>
      </w:del>
      <w:ins w:author="ngocpv" w:date="2023-09-21T14:42:00Z" w:id="109">
        <w:del w:author="Nguyen Thi Thu Huyen (K.PCTT-HO)" w:date="2023-10-23T10:05:00Z" w:id="110">
          <w:r w:rsidRPr="008D6C3F" w:rsidDel="004A3514" w:rsidR="00733183">
            <w:rPr>
              <w:rFonts w:ascii="Times New Roman" w:hAnsi="Times New Roman" w:eastAsia="Times New Roman" w:cs="Times New Roman"/>
              <w:sz w:val="24"/>
              <w:szCs w:val="24"/>
            </w:rPr>
            <w:delText>)</w:delText>
          </w:r>
        </w:del>
      </w:ins>
      <w:del w:author="Nguyen Thi Thu Huyen (K.PCTT-HO)" w:date="2023-10-23T10:05:00Z" w:id="111">
        <w:r w:rsidRPr="008D6C3F" w:rsidDel="004A3514" w:rsidR="00FB3099">
          <w:rPr>
            <w:rFonts w:ascii="Times New Roman" w:hAnsi="Times New Roman" w:eastAsia="Times New Roman" w:cs="Times New Roman"/>
            <w:sz w:val="24"/>
            <w:szCs w:val="24"/>
          </w:rPr>
          <w:delText xml:space="preserve"> </w:delText>
        </w:r>
        <w:r w:rsidRPr="008D6C3F" w:rsidDel="004A3514" w:rsidR="00C80603">
          <w:rPr>
            <w:rFonts w:ascii="Times New Roman" w:hAnsi="Times New Roman" w:eastAsia="Times New Roman" w:cs="Times New Roman"/>
            <w:sz w:val="24"/>
            <w:szCs w:val="24"/>
          </w:rPr>
          <w:delText xml:space="preserve">, </w:delText>
        </w:r>
      </w:del>
      <w:del w:author="Phan Le Giang (K.PCTT-HO)" w:date="2023-10-13T15:23:00Z" w:id="112">
        <w:r w:rsidRPr="008D6C3F" w:rsidDel="00426BD3" w:rsidR="00EC73E3">
          <w:rPr>
            <w:rFonts w:ascii="Times New Roman" w:hAnsi="Times New Roman" w:eastAsia="Times New Roman" w:cs="Times New Roman"/>
            <w:sz w:val="24"/>
            <w:szCs w:val="24"/>
          </w:rPr>
          <w:delText xml:space="preserve">Bên </w:delText>
        </w:r>
        <w:r w:rsidRPr="008D6C3F" w:rsidDel="00426BD3" w:rsidR="00020364">
          <w:rPr>
            <w:rFonts w:ascii="Times New Roman" w:hAnsi="Times New Roman" w:eastAsia="Times New Roman" w:cs="Times New Roman"/>
            <w:sz w:val="24"/>
            <w:szCs w:val="24"/>
          </w:rPr>
          <w:delText>Vay</w:delText>
        </w:r>
        <w:r w:rsidRPr="008D6C3F" w:rsidDel="00426BD3" w:rsidR="00EC73E3">
          <w:rPr>
            <w:rFonts w:ascii="Times New Roman" w:hAnsi="Times New Roman" w:eastAsia="Times New Roman" w:cs="Times New Roman"/>
            <w:sz w:val="24"/>
            <w:szCs w:val="24"/>
          </w:rPr>
          <w:delText xml:space="preserve"> </w:delText>
        </w:r>
        <w:r w:rsidRPr="008D6C3F" w:rsidDel="00426BD3" w:rsidR="00671999">
          <w:rPr>
            <w:rFonts w:ascii="Times New Roman" w:hAnsi="Times New Roman" w:eastAsia="Times New Roman" w:cs="Times New Roman"/>
            <w:sz w:val="24"/>
            <w:szCs w:val="24"/>
          </w:rPr>
          <w:delText>và/</w:delText>
        </w:r>
        <w:r w:rsidRPr="008D6C3F" w:rsidDel="00426BD3" w:rsidR="00D97AA8">
          <w:rPr>
            <w:rFonts w:ascii="Times New Roman" w:hAnsi="Times New Roman" w:eastAsia="Times New Roman" w:cs="Times New Roman"/>
            <w:sz w:val="24"/>
            <w:szCs w:val="24"/>
          </w:rPr>
          <w:delText xml:space="preserve">hoặc </w:delText>
        </w:r>
      </w:del>
      <w:r w:rsidRPr="008D6C3F" w:rsidR="00D97AA8">
        <w:rPr>
          <w:rFonts w:ascii="Times New Roman" w:hAnsi="Times New Roman" w:eastAsia="Times New Roman" w:cs="Times New Roman"/>
          <w:sz w:val="24"/>
          <w:szCs w:val="24"/>
        </w:rPr>
        <w:t>Bên Chuyển Nhượng</w:t>
      </w:r>
      <w:ins w:author="Nguyen Thi Thu Huyen (K.PCTT-HO)" w:date="2023-10-23T10:05:00Z" w:id="113">
        <w:r>
          <w:rPr>
            <w:rFonts w:ascii="Times New Roman" w:hAnsi="Times New Roman" w:eastAsia="Times New Roman" w:cs="Times New Roman"/>
            <w:sz w:val="24"/>
            <w:szCs w:val="24"/>
          </w:rPr>
          <w:t xml:space="preserve"> đồng ý cầm cố toàn bộ số tiền bị phong tỏa cho Ngân Hàng để bảo đảm cho nghĩa vụ thanh toán </w:t>
        </w:r>
      </w:ins>
      <w:ins w:author="Nguyen Thi Thu Huyen (K.PCTT-HO)" w:date="2023-10-23T10:06:00Z" w:id="114">
        <w:r>
          <w:rPr>
            <w:rFonts w:ascii="Times New Roman" w:hAnsi="Times New Roman" w:eastAsia="Times New Roman" w:cs="Times New Roman"/>
            <w:sz w:val="24"/>
            <w:szCs w:val="24"/>
          </w:rPr>
          <w:t>của Bên Nhận Chuyển Nhượng theo Hợp Đồng Tín Dụng. Bên Chuyển Nhượng đồng ý và hiểu rõ rằng toàn bộ số tiền phong tỏa chỉ được giải tỏa theo đúng  Thỏa thuận này.</w:t>
        </w:r>
      </w:ins>
    </w:p>
    <w:p w:rsidR="004A3514" w:rsidRDefault="004A3514" w14:paraId="451ABBF2" w14:textId="77777777">
      <w:pPr>
        <w:pStyle w:val="ListParagraph"/>
        <w:numPr>
          <w:ilvl w:val="1"/>
          <w:numId w:val="13"/>
        </w:numPr>
        <w:spacing w:before="120" w:after="120" w:line="312" w:lineRule="auto"/>
        <w:ind w:left="720" w:hanging="720"/>
        <w:outlineLvl w:val="0"/>
        <w:rPr>
          <w:ins w:author="Nguyen Thi Thu Huyen (K.PCTT-HO)" w:date="2023-10-23T10:07:00Z" w:id="115"/>
          <w:rFonts w:ascii="Times New Roman" w:hAnsi="Times New Roman" w:eastAsia="Times New Roman" w:cs="Times New Roman"/>
          <w:sz w:val="24"/>
          <w:szCs w:val="24"/>
        </w:rPr>
        <w:pPrChange w:author="Nguyen Thi Thu Huyen (K.PCTT-HO)" w:date="2023-10-23T10:07:00Z" w:id="116">
          <w:pPr>
            <w:pStyle w:val="ListParagraph"/>
            <w:numPr>
              <w:ilvl w:val="1"/>
              <w:numId w:val="13"/>
            </w:numPr>
            <w:spacing w:before="120" w:after="120" w:line="312" w:lineRule="auto"/>
            <w:ind w:left="360" w:hanging="720"/>
            <w:outlineLvl w:val="0"/>
          </w:pPr>
        </w:pPrChange>
      </w:pPr>
      <w:ins w:author="Nguyen Thi Thu Huyen (K.PCTT-HO)" w:date="2023-10-23T10:07:00Z" w:id="117">
        <w:r>
          <w:rPr>
            <w:rFonts w:ascii="Times New Roman" w:hAnsi="Times New Roman" w:eastAsia="Times New Roman" w:cs="Times New Roman"/>
            <w:sz w:val="24"/>
            <w:szCs w:val="24"/>
          </w:rPr>
          <w:t>Thời Hạn Phong Tỏa: 15 ngày kể từ ngày giải ngân/hoặc ngày giải ngân khoản vay đầu tiên (trường hợp Khoản vay được giải ngân nhiều lần).</w:t>
        </w:r>
      </w:ins>
    </w:p>
    <w:p w:rsidRPr="008D6C3F" w:rsidR="00EC73E3" w:rsidRDefault="004A3514" w14:paraId="1C9FAB9C" w14:textId="1307D540">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Change w:author="Nguyen Thi Thu Huyen (K.PCTT-HO)" w:date="2023-10-23T10:07:00Z" w:id="118">
          <w:pPr>
            <w:pStyle w:val="ListParagraph"/>
            <w:numPr>
              <w:ilvl w:val="1"/>
              <w:numId w:val="13"/>
            </w:numPr>
            <w:spacing w:before="120" w:after="120" w:line="312" w:lineRule="auto"/>
            <w:ind w:left="360" w:hanging="720"/>
            <w:outlineLvl w:val="0"/>
          </w:pPr>
        </w:pPrChange>
      </w:pPr>
      <w:ins w:author="Nguyen Thi Thu Huyen (K.PCTT-HO)" w:date="2023-10-23T10:07:00Z" w:id="119">
        <w:r>
          <w:rPr>
            <w:rFonts w:ascii="Times New Roman" w:hAnsi="Times New Roman" w:eastAsia="Times New Roman" w:cs="Times New Roman"/>
            <w:sz w:val="24"/>
            <w:szCs w:val="24"/>
          </w:rPr>
          <w:t>Trong Thời Hạn Phong Tỏa</w:t>
        </w:r>
      </w:ins>
      <w:ins w:author="ngocpv" w:date="2023-09-21T14:36:00Z" w:id="120">
        <w:r w:rsidRPr="008D6C3F" w:rsidR="00EF27FD">
          <w:rPr>
            <w:rFonts w:ascii="Times New Roman" w:hAnsi="Times New Roman" w:eastAsia="Times New Roman" w:cs="Times New Roman"/>
            <w:sz w:val="24"/>
            <w:szCs w:val="24"/>
          </w:rPr>
          <w:t xml:space="preserve">, </w:t>
        </w:r>
      </w:ins>
      <w:del w:author="ngocpv" w:date="2023-09-21T14:36:00Z" w:id="121">
        <w:r w:rsidRPr="008D6C3F" w:rsidDel="00EF27FD" w:rsidR="00582050">
          <w:rPr>
            <w:rFonts w:ascii="Times New Roman" w:hAnsi="Times New Roman" w:eastAsia="Times New Roman" w:cs="Times New Roman"/>
            <w:sz w:val="24"/>
            <w:szCs w:val="24"/>
          </w:rPr>
          <w:delText>/</w:delText>
        </w:r>
      </w:del>
      <w:r w:rsidRPr="008D6C3F" w:rsidR="00582050">
        <w:rPr>
          <w:rFonts w:ascii="Times New Roman" w:hAnsi="Times New Roman" w:eastAsia="Times New Roman" w:cs="Times New Roman"/>
          <w:sz w:val="24"/>
          <w:szCs w:val="24"/>
        </w:rPr>
        <w:t>Bên Nhận Chuyển Nhượng</w:t>
      </w:r>
      <w:ins w:author="ngocpv" w:date="2023-09-21T14:36:00Z" w:id="122">
        <w:del w:author="Phan Le Giang (K.PCTT-HO)" w:date="2023-10-13T15:23:00Z" w:id="123">
          <w:r w:rsidRPr="008D6C3F" w:rsidDel="00426BD3" w:rsidR="00EF27FD">
            <w:rPr>
              <w:rStyle w:val="FootnoteReference"/>
              <w:rFonts w:ascii="Times New Roman" w:hAnsi="Times New Roman" w:eastAsia="Times New Roman" w:cs="Times New Roman"/>
              <w:sz w:val="24"/>
              <w:szCs w:val="24"/>
              <w:rPrChange w:author="Phan Le Giang (K.PCTT-HO)" w:date="2023-10-17T15:58:00Z" w:id="124">
                <w:rPr>
                  <w:rStyle w:val="FootnoteReference"/>
                  <w:rFonts w:ascii="Times New Roman" w:hAnsi="Times New Roman" w:eastAsia="Times New Roman" w:cs="Times New Roman"/>
                  <w:sz w:val="24"/>
                  <w:szCs w:val="24"/>
                  <w:highlight w:val="lightGray"/>
                </w:rPr>
              </w:rPrChange>
            </w:rPr>
            <w:footnoteReference w:id="9"/>
          </w:r>
        </w:del>
      </w:ins>
      <w:r w:rsidRPr="008D6C3F" w:rsidR="00D97AA8">
        <w:rPr>
          <w:rFonts w:ascii="Times New Roman" w:hAnsi="Times New Roman" w:eastAsia="Times New Roman" w:cs="Times New Roman"/>
          <w:sz w:val="24"/>
          <w:szCs w:val="24"/>
        </w:rPr>
        <w:t xml:space="preserve"> </w:t>
      </w:r>
      <w:r w:rsidRPr="008D6C3F" w:rsidR="00EC73E3">
        <w:rPr>
          <w:rFonts w:ascii="Times New Roman" w:hAnsi="Times New Roman" w:eastAsia="Times New Roman" w:cs="Times New Roman"/>
          <w:sz w:val="24"/>
          <w:szCs w:val="24"/>
        </w:rPr>
        <w:t xml:space="preserve">phải cung cấp </w:t>
      </w:r>
      <w:r w:rsidRPr="008D6C3F" w:rsidR="000E413C">
        <w:rPr>
          <w:rFonts w:ascii="Times New Roman" w:hAnsi="Times New Roman" w:eastAsia="Times New Roman" w:cs="Times New Roman"/>
          <w:sz w:val="24"/>
          <w:szCs w:val="24"/>
        </w:rPr>
        <w:t>cho Ngân Hàng</w:t>
      </w:r>
      <w:r w:rsidRPr="008D6C3F" w:rsidR="00FB3099">
        <w:rPr>
          <w:rFonts w:ascii="Times New Roman" w:hAnsi="Times New Roman" w:eastAsia="Times New Roman" w:cs="Times New Roman"/>
          <w:sz w:val="24"/>
          <w:szCs w:val="24"/>
        </w:rPr>
        <w:t xml:space="preserve"> </w:t>
      </w:r>
      <w:commentRangeStart w:id="129"/>
      <w:r w:rsidRPr="008D6C3F" w:rsidR="00FB3099">
        <w:rPr>
          <w:rFonts w:ascii="Times New Roman" w:hAnsi="Times New Roman" w:eastAsia="Times New Roman" w:cs="Times New Roman"/>
          <w:sz w:val="24"/>
          <w:szCs w:val="24"/>
        </w:rPr>
        <w:t xml:space="preserve">(i) </w:t>
      </w:r>
      <w:ins w:author="ngocpv" w:date="2023-09-21T14:37:00Z" w:id="130">
        <w:r w:rsidRPr="008D6C3F" w:rsidR="00EF27FD">
          <w:rPr>
            <w:rFonts w:ascii="Times New Roman" w:hAnsi="Times New Roman" w:eastAsia="Times New Roman" w:cs="Times New Roman"/>
            <w:sz w:val="24"/>
            <w:szCs w:val="24"/>
          </w:rPr>
          <w:t xml:space="preserve">Bản </w:t>
        </w:r>
      </w:ins>
      <w:ins w:author="ngocpv" w:date="2023-11-28T11:00:00Z" w:id="131">
        <w:r w:rsidR="00AA4102">
          <w:rPr>
            <w:rFonts w:ascii="Times New Roman" w:hAnsi="Times New Roman" w:eastAsia="Times New Roman" w:cs="Times New Roman"/>
            <w:sz w:val="24"/>
            <w:szCs w:val="24"/>
          </w:rPr>
          <w:t>chụp</w:t>
        </w:r>
      </w:ins>
      <w:ins w:author="ngocpv" w:date="2023-09-21T14:37:00Z" w:id="132">
        <w:r w:rsidRPr="008D6C3F" w:rsidR="00EF27FD">
          <w:rPr>
            <w:rFonts w:ascii="Times New Roman" w:hAnsi="Times New Roman" w:eastAsia="Times New Roman" w:cs="Times New Roman"/>
            <w:sz w:val="24"/>
            <w:szCs w:val="24"/>
          </w:rPr>
          <w:t xml:space="preserve"> </w:t>
        </w:r>
      </w:ins>
      <w:r w:rsidRPr="008D6C3F" w:rsidR="00B7163D">
        <w:rPr>
          <w:rFonts w:ascii="Times New Roman" w:hAnsi="Times New Roman" w:eastAsia="Times New Roman" w:cs="Times New Roman"/>
          <w:sz w:val="24"/>
          <w:szCs w:val="24"/>
        </w:rPr>
        <w:t xml:space="preserve">Hợp đồng chuyển nhượng </w:t>
      </w:r>
      <w:r w:rsidRPr="008D6C3F" w:rsidR="00AA4102">
        <w:rPr>
          <w:rFonts w:ascii="Times New Roman" w:hAnsi="Times New Roman" w:eastAsia="Times New Roman" w:cs="Times New Roman"/>
          <w:sz w:val="24"/>
          <w:szCs w:val="24"/>
        </w:rPr>
        <w:t>Tài Sản</w:t>
      </w:r>
      <w:ins w:author="ngocpv" w:date="2023-11-28T11:01:00Z" w:id="133">
        <w:r w:rsidR="00AA4102">
          <w:rPr>
            <w:rFonts w:ascii="Times New Roman" w:hAnsi="Times New Roman" w:eastAsia="Times New Roman" w:cs="Times New Roman"/>
            <w:sz w:val="24"/>
            <w:szCs w:val="24"/>
          </w:rPr>
          <w:t>/Hợp đồng mua bán Tài Sản</w:t>
        </w:r>
      </w:ins>
      <w:r w:rsidRPr="008D6C3F" w:rsidR="00EC73E3">
        <w:rPr>
          <w:rFonts w:ascii="Times New Roman" w:hAnsi="Times New Roman" w:eastAsia="Times New Roman" w:cs="Times New Roman"/>
          <w:sz w:val="24"/>
          <w:szCs w:val="24"/>
        </w:rPr>
        <w:t xml:space="preserve"> </w:t>
      </w:r>
      <w:del w:author="ngocpv" w:date="2023-09-21T14:37:00Z" w:id="134">
        <w:r w:rsidRPr="008D6C3F" w:rsidDel="00EF27FD" w:rsidR="00EC73E3">
          <w:rPr>
            <w:rFonts w:ascii="Times New Roman" w:hAnsi="Times New Roman" w:eastAsia="Times New Roman" w:cs="Times New Roman"/>
            <w:sz w:val="24"/>
            <w:szCs w:val="24"/>
          </w:rPr>
          <w:delText xml:space="preserve">có </w:delText>
        </w:r>
      </w:del>
      <w:ins w:author="ngocpv" w:date="2023-09-21T14:37:00Z" w:id="135">
        <w:r w:rsidRPr="008D6C3F" w:rsidR="00EF27FD">
          <w:rPr>
            <w:rFonts w:ascii="Times New Roman" w:hAnsi="Times New Roman" w:eastAsia="Times New Roman" w:cs="Times New Roman"/>
            <w:sz w:val="24"/>
            <w:szCs w:val="24"/>
          </w:rPr>
          <w:t xml:space="preserve">đã được </w:t>
        </w:r>
      </w:ins>
      <w:r w:rsidRPr="008D6C3F" w:rsidR="00EC73E3">
        <w:rPr>
          <w:rFonts w:ascii="Times New Roman" w:hAnsi="Times New Roman" w:eastAsia="Times New Roman" w:cs="Times New Roman"/>
          <w:sz w:val="24"/>
          <w:szCs w:val="24"/>
        </w:rPr>
        <w:t xml:space="preserve">công chứng </w:t>
      </w:r>
      <w:r w:rsidRPr="008D6C3F" w:rsidR="00FB3099">
        <w:rPr>
          <w:rFonts w:ascii="Times New Roman" w:hAnsi="Times New Roman" w:eastAsia="Times New Roman" w:cs="Times New Roman"/>
          <w:sz w:val="24"/>
          <w:szCs w:val="24"/>
        </w:rPr>
        <w:t>và/</w:t>
      </w:r>
      <w:r w:rsidRPr="008D6C3F" w:rsidR="006B0BAD">
        <w:rPr>
          <w:rFonts w:ascii="Times New Roman" w:hAnsi="Times New Roman" w:eastAsia="Times New Roman" w:cs="Times New Roman"/>
          <w:sz w:val="24"/>
          <w:szCs w:val="24"/>
        </w:rPr>
        <w:t xml:space="preserve">hoặc </w:t>
      </w:r>
      <w:r w:rsidRPr="008D6C3F" w:rsidR="00FB3099">
        <w:rPr>
          <w:rFonts w:ascii="Times New Roman" w:hAnsi="Times New Roman" w:eastAsia="Times New Roman" w:cs="Times New Roman"/>
          <w:sz w:val="24"/>
          <w:szCs w:val="24"/>
        </w:rPr>
        <w:t>(ii)</w:t>
      </w:r>
      <w:r w:rsidRPr="008D6C3F" w:rsidR="00FB3099">
        <w:rPr>
          <w:rFonts w:ascii="Times New Roman" w:hAnsi="Times New Roman"/>
          <w:sz w:val="24"/>
          <w:szCs w:val="24"/>
        </w:rPr>
        <w:t xml:space="preserve"> </w:t>
      </w:r>
      <w:del w:author="ngocpv" w:date="2023-10-02T15:50:00Z" w:id="136">
        <w:r w:rsidRPr="008D6C3F" w:rsidDel="00F142D2" w:rsidR="00FB3099">
          <w:rPr>
            <w:rFonts w:ascii="Times New Roman" w:hAnsi="Times New Roman"/>
            <w:sz w:val="24"/>
            <w:szCs w:val="24"/>
          </w:rPr>
          <w:delText>Bản sao</w:delText>
        </w:r>
        <w:r w:rsidRPr="008D6C3F" w:rsidDel="00F142D2" w:rsidR="00692DB7">
          <w:rPr>
            <w:rFonts w:ascii="Times New Roman" w:hAnsi="Times New Roman"/>
            <w:sz w:val="24"/>
            <w:szCs w:val="24"/>
          </w:rPr>
          <w:delText xml:space="preserve"> chứng thực</w:delText>
        </w:r>
      </w:del>
      <w:ins w:author="ngocpv" w:date="2023-09-21T14:37:00Z" w:id="137">
        <w:r w:rsidRPr="008D6C3F" w:rsidR="00726D22">
          <w:rPr>
            <w:rFonts w:ascii="Times New Roman" w:hAnsi="Times New Roman"/>
            <w:sz w:val="24"/>
            <w:szCs w:val="24"/>
          </w:rPr>
          <w:t>Bản chụp</w:t>
        </w:r>
      </w:ins>
      <w:ins w:author="ngocpv" w:date="2023-11-28T11:01:00Z" w:id="138">
        <w:r w:rsidR="00427EF1">
          <w:rPr>
            <w:rFonts w:ascii="Times New Roman" w:hAnsi="Times New Roman"/>
            <w:sz w:val="24"/>
            <w:szCs w:val="24"/>
          </w:rPr>
          <w:t>/bản sao chứng thực</w:t>
        </w:r>
      </w:ins>
      <w:r w:rsidRPr="008D6C3F" w:rsidR="00FB3099">
        <w:rPr>
          <w:rFonts w:ascii="Times New Roman" w:hAnsi="Times New Roman"/>
          <w:sz w:val="24"/>
          <w:szCs w:val="24"/>
        </w:rPr>
        <w:t xml:space="preserve"> Giấy </w:t>
      </w:r>
      <w:r w:rsidRPr="008D6C3F" w:rsidR="00733183">
        <w:rPr>
          <w:rFonts w:ascii="Times New Roman" w:hAnsi="Times New Roman"/>
          <w:sz w:val="24"/>
          <w:szCs w:val="24"/>
        </w:rPr>
        <w:t>Chứng Nhận</w:t>
      </w:r>
      <w:r w:rsidRPr="008D6C3F" w:rsidR="00FB3099">
        <w:rPr>
          <w:rFonts w:ascii="Times New Roman" w:hAnsi="Times New Roman"/>
          <w:sz w:val="24"/>
          <w:szCs w:val="24"/>
        </w:rPr>
        <w:t xml:space="preserve"> </w:t>
      </w:r>
      <w:r w:rsidRPr="008D6C3F" w:rsidR="00500595">
        <w:rPr>
          <w:rFonts w:ascii="Times New Roman" w:hAnsi="Times New Roman"/>
          <w:sz w:val="24"/>
          <w:szCs w:val="24"/>
        </w:rPr>
        <w:t xml:space="preserve">đã </w:t>
      </w:r>
      <w:del w:author="ngocpv" w:date="2023-09-21T14:43:00Z" w:id="139">
        <w:r w:rsidRPr="008D6C3F" w:rsidDel="00733183" w:rsidR="00FB3099">
          <w:rPr>
            <w:rFonts w:ascii="Times New Roman" w:hAnsi="Times New Roman"/>
            <w:sz w:val="24"/>
            <w:szCs w:val="24"/>
          </w:rPr>
          <w:delText>sang tên</w:delText>
        </w:r>
      </w:del>
      <w:ins w:author="ngocpv" w:date="2023-09-21T14:43:00Z" w:id="140">
        <w:del w:author="Phan Le Giang (K.PCTT-HO)" w:date="2023-10-13T15:23:00Z" w:id="141">
          <w:r w:rsidRPr="008D6C3F" w:rsidDel="00426BD3" w:rsidR="00733183">
            <w:rPr>
              <w:rFonts w:ascii="Times New Roman" w:hAnsi="Times New Roman"/>
              <w:sz w:val="24"/>
              <w:szCs w:val="24"/>
            </w:rPr>
            <w:delText>ghi nhận</w:delText>
          </w:r>
        </w:del>
      </w:ins>
      <w:ins w:author="Phan Le Giang (K.PCTT-HO)" w:date="2023-10-13T15:23:00Z" w:id="142">
        <w:r w:rsidRPr="008D6C3F" w:rsidR="00426BD3">
          <w:rPr>
            <w:rFonts w:ascii="Times New Roman" w:hAnsi="Times New Roman"/>
            <w:sz w:val="24"/>
            <w:szCs w:val="24"/>
          </w:rPr>
          <w:t>sang tên</w:t>
        </w:r>
      </w:ins>
      <w:r w:rsidRPr="008D6C3F" w:rsidR="00FB3099">
        <w:rPr>
          <w:rFonts w:ascii="Times New Roman" w:hAnsi="Times New Roman"/>
          <w:sz w:val="24"/>
          <w:szCs w:val="24"/>
        </w:rPr>
        <w:t xml:space="preserve"> Bên </w:t>
      </w:r>
      <w:r w:rsidRPr="008D6C3F" w:rsidR="00733183">
        <w:rPr>
          <w:rFonts w:ascii="Times New Roman" w:hAnsi="Times New Roman"/>
          <w:sz w:val="24"/>
          <w:szCs w:val="24"/>
        </w:rPr>
        <w:t>Nhận Chuyển Nhượng</w:t>
      </w:r>
      <w:ins w:author="Nguyen Thi Thu Huyen (K.PCTT-HO)" w:date="2023-10-23T10:08:00Z" w:id="143">
        <w:r>
          <w:rPr>
            <w:rFonts w:ascii="Times New Roman" w:hAnsi="Times New Roman"/>
            <w:sz w:val="24"/>
            <w:szCs w:val="24"/>
          </w:rPr>
          <w:t xml:space="preserve"> (phù hợp với phương án cấp tín dụng được Ngân Hàng chấp thuận)</w:t>
        </w:r>
      </w:ins>
      <w:ins w:author="ngocpv" w:date="2023-09-21T14:43:00Z" w:id="144">
        <w:del w:author="Phan Le Giang (K.PCTT-HO)" w:date="2023-10-13T15:23:00Z" w:id="145">
          <w:r w:rsidRPr="008D6C3F" w:rsidDel="00426BD3" w:rsidR="00733183">
            <w:rPr>
              <w:rFonts w:ascii="Times New Roman" w:hAnsi="Times New Roman"/>
              <w:sz w:val="24"/>
              <w:szCs w:val="24"/>
            </w:rPr>
            <w:delText xml:space="preserve"> là </w:delText>
          </w:r>
          <w:r w:rsidRPr="008D6C3F" w:rsidDel="00426BD3" w:rsidR="00733183">
            <w:rPr>
              <w:rFonts w:ascii="Times New Roman" w:hAnsi="Times New Roman" w:eastAsia="Times New Roman" w:cs="Times New Roman"/>
              <w:sz w:val="24"/>
              <w:szCs w:val="24"/>
            </w:rPr>
            <w:delText>người sử dụng đất, chủ sở hữu tài sản gắn liền với đất</w:delText>
          </w:r>
        </w:del>
      </w:ins>
      <w:r w:rsidRPr="008D6C3F" w:rsidR="00FB3099">
        <w:rPr>
          <w:rFonts w:ascii="Times New Roman" w:hAnsi="Times New Roman"/>
          <w:sz w:val="24"/>
          <w:szCs w:val="24"/>
        </w:rPr>
        <w:t>.</w:t>
      </w:r>
      <w:commentRangeEnd w:id="129"/>
      <w:r w:rsidRPr="008D6C3F" w:rsidR="00E57C9D">
        <w:rPr>
          <w:rStyle w:val="CommentReference"/>
        </w:rPr>
        <w:commentReference w:id="129"/>
      </w:r>
      <w:r w:rsidRPr="008D6C3F" w:rsidR="00FB3099">
        <w:rPr>
          <w:rFonts w:ascii="Times New Roman" w:hAnsi="Times New Roman"/>
          <w:sz w:val="24"/>
          <w:szCs w:val="24"/>
        </w:rPr>
        <w:t xml:space="preserve"> </w:t>
      </w:r>
    </w:p>
    <w:p w:rsidRPr="008D6C3F" w:rsidR="00C401B6" w:rsidP="004F43AC" w:rsidRDefault="00EC73E3" w14:paraId="1EDB2BBA" w14:textId="27052A4C">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Trong</w:t>
      </w:r>
      <w:r w:rsidRPr="008D6C3F" w:rsidR="00911534">
        <w:rPr>
          <w:rFonts w:ascii="Times New Roman" w:hAnsi="Times New Roman" w:eastAsia="Times New Roman" w:cs="Times New Roman"/>
          <w:sz w:val="24"/>
          <w:szCs w:val="24"/>
        </w:rPr>
        <w:t xml:space="preserve"> vòng 03 ngày làm việc trước khi hết </w:t>
      </w:r>
      <w:del w:author="Nguyen Thi Thu Huyen (K.PCTT-HO)" w:date="2023-10-23T10:08:00Z" w:id="146">
        <w:r w:rsidRPr="008D6C3F" w:rsidDel="004A3514" w:rsidR="00911534">
          <w:rPr>
            <w:rFonts w:ascii="Times New Roman" w:hAnsi="Times New Roman" w:eastAsia="Times New Roman" w:cs="Times New Roman"/>
            <w:sz w:val="24"/>
            <w:szCs w:val="24"/>
          </w:rPr>
          <w:delText>thời hạn quy định tại Khoản 2.2 Điều này</w:delText>
        </w:r>
      </w:del>
      <w:ins w:author="Nguyen Thi Thu Huyen (K.PCTT-HO)" w:date="2023-10-23T10:08:00Z" w:id="147">
        <w:r w:rsidR="004A3514">
          <w:rPr>
            <w:rFonts w:ascii="Times New Roman" w:hAnsi="Times New Roman" w:eastAsia="Times New Roman" w:cs="Times New Roman"/>
            <w:sz w:val="24"/>
            <w:szCs w:val="24"/>
          </w:rPr>
          <w:t>Thời Hạn Phong Tỏa</w:t>
        </w:r>
      </w:ins>
      <w:r w:rsidRPr="008D6C3F" w:rsidR="00911534">
        <w:rPr>
          <w:rFonts w:ascii="Times New Roman" w:hAnsi="Times New Roman" w:eastAsia="Times New Roman" w:cs="Times New Roman"/>
          <w:sz w:val="24"/>
          <w:szCs w:val="24"/>
        </w:rPr>
        <w:t xml:space="preserve">, nếu </w:t>
      </w:r>
      <w:del w:author="Phan Le Giang (K.PCTT-HO)" w:date="2023-10-13T15:23:00Z" w:id="148">
        <w:r w:rsidRPr="008D6C3F" w:rsidDel="00700640" w:rsidR="00911534">
          <w:rPr>
            <w:rFonts w:ascii="Times New Roman" w:hAnsi="Times New Roman" w:eastAsia="Times New Roman" w:cs="Times New Roman"/>
            <w:sz w:val="24"/>
            <w:szCs w:val="24"/>
          </w:rPr>
          <w:delText xml:space="preserve">Bên </w:delText>
        </w:r>
        <w:r w:rsidRPr="008D6C3F" w:rsidDel="00700640" w:rsidR="00CF7FE3">
          <w:rPr>
            <w:rFonts w:ascii="Times New Roman" w:hAnsi="Times New Roman" w:eastAsia="Times New Roman" w:cs="Times New Roman"/>
            <w:sz w:val="24"/>
            <w:szCs w:val="24"/>
          </w:rPr>
          <w:delText>Vay</w:delText>
        </w:r>
        <w:r w:rsidRPr="008D6C3F" w:rsidDel="00700640" w:rsidR="00A400DB">
          <w:rPr>
            <w:rFonts w:ascii="Times New Roman" w:hAnsi="Times New Roman" w:eastAsia="Times New Roman" w:cs="Times New Roman"/>
            <w:sz w:val="24"/>
            <w:szCs w:val="24"/>
          </w:rPr>
          <w:delText xml:space="preserve"> và/hoặc </w:delText>
        </w:r>
      </w:del>
      <w:r w:rsidRPr="008D6C3F" w:rsidR="00A400DB">
        <w:rPr>
          <w:rFonts w:ascii="Times New Roman" w:hAnsi="Times New Roman" w:eastAsia="Times New Roman" w:cs="Times New Roman"/>
          <w:sz w:val="24"/>
          <w:szCs w:val="24"/>
        </w:rPr>
        <w:t>Bên Chuyển Nhượng</w:t>
      </w:r>
      <w:ins w:author="ngocpv" w:date="2023-09-21T14:40:00Z" w:id="149">
        <w:r w:rsidRPr="008D6C3F" w:rsidR="003C6E84">
          <w:rPr>
            <w:rFonts w:ascii="Times New Roman" w:hAnsi="Times New Roman" w:eastAsia="Times New Roman" w:cs="Times New Roman"/>
            <w:sz w:val="24"/>
            <w:szCs w:val="24"/>
            <w:rPrChange w:author="Phan Le Giang (K.PCTT-HO)" w:date="2023-10-17T15:58:00Z" w:id="150">
              <w:rPr>
                <w:rFonts w:ascii="Times New Roman" w:hAnsi="Times New Roman" w:eastAsia="Times New Roman" w:cs="Times New Roman"/>
                <w:sz w:val="24"/>
                <w:szCs w:val="24"/>
                <w:highlight w:val="lightGray"/>
              </w:rPr>
            </w:rPrChange>
          </w:rPr>
          <w:t xml:space="preserve">, </w:t>
        </w:r>
      </w:ins>
      <w:del w:author="ngocpv" w:date="2023-09-21T14:40:00Z" w:id="151">
        <w:r w:rsidRPr="008D6C3F" w:rsidDel="003C6E84" w:rsidR="00582050">
          <w:rPr>
            <w:rFonts w:ascii="Times New Roman" w:hAnsi="Times New Roman" w:eastAsia="Times New Roman" w:cs="Times New Roman"/>
            <w:sz w:val="24"/>
            <w:szCs w:val="24"/>
          </w:rPr>
          <w:delText>/</w:delText>
        </w:r>
      </w:del>
      <w:r w:rsidRPr="008D6C3F" w:rsidR="00582050">
        <w:rPr>
          <w:rFonts w:ascii="Times New Roman" w:hAnsi="Times New Roman" w:eastAsia="Times New Roman" w:cs="Times New Roman"/>
          <w:sz w:val="24"/>
          <w:szCs w:val="24"/>
        </w:rPr>
        <w:t>Bên Nhận Chuyển Nhượng</w:t>
      </w:r>
      <w:ins w:author="Phan Le Giang (K.PCTT-HO)" w:date="2023-10-13T15:24:00Z" w:id="152">
        <w:r w:rsidRPr="008D6C3F" w:rsidR="00700640">
          <w:rPr>
            <w:rFonts w:ascii="Times New Roman" w:hAnsi="Times New Roman" w:eastAsia="Times New Roman" w:cs="Times New Roman"/>
            <w:sz w:val="24"/>
            <w:szCs w:val="24"/>
            <w:rPrChange w:author="Phan Le Giang (K.PCTT-HO)" w:date="2023-10-17T15:58:00Z" w:id="153">
              <w:rPr>
                <w:rFonts w:ascii="Times New Roman" w:hAnsi="Times New Roman" w:eastAsia="Times New Roman" w:cs="Times New Roman"/>
                <w:sz w:val="24"/>
                <w:szCs w:val="24"/>
                <w:highlight w:val="lightGray"/>
              </w:rPr>
            </w:rPrChange>
          </w:rPr>
          <w:t xml:space="preserve"> </w:t>
        </w:r>
      </w:ins>
      <w:ins w:author="ngocpv" w:date="2023-09-21T14:40:00Z" w:id="154">
        <w:del w:author="Phan Le Giang (K.PCTT-HO)" w:date="2023-10-13T15:24:00Z" w:id="155">
          <w:r w:rsidRPr="008D6C3F" w:rsidDel="00700640" w:rsidR="003C6E84">
            <w:rPr>
              <w:rStyle w:val="FootnoteReference"/>
              <w:rFonts w:ascii="Times New Roman" w:hAnsi="Times New Roman" w:eastAsia="Times New Roman" w:cs="Times New Roman"/>
              <w:sz w:val="24"/>
              <w:szCs w:val="24"/>
              <w:rPrChange w:author="Phan Le Giang (K.PCTT-HO)" w:date="2023-10-17T15:58:00Z" w:id="156">
                <w:rPr>
                  <w:rStyle w:val="FootnoteReference"/>
                  <w:rFonts w:ascii="Times New Roman" w:hAnsi="Times New Roman" w:eastAsia="Times New Roman" w:cs="Times New Roman"/>
                  <w:sz w:val="24"/>
                  <w:szCs w:val="24"/>
                  <w:highlight w:val="lightGray"/>
                </w:rPr>
              </w:rPrChange>
            </w:rPr>
            <w:footnoteReference w:id="10"/>
          </w:r>
        </w:del>
      </w:ins>
      <w:del w:author="Phan Le Giang (K.PCTT-HO)" w:date="2023-10-13T15:23:00Z" w:id="161">
        <w:r w:rsidRPr="008D6C3F" w:rsidDel="00700640" w:rsidR="00911534">
          <w:rPr>
            <w:rFonts w:ascii="Times New Roman" w:hAnsi="Times New Roman" w:eastAsia="Times New Roman" w:cs="Times New Roman"/>
            <w:sz w:val="24"/>
            <w:szCs w:val="24"/>
          </w:rPr>
          <w:delText xml:space="preserve"> </w:delText>
        </w:r>
      </w:del>
      <w:r w:rsidRPr="008D6C3F" w:rsidR="00911534">
        <w:rPr>
          <w:rFonts w:ascii="Times New Roman" w:hAnsi="Times New Roman" w:eastAsia="Times New Roman" w:cs="Times New Roman"/>
          <w:sz w:val="24"/>
          <w:szCs w:val="24"/>
        </w:rPr>
        <w:t xml:space="preserve">chưa cung cấp được </w:t>
      </w:r>
      <w:ins w:author="ngocpv" w:date="2023-09-21T14:45:00Z" w:id="162">
        <w:r w:rsidRPr="008D6C3F" w:rsidR="00733183">
          <w:rPr>
            <w:rFonts w:ascii="Times New Roman" w:hAnsi="Times New Roman" w:eastAsia="Times New Roman" w:cs="Times New Roman"/>
            <w:sz w:val="24"/>
            <w:szCs w:val="24"/>
          </w:rPr>
          <w:t>các tài liệu như quy định tại Khoản 2.</w:t>
        </w:r>
        <w:del w:author="Nguyen Thi Thu Huyen (K.PCTT-HO)" w:date="2023-10-23T10:08:00Z" w:id="163">
          <w:r w:rsidRPr="008D6C3F" w:rsidDel="004A3514" w:rsidR="00733183">
            <w:rPr>
              <w:rFonts w:ascii="Times New Roman" w:hAnsi="Times New Roman" w:eastAsia="Times New Roman" w:cs="Times New Roman"/>
              <w:sz w:val="24"/>
              <w:szCs w:val="24"/>
            </w:rPr>
            <w:delText>2</w:delText>
          </w:r>
        </w:del>
      </w:ins>
      <w:ins w:author="Nguyen Thi Thu Huyen (K.PCTT-HO)" w:date="2023-10-23T10:08:00Z" w:id="164">
        <w:r w:rsidR="004A3514">
          <w:rPr>
            <w:rFonts w:ascii="Times New Roman" w:hAnsi="Times New Roman" w:eastAsia="Times New Roman" w:cs="Times New Roman"/>
            <w:sz w:val="24"/>
            <w:szCs w:val="24"/>
          </w:rPr>
          <w:t>4</w:t>
        </w:r>
      </w:ins>
      <w:ins w:author="ngocpv" w:date="2023-09-21T14:45:00Z" w:id="165">
        <w:r w:rsidRPr="008D6C3F" w:rsidR="00733183">
          <w:rPr>
            <w:rFonts w:ascii="Times New Roman" w:hAnsi="Times New Roman" w:eastAsia="Times New Roman" w:cs="Times New Roman"/>
            <w:sz w:val="24"/>
            <w:szCs w:val="24"/>
          </w:rPr>
          <w:t xml:space="preserve"> Điều này</w:t>
        </w:r>
      </w:ins>
      <w:ins w:author="ngocpv" w:date="2023-09-21T15:33:00Z" w:id="166">
        <w:r w:rsidRPr="008D6C3F" w:rsidR="00936E79">
          <w:rPr>
            <w:rFonts w:ascii="Times New Roman" w:hAnsi="Times New Roman" w:eastAsia="Times New Roman" w:cs="Times New Roman"/>
            <w:sz w:val="24"/>
            <w:szCs w:val="24"/>
          </w:rPr>
          <w:t>,</w:t>
        </w:r>
      </w:ins>
      <w:commentRangeStart w:id="167"/>
      <w:del w:author="ngocpv" w:date="2023-09-21T14:45:00Z" w:id="168">
        <w:r w:rsidRPr="008D6C3F" w:rsidDel="00733183" w:rsidR="00B7163D">
          <w:rPr>
            <w:rFonts w:ascii="Times New Roman" w:hAnsi="Times New Roman" w:eastAsia="Times New Roman" w:cs="Times New Roman"/>
            <w:sz w:val="24"/>
            <w:szCs w:val="24"/>
          </w:rPr>
          <w:delText>Hợp đồng chuyển nhượng tài sản</w:delText>
        </w:r>
        <w:r w:rsidRPr="008D6C3F" w:rsidDel="00733183" w:rsidR="00911534">
          <w:rPr>
            <w:rFonts w:ascii="Times New Roman" w:hAnsi="Times New Roman" w:eastAsia="Times New Roman" w:cs="Times New Roman"/>
            <w:sz w:val="24"/>
            <w:szCs w:val="24"/>
          </w:rPr>
          <w:delText xml:space="preserve"> </w:delText>
        </w:r>
      </w:del>
      <w:del w:author="ngocpv" w:date="2023-09-21T14:40:00Z" w:id="169">
        <w:r w:rsidRPr="008D6C3F" w:rsidDel="00733183" w:rsidR="00911534">
          <w:rPr>
            <w:rFonts w:ascii="Times New Roman" w:hAnsi="Times New Roman" w:eastAsia="Times New Roman" w:cs="Times New Roman"/>
            <w:sz w:val="24"/>
            <w:szCs w:val="24"/>
          </w:rPr>
          <w:delText xml:space="preserve">có </w:delText>
        </w:r>
      </w:del>
      <w:del w:author="ngocpv" w:date="2023-09-21T14:45:00Z" w:id="170">
        <w:r w:rsidRPr="008D6C3F" w:rsidDel="00733183" w:rsidR="00911534">
          <w:rPr>
            <w:rFonts w:ascii="Times New Roman" w:hAnsi="Times New Roman" w:eastAsia="Times New Roman" w:cs="Times New Roman"/>
            <w:sz w:val="24"/>
            <w:szCs w:val="24"/>
          </w:rPr>
          <w:delText xml:space="preserve">công chứng </w:delText>
        </w:r>
        <w:r w:rsidRPr="008D6C3F" w:rsidDel="00733183" w:rsidR="006B0BAD">
          <w:rPr>
            <w:rFonts w:ascii="Times New Roman" w:hAnsi="Times New Roman" w:eastAsia="Times New Roman" w:cs="Times New Roman"/>
            <w:sz w:val="24"/>
            <w:szCs w:val="24"/>
          </w:rPr>
          <w:delText xml:space="preserve">và/hoặc </w:delText>
        </w:r>
        <w:r w:rsidRPr="008D6C3F" w:rsidDel="00733183" w:rsidR="00692DB7">
          <w:rPr>
            <w:rFonts w:ascii="Times New Roman" w:hAnsi="Times New Roman"/>
            <w:sz w:val="24"/>
            <w:szCs w:val="24"/>
          </w:rPr>
          <w:delText>Bản sao chứng thực Giấy chứng nhận</w:delText>
        </w:r>
        <w:commentRangeEnd w:id="167"/>
        <w:r w:rsidRPr="008D6C3F" w:rsidDel="00733183" w:rsidR="00733183">
          <w:rPr>
            <w:rStyle w:val="CommentReference"/>
          </w:rPr>
          <w:commentReference w:id="167"/>
        </w:r>
        <w:r w:rsidRPr="008D6C3F" w:rsidDel="00733183" w:rsidR="00692DB7">
          <w:rPr>
            <w:rFonts w:ascii="Times New Roman" w:hAnsi="Times New Roman"/>
            <w:sz w:val="24"/>
            <w:szCs w:val="24"/>
          </w:rPr>
          <w:delText xml:space="preserve"> </w:delText>
        </w:r>
      </w:del>
      <w:del w:author="ngocpv" w:date="2023-09-21T14:44:00Z" w:id="171">
        <w:r w:rsidRPr="008D6C3F" w:rsidDel="00733183" w:rsidR="00692DB7">
          <w:rPr>
            <w:rFonts w:ascii="Times New Roman" w:hAnsi="Times New Roman"/>
            <w:sz w:val="24"/>
            <w:szCs w:val="24"/>
          </w:rPr>
          <w:delText>sang tên Bên nhận chuyển nhượng</w:delText>
        </w:r>
      </w:del>
      <w:del w:author="ngocpv" w:date="2023-09-21T15:34:00Z" w:id="172">
        <w:r w:rsidRPr="008D6C3F" w:rsidDel="00936E79" w:rsidR="00880D03">
          <w:rPr>
            <w:rFonts w:ascii="Times New Roman" w:hAnsi="Times New Roman" w:eastAsia="Times New Roman" w:cs="Times New Roman"/>
            <w:sz w:val="24"/>
            <w:szCs w:val="24"/>
          </w:rPr>
          <w:delText xml:space="preserve"> </w:delText>
        </w:r>
        <w:r w:rsidRPr="008D6C3F" w:rsidDel="00936E79" w:rsidR="00911534">
          <w:rPr>
            <w:rFonts w:ascii="Times New Roman" w:hAnsi="Times New Roman" w:eastAsia="Times New Roman" w:cs="Times New Roman"/>
            <w:sz w:val="24"/>
            <w:szCs w:val="24"/>
          </w:rPr>
          <w:delText>thì</w:delText>
        </w:r>
      </w:del>
      <w:r w:rsidRPr="008D6C3F" w:rsidR="00911534">
        <w:rPr>
          <w:rFonts w:ascii="Times New Roman" w:hAnsi="Times New Roman" w:eastAsia="Times New Roman" w:cs="Times New Roman"/>
          <w:sz w:val="24"/>
          <w:szCs w:val="24"/>
        </w:rPr>
        <w:t xml:space="preserve"> </w:t>
      </w:r>
      <w:r w:rsidRPr="008D6C3F" w:rsidR="00386FC6">
        <w:rPr>
          <w:rFonts w:ascii="Times New Roman" w:hAnsi="Times New Roman" w:eastAsia="Times New Roman" w:cs="Times New Roman"/>
          <w:sz w:val="24"/>
          <w:szCs w:val="24"/>
        </w:rPr>
        <w:t xml:space="preserve">Bên Chuyển Nhượng đồng ý rằng </w:t>
      </w:r>
      <w:ins w:author="Phan Le Giang (K.PCTT-HO)" w:date="2023-10-13T15:24:00Z" w:id="173">
        <w:r w:rsidRPr="008D6C3F" w:rsidR="00700640">
          <w:rPr>
            <w:rFonts w:ascii="Times New Roman" w:hAnsi="Times New Roman" w:eastAsia="Times New Roman" w:cs="Times New Roman"/>
            <w:sz w:val="24"/>
            <w:szCs w:val="24"/>
            <w:rPrChange w:author="Phan Le Giang (K.PCTT-HO)" w:date="2023-10-17T15:58:00Z" w:id="174">
              <w:rPr>
                <w:rFonts w:ascii="Times New Roman" w:hAnsi="Times New Roman" w:eastAsia="Times New Roman" w:cs="Times New Roman"/>
                <w:sz w:val="24"/>
                <w:szCs w:val="24"/>
                <w:highlight w:val="darkGray"/>
              </w:rPr>
            </w:rPrChange>
          </w:rPr>
          <w:t>Bên Nhận Chuyển Nhượng</w:t>
        </w:r>
        <w:r w:rsidRPr="008D6C3F" w:rsidDel="00700640" w:rsidR="00700640">
          <w:rPr>
            <w:rFonts w:ascii="Times New Roman" w:hAnsi="Times New Roman" w:eastAsia="Times New Roman" w:cs="Times New Roman"/>
            <w:sz w:val="24"/>
            <w:szCs w:val="24"/>
          </w:rPr>
          <w:t xml:space="preserve"> </w:t>
        </w:r>
      </w:ins>
      <w:del w:author="Phan Le Giang (K.PCTT-HO)" w:date="2023-10-13T15:24:00Z" w:id="175">
        <w:r w:rsidRPr="008D6C3F" w:rsidDel="00700640" w:rsidR="00911534">
          <w:rPr>
            <w:rFonts w:ascii="Times New Roman" w:hAnsi="Times New Roman" w:eastAsia="Times New Roman" w:cs="Times New Roman"/>
            <w:sz w:val="24"/>
            <w:szCs w:val="24"/>
          </w:rPr>
          <w:delText xml:space="preserve">Bên </w:delText>
        </w:r>
        <w:r w:rsidRPr="008D6C3F" w:rsidDel="00700640" w:rsidR="00B07859">
          <w:rPr>
            <w:rFonts w:ascii="Times New Roman" w:hAnsi="Times New Roman" w:eastAsia="Times New Roman" w:cs="Times New Roman"/>
            <w:sz w:val="24"/>
            <w:szCs w:val="24"/>
          </w:rPr>
          <w:delText>Vay</w:delText>
        </w:r>
        <w:r w:rsidRPr="008D6C3F" w:rsidDel="00700640" w:rsidR="00911534">
          <w:rPr>
            <w:rFonts w:ascii="Times New Roman" w:hAnsi="Times New Roman" w:eastAsia="Times New Roman" w:cs="Times New Roman"/>
            <w:sz w:val="24"/>
            <w:szCs w:val="24"/>
          </w:rPr>
          <w:delText xml:space="preserve"> </w:delText>
        </w:r>
      </w:del>
      <w:r w:rsidRPr="008D6C3F" w:rsidR="002A32AD">
        <w:rPr>
          <w:rFonts w:ascii="Times New Roman" w:hAnsi="Times New Roman" w:eastAsia="Times New Roman" w:cs="Times New Roman"/>
          <w:sz w:val="24"/>
          <w:szCs w:val="24"/>
        </w:rPr>
        <w:t>được quyền</w:t>
      </w:r>
      <w:r w:rsidRPr="008D6C3F" w:rsidR="00911534">
        <w:rPr>
          <w:rFonts w:ascii="Times New Roman" w:hAnsi="Times New Roman" w:eastAsia="Times New Roman" w:cs="Times New Roman"/>
          <w:sz w:val="24"/>
          <w:szCs w:val="24"/>
        </w:rPr>
        <w:t xml:space="preserve"> </w:t>
      </w:r>
      <w:r w:rsidRPr="008D6C3F" w:rsidR="00512D57">
        <w:rPr>
          <w:rFonts w:ascii="Times New Roman" w:hAnsi="Times New Roman" w:eastAsia="Times New Roman" w:cs="Times New Roman"/>
          <w:sz w:val="24"/>
          <w:szCs w:val="24"/>
        </w:rPr>
        <w:t xml:space="preserve">gửi văn bản đến </w:t>
      </w:r>
      <w:r w:rsidRPr="008D6C3F" w:rsidR="00911534">
        <w:rPr>
          <w:rFonts w:ascii="Times New Roman" w:hAnsi="Times New Roman" w:eastAsia="Times New Roman" w:cs="Times New Roman"/>
          <w:sz w:val="24"/>
          <w:szCs w:val="24"/>
        </w:rPr>
        <w:t xml:space="preserve">Ngân Hàng </w:t>
      </w:r>
      <w:r w:rsidRPr="008D6C3F" w:rsidR="00512D57">
        <w:rPr>
          <w:rFonts w:ascii="Times New Roman" w:hAnsi="Times New Roman" w:eastAsia="Times New Roman" w:cs="Times New Roman"/>
          <w:sz w:val="24"/>
          <w:szCs w:val="24"/>
        </w:rPr>
        <w:t xml:space="preserve">để đề nghị </w:t>
      </w:r>
      <w:r w:rsidRPr="008D6C3F" w:rsidR="00911534">
        <w:rPr>
          <w:rFonts w:ascii="Times New Roman" w:hAnsi="Times New Roman" w:eastAsia="Times New Roman" w:cs="Times New Roman"/>
          <w:sz w:val="24"/>
          <w:szCs w:val="24"/>
        </w:rPr>
        <w:t>gia hạn</w:t>
      </w:r>
      <w:ins w:author="ngocpv" w:date="2023-09-21T14:46:00Z" w:id="176">
        <w:r w:rsidRPr="008D6C3F" w:rsidR="00733183">
          <w:rPr>
            <w:rFonts w:ascii="Times New Roman" w:hAnsi="Times New Roman" w:eastAsia="Times New Roman" w:cs="Times New Roman"/>
            <w:sz w:val="24"/>
            <w:szCs w:val="24"/>
          </w:rPr>
          <w:t xml:space="preserve"> thời hạn cung cấp các tài liệu nêu trên</w:t>
        </w:r>
      </w:ins>
      <w:ins w:author="ngocpv" w:date="2023-09-21T14:47:00Z" w:id="177">
        <w:r w:rsidRPr="008D6C3F" w:rsidR="006D4ACF">
          <w:rPr>
            <w:rFonts w:ascii="Times New Roman" w:hAnsi="Times New Roman" w:eastAsia="Times New Roman" w:cs="Times New Roman"/>
            <w:sz w:val="24"/>
            <w:szCs w:val="24"/>
          </w:rPr>
          <w:t xml:space="preserve">. </w:t>
        </w:r>
        <w:r w:rsidRPr="008D6C3F" w:rsidR="00737E7C">
          <w:rPr>
            <w:rFonts w:ascii="Times New Roman" w:hAnsi="Times New Roman" w:eastAsia="Times New Roman" w:cs="Times New Roman"/>
            <w:sz w:val="24"/>
            <w:szCs w:val="24"/>
          </w:rPr>
          <w:t xml:space="preserve">Bên Chuyển Nhượng cam kết </w:t>
        </w:r>
        <w:r w:rsidRPr="008D6C3F" w:rsidR="006D4ACF">
          <w:rPr>
            <w:rFonts w:ascii="Times New Roman" w:hAnsi="Times New Roman" w:eastAsia="Times New Roman" w:cs="Times New Roman"/>
            <w:sz w:val="24"/>
            <w:szCs w:val="24"/>
          </w:rPr>
          <w:t xml:space="preserve">đồng ý với toàn bộ nội dung tại văn bản đề nghị gia </w:t>
        </w:r>
        <w:r w:rsidRPr="008D6C3F" w:rsidR="006D4ACF">
          <w:rPr>
            <w:rFonts w:ascii="Times New Roman" w:hAnsi="Times New Roman" w:eastAsia="Times New Roman" w:cs="Times New Roman"/>
            <w:sz w:val="24"/>
            <w:szCs w:val="24"/>
          </w:rPr>
          <w:t xml:space="preserve">hạn mà </w:t>
        </w:r>
      </w:ins>
      <w:ins w:author="Phan Le Giang (K.PCTT-HO)" w:date="2023-10-13T15:24:00Z" w:id="178">
        <w:r w:rsidRPr="008D6C3F" w:rsidR="00700640">
          <w:rPr>
            <w:rFonts w:ascii="Times New Roman" w:hAnsi="Times New Roman" w:eastAsia="Times New Roman" w:cs="Times New Roman"/>
            <w:sz w:val="24"/>
            <w:szCs w:val="24"/>
            <w:rPrChange w:author="Phan Le Giang (K.PCTT-HO)" w:date="2023-10-17T15:58:00Z" w:id="179">
              <w:rPr>
                <w:rFonts w:ascii="Times New Roman" w:hAnsi="Times New Roman" w:eastAsia="Times New Roman" w:cs="Times New Roman"/>
                <w:sz w:val="24"/>
                <w:szCs w:val="24"/>
                <w:highlight w:val="darkGray"/>
              </w:rPr>
            </w:rPrChange>
          </w:rPr>
          <w:t>Bên Nhận Chuyển Nhượng</w:t>
        </w:r>
        <w:r w:rsidRPr="008D6C3F" w:rsidDel="00700640" w:rsidR="00700640">
          <w:rPr>
            <w:rFonts w:ascii="Times New Roman" w:hAnsi="Times New Roman" w:eastAsia="Times New Roman" w:cs="Times New Roman"/>
            <w:sz w:val="24"/>
            <w:szCs w:val="24"/>
          </w:rPr>
          <w:t xml:space="preserve"> </w:t>
        </w:r>
      </w:ins>
      <w:ins w:author="ngocpv" w:date="2023-09-21T14:47:00Z" w:id="180">
        <w:del w:author="Phan Le Giang (K.PCTT-HO)" w:date="2023-10-13T15:24:00Z" w:id="181">
          <w:r w:rsidRPr="008D6C3F" w:rsidDel="00700640" w:rsidR="006D4ACF">
            <w:rPr>
              <w:rFonts w:ascii="Times New Roman" w:hAnsi="Times New Roman" w:eastAsia="Times New Roman" w:cs="Times New Roman"/>
              <w:sz w:val="24"/>
              <w:szCs w:val="24"/>
            </w:rPr>
            <w:delText xml:space="preserve">Bên Vay </w:delText>
          </w:r>
        </w:del>
        <w:r w:rsidRPr="008D6C3F" w:rsidR="006D4ACF">
          <w:rPr>
            <w:rFonts w:ascii="Times New Roman" w:hAnsi="Times New Roman" w:eastAsia="Times New Roman" w:cs="Times New Roman"/>
            <w:sz w:val="24"/>
            <w:szCs w:val="24"/>
          </w:rPr>
          <w:t>gửi tới Ngân Hàng</w:t>
        </w:r>
      </w:ins>
      <w:r w:rsidRPr="008D6C3F" w:rsidR="002A32AD">
        <w:rPr>
          <w:rFonts w:ascii="Times New Roman" w:hAnsi="Times New Roman" w:eastAsia="Times New Roman" w:cs="Times New Roman"/>
          <w:sz w:val="24"/>
          <w:szCs w:val="24"/>
        </w:rPr>
        <w:t xml:space="preserve">. Trong trường hợp </w:t>
      </w:r>
      <w:del w:author="ngocpv" w:date="2023-09-21T14:46:00Z" w:id="182">
        <w:r w:rsidRPr="008D6C3F" w:rsidDel="00733183" w:rsidR="002A32AD">
          <w:rPr>
            <w:rFonts w:ascii="Times New Roman" w:hAnsi="Times New Roman" w:eastAsia="Times New Roman" w:cs="Times New Roman"/>
            <w:sz w:val="24"/>
            <w:szCs w:val="24"/>
          </w:rPr>
          <w:delText xml:space="preserve">Bên Vay gửi </w:delText>
        </w:r>
      </w:del>
      <w:ins w:author="ngocpv" w:date="2023-09-21T14:46:00Z" w:id="183">
        <w:r w:rsidRPr="008D6C3F" w:rsidR="00733183">
          <w:rPr>
            <w:rFonts w:ascii="Times New Roman" w:hAnsi="Times New Roman" w:eastAsia="Times New Roman" w:cs="Times New Roman"/>
            <w:sz w:val="24"/>
            <w:szCs w:val="24"/>
          </w:rPr>
          <w:t xml:space="preserve">nhận được văn bản </w:t>
        </w:r>
      </w:ins>
      <w:r w:rsidRPr="008D6C3F" w:rsidR="002A32AD">
        <w:rPr>
          <w:rFonts w:ascii="Times New Roman" w:hAnsi="Times New Roman" w:eastAsia="Times New Roman" w:cs="Times New Roman"/>
          <w:sz w:val="24"/>
          <w:szCs w:val="24"/>
        </w:rPr>
        <w:t>đề nghị gia hạn</w:t>
      </w:r>
      <w:ins w:author="ngocpv" w:date="2023-09-21T14:46:00Z" w:id="184">
        <w:r w:rsidRPr="008D6C3F" w:rsidR="00733183">
          <w:rPr>
            <w:rFonts w:ascii="Times New Roman" w:hAnsi="Times New Roman" w:eastAsia="Times New Roman" w:cs="Times New Roman"/>
            <w:sz w:val="24"/>
            <w:szCs w:val="24"/>
          </w:rPr>
          <w:t xml:space="preserve"> từ </w:t>
        </w:r>
      </w:ins>
      <w:ins w:author="Phan Le Giang (K.PCTT-HO)" w:date="2023-10-13T15:24:00Z" w:id="185">
        <w:r w:rsidRPr="008D6C3F" w:rsidR="00700640">
          <w:rPr>
            <w:rFonts w:ascii="Times New Roman" w:hAnsi="Times New Roman" w:eastAsia="Times New Roman" w:cs="Times New Roman"/>
            <w:sz w:val="24"/>
            <w:szCs w:val="24"/>
            <w:rPrChange w:author="Phan Le Giang (K.PCTT-HO)" w:date="2023-10-17T15:58:00Z" w:id="186">
              <w:rPr>
                <w:rFonts w:ascii="Times New Roman" w:hAnsi="Times New Roman" w:eastAsia="Times New Roman" w:cs="Times New Roman"/>
                <w:sz w:val="24"/>
                <w:szCs w:val="24"/>
                <w:highlight w:val="darkGray"/>
              </w:rPr>
            </w:rPrChange>
          </w:rPr>
          <w:t>Bên Nhận Chuyển Nhượng</w:t>
        </w:r>
        <w:r w:rsidRPr="008D6C3F" w:rsidDel="00700640" w:rsidR="00700640">
          <w:rPr>
            <w:rFonts w:ascii="Times New Roman" w:hAnsi="Times New Roman" w:eastAsia="Times New Roman" w:cs="Times New Roman"/>
            <w:sz w:val="24"/>
            <w:szCs w:val="24"/>
          </w:rPr>
          <w:t xml:space="preserve"> </w:t>
        </w:r>
      </w:ins>
      <w:ins w:author="ngocpv" w:date="2023-09-21T14:46:00Z" w:id="187">
        <w:del w:author="Phan Le Giang (K.PCTT-HO)" w:date="2023-10-13T15:24:00Z" w:id="188">
          <w:r w:rsidRPr="008D6C3F" w:rsidDel="00700640" w:rsidR="00733183">
            <w:rPr>
              <w:rFonts w:ascii="Times New Roman" w:hAnsi="Times New Roman" w:eastAsia="Times New Roman" w:cs="Times New Roman"/>
              <w:sz w:val="24"/>
              <w:szCs w:val="24"/>
            </w:rPr>
            <w:delText>Bên Vay</w:delText>
          </w:r>
        </w:del>
      </w:ins>
      <w:r w:rsidRPr="008D6C3F" w:rsidR="002A32AD">
        <w:rPr>
          <w:rFonts w:ascii="Times New Roman" w:hAnsi="Times New Roman" w:eastAsia="Times New Roman" w:cs="Times New Roman"/>
          <w:sz w:val="24"/>
          <w:szCs w:val="24"/>
        </w:rPr>
        <w:t xml:space="preserve">, </w:t>
      </w:r>
      <w:r w:rsidRPr="008D6C3F" w:rsidR="00CF6178">
        <w:rPr>
          <w:rFonts w:ascii="Times New Roman" w:hAnsi="Times New Roman" w:eastAsia="Times New Roman" w:cs="Times New Roman"/>
          <w:sz w:val="24"/>
          <w:szCs w:val="24"/>
        </w:rPr>
        <w:t>Ngân Hàng</w:t>
      </w:r>
      <w:r w:rsidRPr="008D6C3F" w:rsidR="002A32AD">
        <w:rPr>
          <w:rFonts w:ascii="Times New Roman" w:hAnsi="Times New Roman" w:eastAsia="Times New Roman" w:cs="Times New Roman"/>
          <w:sz w:val="24"/>
          <w:szCs w:val="24"/>
        </w:rPr>
        <w:t xml:space="preserve"> </w:t>
      </w:r>
      <w:del w:author="ngocpv" w:date="2023-09-21T15:07:00Z" w:id="189">
        <w:r w:rsidRPr="008D6C3F" w:rsidDel="00A20FA5" w:rsidR="002A32AD">
          <w:rPr>
            <w:rFonts w:ascii="Times New Roman" w:hAnsi="Times New Roman" w:eastAsia="Times New Roman" w:cs="Times New Roman"/>
            <w:sz w:val="24"/>
            <w:szCs w:val="24"/>
          </w:rPr>
          <w:delText xml:space="preserve">được </w:delText>
        </w:r>
      </w:del>
      <w:r w:rsidRPr="008D6C3F" w:rsidR="002A32AD">
        <w:rPr>
          <w:rFonts w:ascii="Times New Roman" w:hAnsi="Times New Roman" w:eastAsia="Times New Roman" w:cs="Times New Roman"/>
          <w:sz w:val="24"/>
          <w:szCs w:val="24"/>
        </w:rPr>
        <w:t xml:space="preserve">hiểu rằng Bên Chuyển Nhượng </w:t>
      </w:r>
      <w:ins w:author="ngocpv" w:date="2023-10-02T16:25:00Z" w:id="190">
        <w:r w:rsidRPr="008D6C3F" w:rsidR="001563DE">
          <w:rPr>
            <w:rFonts w:ascii="Times New Roman" w:hAnsi="Times New Roman" w:eastAsia="Times New Roman" w:cs="Times New Roman"/>
            <w:sz w:val="24"/>
            <w:szCs w:val="24"/>
          </w:rPr>
          <w:t xml:space="preserve">đã </w:t>
        </w:r>
      </w:ins>
      <w:r w:rsidRPr="008D6C3F" w:rsidR="002A32AD">
        <w:rPr>
          <w:rFonts w:ascii="Times New Roman" w:hAnsi="Times New Roman" w:eastAsia="Times New Roman" w:cs="Times New Roman"/>
          <w:sz w:val="24"/>
          <w:szCs w:val="24"/>
        </w:rPr>
        <w:t xml:space="preserve">đồng ý </w:t>
      </w:r>
      <w:del w:author="ngocpv" w:date="2023-10-02T16:26:00Z" w:id="191">
        <w:r w:rsidRPr="008D6C3F" w:rsidDel="001563DE" w:rsidR="002A32AD">
          <w:rPr>
            <w:rFonts w:ascii="Times New Roman" w:hAnsi="Times New Roman" w:eastAsia="Times New Roman" w:cs="Times New Roman"/>
            <w:sz w:val="24"/>
            <w:szCs w:val="24"/>
          </w:rPr>
          <w:delText xml:space="preserve">về </w:delText>
        </w:r>
      </w:del>
      <w:ins w:author="ngocpv" w:date="2023-10-02T16:26:00Z" w:id="192">
        <w:r w:rsidRPr="008D6C3F" w:rsidR="001563DE">
          <w:rPr>
            <w:rFonts w:ascii="Times New Roman" w:hAnsi="Times New Roman" w:eastAsia="Times New Roman" w:cs="Times New Roman"/>
            <w:sz w:val="24"/>
            <w:szCs w:val="24"/>
          </w:rPr>
          <w:t xml:space="preserve">với toàn bộ </w:t>
        </w:r>
      </w:ins>
      <w:r w:rsidRPr="008D6C3F" w:rsidR="002A32AD">
        <w:rPr>
          <w:rFonts w:ascii="Times New Roman" w:hAnsi="Times New Roman" w:eastAsia="Times New Roman" w:cs="Times New Roman"/>
          <w:sz w:val="24"/>
          <w:szCs w:val="24"/>
        </w:rPr>
        <w:t xml:space="preserve">nội dung </w:t>
      </w:r>
      <w:ins w:author="ngocpv" w:date="2023-10-02T16:26:00Z" w:id="193">
        <w:r w:rsidRPr="008D6C3F" w:rsidR="001563DE">
          <w:rPr>
            <w:rFonts w:ascii="Times New Roman" w:hAnsi="Times New Roman" w:eastAsia="Times New Roman" w:cs="Times New Roman"/>
            <w:sz w:val="24"/>
            <w:szCs w:val="24"/>
          </w:rPr>
          <w:t xml:space="preserve">tại văn bản đề nghị </w:t>
        </w:r>
      </w:ins>
      <w:r w:rsidRPr="008D6C3F" w:rsidR="002A32AD">
        <w:rPr>
          <w:rFonts w:ascii="Times New Roman" w:hAnsi="Times New Roman" w:eastAsia="Times New Roman" w:cs="Times New Roman"/>
          <w:sz w:val="24"/>
          <w:szCs w:val="24"/>
        </w:rPr>
        <w:t xml:space="preserve">gia hạn của </w:t>
      </w:r>
      <w:ins w:author="Phan Le Giang (K.PCTT-HO)" w:date="2023-10-13T15:24:00Z" w:id="194">
        <w:r w:rsidRPr="008D6C3F" w:rsidR="00700640">
          <w:rPr>
            <w:rFonts w:ascii="Times New Roman" w:hAnsi="Times New Roman" w:eastAsia="Times New Roman" w:cs="Times New Roman"/>
            <w:sz w:val="24"/>
            <w:szCs w:val="24"/>
            <w:rPrChange w:author="Phan Le Giang (K.PCTT-HO)" w:date="2023-10-17T15:58:00Z" w:id="195">
              <w:rPr>
                <w:rFonts w:ascii="Times New Roman" w:hAnsi="Times New Roman" w:eastAsia="Times New Roman" w:cs="Times New Roman"/>
                <w:sz w:val="24"/>
                <w:szCs w:val="24"/>
                <w:highlight w:val="darkGray"/>
              </w:rPr>
            </w:rPrChange>
          </w:rPr>
          <w:t>Bên Nhận Chuyển Nhượng</w:t>
        </w:r>
        <w:r w:rsidRPr="008D6C3F" w:rsidDel="00700640" w:rsidR="00700640">
          <w:rPr>
            <w:rFonts w:ascii="Times New Roman" w:hAnsi="Times New Roman" w:eastAsia="Times New Roman" w:cs="Times New Roman"/>
            <w:sz w:val="24"/>
            <w:szCs w:val="24"/>
          </w:rPr>
          <w:t xml:space="preserve"> </w:t>
        </w:r>
      </w:ins>
      <w:del w:author="Phan Le Giang (K.PCTT-HO)" w:date="2023-10-13T15:24:00Z" w:id="196">
        <w:r w:rsidRPr="008D6C3F" w:rsidDel="00700640" w:rsidR="002A32AD">
          <w:rPr>
            <w:rFonts w:ascii="Times New Roman" w:hAnsi="Times New Roman" w:eastAsia="Times New Roman" w:cs="Times New Roman"/>
            <w:sz w:val="24"/>
            <w:szCs w:val="24"/>
          </w:rPr>
          <w:delText>Bên Vay</w:delText>
        </w:r>
      </w:del>
      <w:ins w:author="ngocpv" w:date="2023-09-21T14:56:00Z" w:id="197">
        <w:del w:author="Phan Le Giang (K.PCTT-HO)" w:date="2023-10-13T15:24:00Z" w:id="198">
          <w:r w:rsidRPr="008D6C3F" w:rsidDel="00700640" w:rsidR="00737E7C">
            <w:rPr>
              <w:rFonts w:ascii="Times New Roman" w:hAnsi="Times New Roman" w:eastAsia="Times New Roman" w:cs="Times New Roman"/>
              <w:sz w:val="24"/>
              <w:szCs w:val="24"/>
            </w:rPr>
            <w:delText xml:space="preserve"> </w:delText>
          </w:r>
        </w:del>
        <w:r w:rsidRPr="008D6C3F" w:rsidR="00737E7C">
          <w:rPr>
            <w:rFonts w:ascii="Times New Roman" w:hAnsi="Times New Roman" w:eastAsia="Times New Roman" w:cs="Times New Roman"/>
            <w:sz w:val="24"/>
            <w:szCs w:val="24"/>
          </w:rPr>
          <w:t>mà không cần kiểm tra, xác nhận lại bằng bất cứ phương thức nào</w:t>
        </w:r>
      </w:ins>
      <w:r w:rsidRPr="008D6C3F" w:rsidR="002A32AD">
        <w:rPr>
          <w:rFonts w:ascii="Times New Roman" w:hAnsi="Times New Roman" w:eastAsia="Times New Roman" w:cs="Times New Roman"/>
          <w:sz w:val="24"/>
          <w:szCs w:val="24"/>
        </w:rPr>
        <w:t>.</w:t>
      </w:r>
    </w:p>
    <w:p w:rsidR="00C35C3C" w:rsidP="004F43AC" w:rsidRDefault="00911534" w14:paraId="1808A18A" w14:textId="1A3E3459">
      <w:pPr>
        <w:pStyle w:val="ListParagraph"/>
        <w:spacing w:before="120" w:after="120" w:line="312" w:lineRule="auto"/>
        <w:outlineLvl w:val="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 xml:space="preserve">Ngân Hàng </w:t>
      </w:r>
      <w:r w:rsidRPr="008D6C3F" w:rsidR="00CE1632">
        <w:rPr>
          <w:rFonts w:ascii="Times New Roman" w:hAnsi="Times New Roman" w:eastAsia="Times New Roman" w:cs="Times New Roman"/>
          <w:sz w:val="24"/>
          <w:szCs w:val="24"/>
        </w:rPr>
        <w:t xml:space="preserve">có quyền (nhưng không có nghĩa vụ) </w:t>
      </w:r>
      <w:r w:rsidRPr="008D6C3F">
        <w:rPr>
          <w:rFonts w:ascii="Times New Roman" w:hAnsi="Times New Roman" w:eastAsia="Times New Roman" w:cs="Times New Roman"/>
          <w:sz w:val="24"/>
          <w:szCs w:val="24"/>
        </w:rPr>
        <w:t xml:space="preserve">dựa trên cơ sở thực tế để quyết định </w:t>
      </w:r>
      <w:r w:rsidRPr="008D6C3F" w:rsidR="00BA5B16">
        <w:rPr>
          <w:rFonts w:ascii="Times New Roman" w:hAnsi="Times New Roman" w:eastAsia="Times New Roman" w:cs="Times New Roman"/>
          <w:sz w:val="24"/>
          <w:szCs w:val="24"/>
        </w:rPr>
        <w:t xml:space="preserve">việc </w:t>
      </w:r>
      <w:r w:rsidRPr="008D6C3F">
        <w:rPr>
          <w:rFonts w:ascii="Times New Roman" w:hAnsi="Times New Roman" w:eastAsia="Times New Roman" w:cs="Times New Roman"/>
          <w:sz w:val="24"/>
          <w:szCs w:val="24"/>
        </w:rPr>
        <w:t xml:space="preserve">gia hạn thời gian cung cấp </w:t>
      </w:r>
      <w:del w:author="ngocpv" w:date="2023-09-21T14:57:00Z" w:id="199">
        <w:r w:rsidRPr="008D6C3F" w:rsidDel="00222694" w:rsidR="00B7163D">
          <w:rPr>
            <w:rFonts w:ascii="Times New Roman" w:hAnsi="Times New Roman" w:eastAsia="Times New Roman" w:cs="Times New Roman"/>
            <w:sz w:val="24"/>
            <w:szCs w:val="24"/>
          </w:rPr>
          <w:delText>Hợp đồng chuyển nhượng tài sản</w:delText>
        </w:r>
        <w:r w:rsidRPr="008D6C3F" w:rsidDel="00222694">
          <w:rPr>
            <w:rFonts w:ascii="Times New Roman" w:hAnsi="Times New Roman" w:eastAsia="Times New Roman" w:cs="Times New Roman"/>
            <w:sz w:val="24"/>
            <w:szCs w:val="24"/>
          </w:rPr>
          <w:delText xml:space="preserve"> có công chứng </w:delText>
        </w:r>
        <w:r w:rsidRPr="008D6C3F" w:rsidDel="00222694" w:rsidR="006B0BAD">
          <w:rPr>
            <w:rFonts w:ascii="Times New Roman" w:hAnsi="Times New Roman" w:eastAsia="Times New Roman" w:cs="Times New Roman"/>
            <w:sz w:val="24"/>
            <w:szCs w:val="24"/>
          </w:rPr>
          <w:delText>và/hoặc</w:delText>
        </w:r>
        <w:r w:rsidRPr="008D6C3F" w:rsidDel="00222694" w:rsidR="002D1C02">
          <w:rPr>
            <w:rFonts w:ascii="Times New Roman" w:hAnsi="Times New Roman" w:eastAsia="Times New Roman" w:cs="Times New Roman"/>
            <w:sz w:val="24"/>
            <w:szCs w:val="24"/>
          </w:rPr>
          <w:delText xml:space="preserve"> </w:delText>
        </w:r>
        <w:r w:rsidRPr="008D6C3F" w:rsidDel="00222694" w:rsidR="00692DB7">
          <w:rPr>
            <w:rFonts w:ascii="Times New Roman" w:hAnsi="Times New Roman"/>
            <w:sz w:val="24"/>
            <w:szCs w:val="24"/>
          </w:rPr>
          <w:delText>Bản sao chứng thực Giấy chứng nhận sang tên Bên nhận chuyển nhượng</w:delText>
        </w:r>
      </w:del>
      <w:ins w:author="ngocpv" w:date="2023-09-21T14:57:00Z" w:id="200">
        <w:r w:rsidRPr="008D6C3F" w:rsidR="00222694">
          <w:rPr>
            <w:rFonts w:ascii="Times New Roman" w:hAnsi="Times New Roman" w:eastAsia="Times New Roman" w:cs="Times New Roman"/>
            <w:sz w:val="24"/>
            <w:szCs w:val="24"/>
          </w:rPr>
          <w:t>các tài liệu nêu trên</w:t>
        </w:r>
      </w:ins>
      <w:r w:rsidR="00C401B6">
        <w:rPr>
          <w:rFonts w:ascii="Times New Roman" w:hAnsi="Times New Roman" w:eastAsia="Times New Roman" w:cs="Times New Roman"/>
          <w:sz w:val="24"/>
          <w:szCs w:val="24"/>
        </w:rPr>
        <w:t xml:space="preserve">. Thời gian gia hạn </w:t>
      </w:r>
      <w:r w:rsidRPr="00AE2A8E">
        <w:rPr>
          <w:rFonts w:ascii="Times New Roman" w:hAnsi="Times New Roman" w:eastAsia="Times New Roman" w:cs="Times New Roman"/>
          <w:sz w:val="24"/>
          <w:szCs w:val="24"/>
        </w:rPr>
        <w:t xml:space="preserve">tối đa </w:t>
      </w:r>
      <w:r w:rsidR="00C401B6">
        <w:rPr>
          <w:rFonts w:ascii="Times New Roman" w:hAnsi="Times New Roman" w:eastAsia="Times New Roman" w:cs="Times New Roman"/>
          <w:sz w:val="24"/>
          <w:szCs w:val="24"/>
        </w:rPr>
        <w:t xml:space="preserve">là </w:t>
      </w:r>
      <w:r w:rsidRPr="00221E53">
        <w:rPr>
          <w:rFonts w:ascii="Times New Roman" w:hAnsi="Times New Roman" w:eastAsia="Times New Roman" w:cs="Times New Roman"/>
          <w:sz w:val="24"/>
          <w:szCs w:val="24"/>
          <w:highlight w:val="lightGray"/>
        </w:rPr>
        <w:t>90 ngày</w:t>
      </w:r>
      <w:r w:rsidRPr="00AE2A8E">
        <w:rPr>
          <w:rFonts w:ascii="Times New Roman" w:hAnsi="Times New Roman" w:eastAsia="Times New Roman" w:cs="Times New Roman"/>
          <w:sz w:val="24"/>
          <w:szCs w:val="24"/>
        </w:rPr>
        <w:t xml:space="preserve"> kể từ khi hết thời hạn quy định tại Khoản 2.</w:t>
      </w:r>
      <w:del w:author="Nguyen Thi Thu Huyen (K.PCTT-HO)" w:date="2023-10-23T10:09:00Z" w:id="201">
        <w:r w:rsidRPr="00AE2A8E" w:rsidDel="004A3514">
          <w:rPr>
            <w:rFonts w:ascii="Times New Roman" w:hAnsi="Times New Roman" w:eastAsia="Times New Roman" w:cs="Times New Roman"/>
            <w:sz w:val="24"/>
            <w:szCs w:val="24"/>
          </w:rPr>
          <w:delText xml:space="preserve">2 </w:delText>
        </w:r>
      </w:del>
      <w:ins w:author="Nguyen Thi Thu Huyen (K.PCTT-HO)" w:date="2023-10-23T10:09:00Z" w:id="202">
        <w:r w:rsidR="004A3514">
          <w:rPr>
            <w:rFonts w:ascii="Times New Roman" w:hAnsi="Times New Roman" w:eastAsia="Times New Roman" w:cs="Times New Roman"/>
            <w:sz w:val="24"/>
            <w:szCs w:val="24"/>
          </w:rPr>
          <w:t>3</w:t>
        </w:r>
        <w:r w:rsidRPr="00AE2A8E" w:rsidR="004A3514">
          <w:rPr>
            <w:rFonts w:ascii="Times New Roman" w:hAnsi="Times New Roman" w:eastAsia="Times New Roman" w:cs="Times New Roman"/>
            <w:sz w:val="24"/>
            <w:szCs w:val="24"/>
          </w:rPr>
          <w:t xml:space="preserve"> </w:t>
        </w:r>
      </w:ins>
      <w:r w:rsidRPr="00AE2A8E">
        <w:rPr>
          <w:rFonts w:ascii="Times New Roman" w:hAnsi="Times New Roman" w:eastAsia="Times New Roman" w:cs="Times New Roman"/>
          <w:sz w:val="24"/>
          <w:szCs w:val="24"/>
        </w:rPr>
        <w:t>Điều này</w:t>
      </w:r>
      <w:ins w:author="Nguyen Thi Thu Huyen (K.PCTT-HO)" w:date="2023-10-23T10:10:00Z" w:id="203">
        <w:r w:rsidR="004A3514">
          <w:rPr>
            <w:rFonts w:ascii="Times New Roman" w:hAnsi="Times New Roman" w:eastAsia="Times New Roman" w:cs="Times New Roman"/>
            <w:sz w:val="24"/>
            <w:szCs w:val="24"/>
          </w:rPr>
          <w:t>; Thời gian gia hạn này cũng được tính là Thời Hạn Phong Tỏa.</w:t>
        </w:r>
      </w:ins>
      <w:del w:author="Nguyen Thi Thu Huyen (K.PCTT-HO)" w:date="2023-10-23T10:10:00Z" w:id="204">
        <w:r w:rsidRPr="00AE2A8E" w:rsidDel="004A3514">
          <w:rPr>
            <w:rFonts w:ascii="Times New Roman" w:hAnsi="Times New Roman" w:eastAsia="Times New Roman" w:cs="Times New Roman"/>
            <w:sz w:val="24"/>
            <w:szCs w:val="24"/>
          </w:rPr>
          <w:delText xml:space="preserve">. </w:delText>
        </w:r>
      </w:del>
    </w:p>
    <w:p w:rsidRPr="008D6C3F" w:rsidR="00C35C3C" w:rsidP="004F43AC" w:rsidRDefault="00C35C3C" w14:paraId="0E00B33C" w14:textId="3F2E3A51">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xml:space="preserve">Sau khi nhận được </w:t>
      </w:r>
      <w:del w:author="ngocpv" w:date="2023-09-21T15:35:00Z" w:id="205">
        <w:r w:rsidDel="00936E79">
          <w:rPr>
            <w:rFonts w:ascii="Times New Roman" w:hAnsi="Times New Roman" w:eastAsia="Times New Roman" w:cs="Times New Roman"/>
            <w:sz w:val="24"/>
            <w:szCs w:val="24"/>
          </w:rPr>
          <w:delText>Hợp đồng chuyển nhượng tài sản</w:delText>
        </w:r>
        <w:r w:rsidRPr="00AE2A8E" w:rsidDel="00936E79">
          <w:rPr>
            <w:rFonts w:ascii="Times New Roman" w:hAnsi="Times New Roman" w:eastAsia="Times New Roman" w:cs="Times New Roman"/>
            <w:sz w:val="24"/>
            <w:szCs w:val="24"/>
          </w:rPr>
          <w:delText xml:space="preserve"> </w:delText>
        </w:r>
        <w:r w:rsidRPr="00D21F0D" w:rsidDel="00936E79">
          <w:rPr>
            <w:rFonts w:ascii="Times New Roman" w:hAnsi="Times New Roman" w:eastAsia="Times New Roman" w:cs="Times New Roman"/>
            <w:sz w:val="24"/>
            <w:szCs w:val="24"/>
          </w:rPr>
          <w:delText>công chứng</w:delText>
        </w:r>
        <w:r w:rsidDel="00936E79">
          <w:rPr>
            <w:rFonts w:ascii="Times New Roman" w:hAnsi="Times New Roman" w:eastAsia="Times New Roman" w:cs="Times New Roman"/>
            <w:sz w:val="24"/>
            <w:szCs w:val="24"/>
          </w:rPr>
          <w:delText xml:space="preserve"> và/hoặc </w:delText>
        </w:r>
        <w:r w:rsidDel="00936E79">
          <w:rPr>
            <w:rFonts w:ascii="Times New Roman" w:hAnsi="Times New Roman"/>
            <w:sz w:val="24"/>
            <w:szCs w:val="24"/>
          </w:rPr>
          <w:delText>B</w:delText>
        </w:r>
        <w:r w:rsidRPr="00950303" w:rsidDel="00936E79">
          <w:rPr>
            <w:rFonts w:ascii="Times New Roman" w:hAnsi="Times New Roman"/>
            <w:sz w:val="24"/>
            <w:szCs w:val="24"/>
          </w:rPr>
          <w:delText>ản sao</w:delText>
        </w:r>
        <w:r w:rsidDel="00936E79">
          <w:rPr>
            <w:rFonts w:ascii="Times New Roman" w:hAnsi="Times New Roman"/>
            <w:sz w:val="24"/>
            <w:szCs w:val="24"/>
          </w:rPr>
          <w:delText xml:space="preserve"> chứng thực</w:delText>
        </w:r>
        <w:r w:rsidRPr="00950303" w:rsidDel="00936E79">
          <w:rPr>
            <w:rFonts w:ascii="Times New Roman" w:hAnsi="Times New Roman"/>
            <w:sz w:val="24"/>
            <w:szCs w:val="24"/>
          </w:rPr>
          <w:delText xml:space="preserve"> </w:delText>
        </w:r>
        <w:r w:rsidDel="00936E79">
          <w:rPr>
            <w:rFonts w:ascii="Times New Roman" w:hAnsi="Times New Roman"/>
            <w:sz w:val="24"/>
            <w:szCs w:val="24"/>
          </w:rPr>
          <w:delText>Giấy chứng nhận sang tên Bên nhận chuyển nhượng</w:delText>
        </w:r>
      </w:del>
      <w:ins w:author="ngocpv" w:date="2023-09-21T15:35:00Z" w:id="206">
        <w:r w:rsidR="00936E79">
          <w:rPr>
            <w:rFonts w:ascii="Times New Roman" w:hAnsi="Times New Roman" w:eastAsia="Times New Roman" w:cs="Times New Roman"/>
            <w:sz w:val="24"/>
            <w:szCs w:val="24"/>
          </w:rPr>
          <w:t>tài liệu như quy định tại Khoản 2.</w:t>
        </w:r>
        <w:del w:author="Nguyen Thi Thu Huyen (K.PCTT-HO)" w:date="2023-10-23T10:10:00Z" w:id="207">
          <w:r w:rsidDel="004A3514" w:rsidR="00936E79">
            <w:rPr>
              <w:rFonts w:ascii="Times New Roman" w:hAnsi="Times New Roman" w:eastAsia="Times New Roman" w:cs="Times New Roman"/>
              <w:sz w:val="24"/>
              <w:szCs w:val="24"/>
            </w:rPr>
            <w:delText>2</w:delText>
          </w:r>
        </w:del>
      </w:ins>
      <w:ins w:author="Nguyen Thi Thu Huyen (K.PCTT-HO)" w:date="2023-10-23T10:10:00Z" w:id="208">
        <w:r w:rsidR="004A3514">
          <w:rPr>
            <w:rFonts w:ascii="Times New Roman" w:hAnsi="Times New Roman" w:eastAsia="Times New Roman" w:cs="Times New Roman"/>
            <w:sz w:val="24"/>
            <w:szCs w:val="24"/>
          </w:rPr>
          <w:t>4</w:t>
        </w:r>
      </w:ins>
      <w:ins w:author="ngocpv" w:date="2023-09-21T15:35:00Z" w:id="209">
        <w:r w:rsidR="00936E79">
          <w:rPr>
            <w:rFonts w:ascii="Times New Roman" w:hAnsi="Times New Roman" w:eastAsia="Times New Roman" w:cs="Times New Roman"/>
            <w:sz w:val="24"/>
            <w:szCs w:val="24"/>
          </w:rPr>
          <w:t xml:space="preserve"> Điều này</w:t>
        </w:r>
      </w:ins>
      <w:r>
        <w:rPr>
          <w:rFonts w:ascii="Times New Roman" w:hAnsi="Times New Roman"/>
          <w:sz w:val="24"/>
          <w:szCs w:val="24"/>
        </w:rPr>
        <w:t xml:space="preserve"> hoặc tùy thuộc theo quyết định của Ngân hàng</w:t>
      </w:r>
      <w:r w:rsidRPr="00AE2A8E">
        <w:rPr>
          <w:rFonts w:ascii="Times New Roman" w:hAnsi="Times New Roman" w:eastAsia="Times New Roman" w:cs="Times New Roman"/>
          <w:sz w:val="24"/>
          <w:szCs w:val="24"/>
        </w:rPr>
        <w:t>, Ngân Hàng sẽ thực hiện giải tỏa Số Tiền Thanh Toán</w:t>
      </w:r>
      <w:r w:rsidRPr="00AE2A8E">
        <w:rPr>
          <w:rFonts w:ascii="Times New Roman" w:hAnsi="Times New Roman" w:eastAsia="Times New Roman" w:cs="Times New Roman"/>
          <w:b/>
          <w:i/>
          <w:sz w:val="24"/>
          <w:szCs w:val="24"/>
        </w:rPr>
        <w:t xml:space="preserve"> </w:t>
      </w:r>
      <w:r w:rsidRPr="00AE2A8E">
        <w:rPr>
          <w:rFonts w:ascii="Times New Roman" w:hAnsi="Times New Roman" w:eastAsia="Times New Roman" w:cs="Times New Roman"/>
          <w:sz w:val="24"/>
          <w:szCs w:val="24"/>
        </w:rPr>
        <w:t>trên Tài Khoản Thụ Hưởng. Kể từ thời điểm giải tỏa, Bên Chuyển Nhượng có toàn quyền định đoạt đối với Số Tiền Thanh Toán</w:t>
      </w:r>
      <w:r w:rsidRPr="00AE2A8E">
        <w:rPr>
          <w:rFonts w:ascii="Times New Roman" w:hAnsi="Times New Roman" w:eastAsia="Times New Roman" w:cs="Times New Roman"/>
          <w:b/>
          <w:i/>
          <w:sz w:val="24"/>
          <w:szCs w:val="24"/>
        </w:rPr>
        <w:t xml:space="preserve"> </w:t>
      </w:r>
      <w:r w:rsidRPr="008D6C3F">
        <w:rPr>
          <w:rFonts w:ascii="Times New Roman" w:hAnsi="Times New Roman" w:eastAsia="Times New Roman" w:cs="Times New Roman"/>
          <w:sz w:val="24"/>
          <w:szCs w:val="24"/>
        </w:rPr>
        <w:t xml:space="preserve">trên Tài Khoản Thụ Hưởng theo quy định của </w:t>
      </w:r>
      <w:ins w:author="ngocpv" w:date="2023-09-21T15:35:00Z" w:id="210">
        <w:r w:rsidRPr="008D6C3F" w:rsidR="00936E79">
          <w:rPr>
            <w:rFonts w:ascii="Times New Roman" w:hAnsi="Times New Roman" w:eastAsia="Times New Roman" w:cs="Times New Roman"/>
            <w:sz w:val="24"/>
            <w:szCs w:val="24"/>
          </w:rPr>
          <w:t>p</w:t>
        </w:r>
      </w:ins>
      <w:del w:author="ngocpv" w:date="2023-09-21T15:35:00Z" w:id="211">
        <w:r w:rsidRPr="008D6C3F" w:rsidDel="00936E79">
          <w:rPr>
            <w:rFonts w:ascii="Times New Roman" w:hAnsi="Times New Roman" w:eastAsia="Times New Roman" w:cs="Times New Roman"/>
            <w:sz w:val="24"/>
            <w:szCs w:val="24"/>
          </w:rPr>
          <w:delText>P</w:delText>
        </w:r>
      </w:del>
      <w:r w:rsidRPr="008D6C3F">
        <w:rPr>
          <w:rFonts w:ascii="Times New Roman" w:hAnsi="Times New Roman" w:eastAsia="Times New Roman" w:cs="Times New Roman"/>
          <w:sz w:val="24"/>
          <w:szCs w:val="24"/>
        </w:rPr>
        <w:t>háp luật.</w:t>
      </w:r>
    </w:p>
    <w:p w:rsidRPr="008D6C3F" w:rsidR="002A32AD" w:rsidP="004F43AC" w:rsidRDefault="00BA5B16" w14:paraId="4F175255" w14:textId="6EF2774B">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del w:author="Nguyen Thi Thu Huyen (K.PCTT-HO)" w:date="2023-10-23T10:11:00Z" w:id="212">
        <w:r w:rsidRPr="008D6C3F" w:rsidDel="004A3514">
          <w:rPr>
            <w:rFonts w:ascii="Times New Roman" w:hAnsi="Times New Roman" w:eastAsia="Times New Roman" w:cs="Times New Roman"/>
            <w:sz w:val="24"/>
            <w:szCs w:val="24"/>
          </w:rPr>
          <w:delText>Trong trường hợp</w:delText>
        </w:r>
        <w:r w:rsidRPr="008D6C3F" w:rsidDel="004A3514" w:rsidR="005843AA">
          <w:rPr>
            <w:rFonts w:ascii="Times New Roman" w:hAnsi="Times New Roman" w:eastAsia="Times New Roman" w:cs="Times New Roman"/>
            <w:sz w:val="24"/>
            <w:szCs w:val="24"/>
          </w:rPr>
          <w:delText xml:space="preserve"> </w:delText>
        </w:r>
        <w:r w:rsidRPr="008D6C3F" w:rsidDel="004A3514">
          <w:rPr>
            <w:rFonts w:ascii="Times New Roman" w:hAnsi="Times New Roman" w:eastAsia="Times New Roman" w:cs="Times New Roman"/>
            <w:sz w:val="24"/>
            <w:szCs w:val="24"/>
          </w:rPr>
          <w:delText>quá thời hạn 15 ngày kể từ ngày giải ngân</w:delText>
        </w:r>
        <w:r w:rsidRPr="008D6C3F" w:rsidDel="004A3514" w:rsidR="00F462C5">
          <w:rPr>
            <w:rFonts w:ascii="Times New Roman" w:hAnsi="Times New Roman" w:eastAsia="Times New Roman" w:cs="Times New Roman"/>
            <w:sz w:val="24"/>
            <w:szCs w:val="24"/>
          </w:rPr>
          <w:delText xml:space="preserve"> hoặc </w:delText>
        </w:r>
        <w:r w:rsidRPr="008D6C3F" w:rsidDel="004A3514" w:rsidR="009B5555">
          <w:rPr>
            <w:rFonts w:ascii="Times New Roman" w:hAnsi="Times New Roman" w:eastAsia="Times New Roman" w:cs="Times New Roman"/>
            <w:sz w:val="24"/>
            <w:szCs w:val="24"/>
          </w:rPr>
          <w:delText>ngày giải ngân đầu tiên</w:delText>
        </w:r>
        <w:r w:rsidRPr="008D6C3F" w:rsidDel="004A3514" w:rsidR="00530D66">
          <w:rPr>
            <w:rFonts w:ascii="Times New Roman" w:hAnsi="Times New Roman" w:eastAsia="Times New Roman" w:cs="Times New Roman"/>
            <w:sz w:val="24"/>
            <w:szCs w:val="24"/>
          </w:rPr>
          <w:delText xml:space="preserve"> (nếu </w:delText>
        </w:r>
        <w:r w:rsidRPr="008D6C3F" w:rsidDel="004A3514" w:rsidR="00F462C5">
          <w:rPr>
            <w:rFonts w:ascii="Times New Roman" w:hAnsi="Times New Roman" w:eastAsia="Times New Roman" w:cs="Times New Roman"/>
            <w:sz w:val="24"/>
            <w:szCs w:val="24"/>
          </w:rPr>
          <w:delText xml:space="preserve">khoản vay </w:delText>
        </w:r>
        <w:r w:rsidRPr="008D6C3F" w:rsidDel="004A3514" w:rsidR="00530D66">
          <w:rPr>
            <w:rFonts w:ascii="Times New Roman" w:hAnsi="Times New Roman" w:eastAsia="Times New Roman" w:cs="Times New Roman"/>
            <w:sz w:val="24"/>
            <w:szCs w:val="24"/>
          </w:rPr>
          <w:delText>giải ngân nhiều lần)</w:delText>
        </w:r>
        <w:r w:rsidRPr="008D6C3F" w:rsidDel="004A3514">
          <w:rPr>
            <w:rFonts w:ascii="Times New Roman" w:hAnsi="Times New Roman" w:eastAsia="Times New Roman" w:cs="Times New Roman"/>
            <w:sz w:val="24"/>
            <w:szCs w:val="24"/>
          </w:rPr>
          <w:delText xml:space="preserve"> hoặc một thời hạn khác dài hơn do Ngân Hàng chấp thuận</w:delText>
        </w:r>
      </w:del>
      <w:ins w:author="ngocpv" w:date="2023-09-21T15:37:00Z" w:id="213">
        <w:del w:author="Nguyen Thi Thu Huyen (K.PCTT-HO)" w:date="2023-10-23T10:11:00Z" w:id="214">
          <w:r w:rsidRPr="008D6C3F" w:rsidDel="004A3514" w:rsidR="00535973">
            <w:rPr>
              <w:rFonts w:ascii="Times New Roman" w:hAnsi="Times New Roman" w:eastAsia="Times New Roman" w:cs="Times New Roman"/>
              <w:sz w:val="24"/>
              <w:szCs w:val="24"/>
            </w:rPr>
            <w:delText>cung cấp</w:delText>
          </w:r>
          <w:r w:rsidRPr="008D6C3F" w:rsidDel="004A3514" w:rsidR="00936E79">
            <w:rPr>
              <w:rFonts w:ascii="Times New Roman" w:hAnsi="Times New Roman" w:eastAsia="Times New Roman" w:cs="Times New Roman"/>
              <w:sz w:val="24"/>
              <w:szCs w:val="24"/>
            </w:rPr>
            <w:delText xml:space="preserve"> tài liệu</w:delText>
          </w:r>
        </w:del>
      </w:ins>
      <w:del w:author="Nguyen Thi Thu Huyen (K.PCTT-HO)" w:date="2023-10-23T10:11:00Z" w:id="215">
        <w:r w:rsidRPr="008D6C3F" w:rsidDel="004A3514">
          <w:rPr>
            <w:rFonts w:ascii="Times New Roman" w:hAnsi="Times New Roman" w:eastAsia="Times New Roman" w:cs="Times New Roman"/>
            <w:sz w:val="24"/>
            <w:szCs w:val="24"/>
          </w:rPr>
          <w:delText xml:space="preserve"> </w:delText>
        </w:r>
      </w:del>
      <w:ins w:author="Nguyen Thi Thu Huyen (K.PCTT-HO)" w:date="2023-10-23T10:11:00Z" w:id="216">
        <w:r w:rsidR="004A3514">
          <w:rPr>
            <w:rFonts w:ascii="Times New Roman" w:hAnsi="Times New Roman" w:eastAsia="Times New Roman" w:cs="Times New Roman"/>
            <w:sz w:val="24"/>
            <w:szCs w:val="24"/>
          </w:rPr>
          <w:t xml:space="preserve">Nếu hết  Thời Hạn Phong Tỏa </w:t>
        </w:r>
      </w:ins>
      <w:ins w:author="ngocpv" w:date="2023-09-21T15:37:00Z" w:id="217">
        <w:del w:author="Nguyen Thi Thu Huyen (K.PCTT-HO)" w:date="2023-10-23T10:11:00Z" w:id="218">
          <w:r w:rsidRPr="008D6C3F" w:rsidDel="004A3514" w:rsidR="00936E79">
            <w:rPr>
              <w:rFonts w:ascii="Times New Roman" w:hAnsi="Times New Roman" w:eastAsia="Times New Roman" w:cs="Times New Roman"/>
              <w:sz w:val="24"/>
              <w:szCs w:val="24"/>
            </w:rPr>
            <w:delText xml:space="preserve">như quy định tại Khoản 2.2 Điều này (bao gồm cả thời hạn đã được </w:delText>
          </w:r>
        </w:del>
      </w:ins>
      <w:ins w:author="ngocpv" w:date="2023-09-21T15:38:00Z" w:id="219">
        <w:del w:author="Nguyen Thi Thu Huyen (K.PCTT-HO)" w:date="2023-10-23T10:11:00Z" w:id="220">
          <w:r w:rsidRPr="008D6C3F" w:rsidDel="004A3514" w:rsidR="00936E79">
            <w:rPr>
              <w:rFonts w:ascii="Times New Roman" w:hAnsi="Times New Roman" w:eastAsia="Times New Roman" w:cs="Times New Roman"/>
              <w:sz w:val="24"/>
              <w:szCs w:val="24"/>
            </w:rPr>
            <w:delText xml:space="preserve">Ngân Hàng </w:delText>
          </w:r>
        </w:del>
      </w:ins>
      <w:ins w:author="ngocpv" w:date="2023-09-21T15:37:00Z" w:id="221">
        <w:del w:author="Nguyen Thi Thu Huyen (K.PCTT-HO)" w:date="2023-10-23T10:11:00Z" w:id="222">
          <w:r w:rsidRPr="008D6C3F" w:rsidDel="004A3514" w:rsidR="00936E79">
            <w:rPr>
              <w:rFonts w:ascii="Times New Roman" w:hAnsi="Times New Roman" w:eastAsia="Times New Roman" w:cs="Times New Roman"/>
              <w:sz w:val="24"/>
              <w:szCs w:val="24"/>
            </w:rPr>
            <w:delText>gia hạn</w:delText>
          </w:r>
        </w:del>
      </w:ins>
      <w:ins w:author="ngocpv" w:date="2023-09-21T15:42:00Z" w:id="223">
        <w:del w:author="Nguyen Thi Thu Huyen (K.PCTT-HO)" w:date="2023-10-23T10:11:00Z" w:id="224">
          <w:r w:rsidRPr="008D6C3F" w:rsidDel="004A3514" w:rsidR="00535973">
            <w:rPr>
              <w:rFonts w:ascii="Times New Roman" w:hAnsi="Times New Roman" w:eastAsia="Times New Roman" w:cs="Times New Roman"/>
              <w:sz w:val="24"/>
              <w:szCs w:val="24"/>
            </w:rPr>
            <w:delText xml:space="preserve"> theo quy định tại Khoản 2.3</w:delText>
          </w:r>
        </w:del>
      </w:ins>
      <w:ins w:author="ngocpv" w:date="2023-09-21T15:37:00Z" w:id="225">
        <w:del w:author="Nguyen Thi Thu Huyen (K.PCTT-HO)" w:date="2023-10-23T10:11:00Z" w:id="226">
          <w:r w:rsidRPr="008D6C3F" w:rsidDel="004A3514" w:rsidR="00936E79">
            <w:rPr>
              <w:rFonts w:ascii="Times New Roman" w:hAnsi="Times New Roman" w:eastAsia="Times New Roman" w:cs="Times New Roman"/>
              <w:sz w:val="24"/>
              <w:szCs w:val="24"/>
            </w:rPr>
            <w:delText xml:space="preserve">) </w:delText>
          </w:r>
        </w:del>
      </w:ins>
      <w:r w:rsidRPr="008D6C3F">
        <w:rPr>
          <w:rFonts w:ascii="Times New Roman" w:hAnsi="Times New Roman" w:eastAsia="Times New Roman" w:cs="Times New Roman"/>
          <w:sz w:val="24"/>
          <w:szCs w:val="24"/>
        </w:rPr>
        <w:t xml:space="preserve">mà </w:t>
      </w:r>
      <w:del w:author="Phan Le Giang (K.PCTT-HO)" w:date="2023-10-13T15:25:00Z" w:id="227">
        <w:r w:rsidRPr="008D6C3F" w:rsidDel="00135ABB">
          <w:rPr>
            <w:rFonts w:ascii="Times New Roman" w:hAnsi="Times New Roman" w:eastAsia="Times New Roman" w:cs="Times New Roman"/>
            <w:sz w:val="24"/>
            <w:szCs w:val="24"/>
          </w:rPr>
          <w:delText xml:space="preserve">Bên </w:delText>
        </w:r>
        <w:r w:rsidRPr="008D6C3F" w:rsidDel="00135ABB" w:rsidR="002F388B">
          <w:rPr>
            <w:rFonts w:ascii="Times New Roman" w:hAnsi="Times New Roman" w:eastAsia="Times New Roman" w:cs="Times New Roman"/>
            <w:sz w:val="24"/>
            <w:szCs w:val="24"/>
          </w:rPr>
          <w:delText>Vay</w:delText>
        </w:r>
        <w:r w:rsidRPr="008D6C3F" w:rsidDel="00135ABB" w:rsidR="006331FE">
          <w:rPr>
            <w:rFonts w:ascii="Times New Roman" w:hAnsi="Times New Roman" w:eastAsia="Times New Roman" w:cs="Times New Roman"/>
            <w:sz w:val="24"/>
            <w:szCs w:val="24"/>
          </w:rPr>
          <w:delText xml:space="preserve"> và/hoặc </w:delText>
        </w:r>
      </w:del>
      <w:r w:rsidRPr="008D6C3F" w:rsidR="006331FE">
        <w:rPr>
          <w:rFonts w:ascii="Times New Roman" w:hAnsi="Times New Roman" w:eastAsia="Times New Roman" w:cs="Times New Roman"/>
          <w:sz w:val="24"/>
          <w:szCs w:val="24"/>
        </w:rPr>
        <w:t>Bên Chuyển Nhượng</w:t>
      </w:r>
      <w:ins w:author="ngocpv" w:date="2023-09-21T15:43:00Z" w:id="228">
        <w:r w:rsidRPr="008D6C3F" w:rsidR="00535973">
          <w:rPr>
            <w:rFonts w:ascii="Times New Roman" w:hAnsi="Times New Roman" w:eastAsia="Times New Roman" w:cs="Times New Roman"/>
            <w:sz w:val="24"/>
            <w:szCs w:val="24"/>
          </w:rPr>
          <w:t xml:space="preserve">, </w:t>
        </w:r>
      </w:ins>
      <w:del w:author="ngocpv" w:date="2023-09-21T15:43:00Z" w:id="229">
        <w:r w:rsidRPr="008D6C3F" w:rsidDel="00535973" w:rsidR="00EE3EF8">
          <w:rPr>
            <w:rFonts w:ascii="Times New Roman" w:hAnsi="Times New Roman" w:eastAsia="Times New Roman" w:cs="Times New Roman"/>
            <w:sz w:val="24"/>
            <w:szCs w:val="24"/>
          </w:rPr>
          <w:delText>/</w:delText>
        </w:r>
      </w:del>
      <w:r w:rsidRPr="008D6C3F" w:rsidR="00EE3EF8">
        <w:rPr>
          <w:rFonts w:ascii="Times New Roman" w:hAnsi="Times New Roman" w:eastAsia="Times New Roman" w:cs="Times New Roman"/>
          <w:sz w:val="24"/>
          <w:szCs w:val="24"/>
        </w:rPr>
        <w:t>Bên Nhận Chuyển Nhượng</w:t>
      </w:r>
      <w:ins w:author="Phan Le Giang (K.PCTT-HO)" w:date="2023-10-13T15:25:00Z" w:id="230">
        <w:r w:rsidRPr="008D6C3F" w:rsidR="00135ABB">
          <w:rPr>
            <w:rFonts w:ascii="Times New Roman" w:hAnsi="Times New Roman" w:eastAsia="Times New Roman" w:cs="Times New Roman"/>
            <w:sz w:val="24"/>
            <w:szCs w:val="24"/>
            <w:rPrChange w:author="Phan Le Giang (K.PCTT-HO)" w:date="2023-10-17T15:58:00Z" w:id="231">
              <w:rPr>
                <w:rFonts w:ascii="Times New Roman" w:hAnsi="Times New Roman" w:eastAsia="Times New Roman" w:cs="Times New Roman"/>
                <w:sz w:val="24"/>
                <w:szCs w:val="24"/>
                <w:highlight w:val="lightGray"/>
              </w:rPr>
            </w:rPrChange>
          </w:rPr>
          <w:t xml:space="preserve"> </w:t>
        </w:r>
      </w:ins>
      <w:ins w:author="ngocpv" w:date="2023-10-02T15:52:00Z" w:id="232">
        <w:del w:author="Phan Le Giang (K.PCTT-HO)" w:date="2023-10-13T15:25:00Z" w:id="233">
          <w:r w:rsidRPr="008D6C3F" w:rsidDel="00135ABB" w:rsidR="00F142D2">
            <w:rPr>
              <w:rStyle w:val="FootnoteReference"/>
              <w:rFonts w:ascii="Times New Roman" w:hAnsi="Times New Roman" w:eastAsia="Times New Roman" w:cs="Times New Roman"/>
              <w:sz w:val="24"/>
              <w:szCs w:val="24"/>
              <w:rPrChange w:author="Phan Le Giang (K.PCTT-HO)" w:date="2023-10-17T15:58:00Z" w:id="234">
                <w:rPr>
                  <w:rStyle w:val="FootnoteReference"/>
                  <w:rFonts w:ascii="Times New Roman" w:hAnsi="Times New Roman" w:eastAsia="Times New Roman" w:cs="Times New Roman"/>
                  <w:sz w:val="24"/>
                  <w:szCs w:val="24"/>
                  <w:highlight w:val="lightGray"/>
                </w:rPr>
              </w:rPrChange>
            </w:rPr>
            <w:footnoteReference w:id="11"/>
          </w:r>
        </w:del>
      </w:ins>
      <w:del w:author="Phan Le Giang (K.PCTT-HO)" w:date="2023-10-13T15:25:00Z" w:id="239">
        <w:r w:rsidRPr="008D6C3F" w:rsidDel="00135ABB">
          <w:rPr>
            <w:rFonts w:ascii="Times New Roman" w:hAnsi="Times New Roman" w:eastAsia="Times New Roman" w:cs="Times New Roman"/>
            <w:sz w:val="24"/>
            <w:szCs w:val="24"/>
          </w:rPr>
          <w:delText xml:space="preserve"> </w:delText>
        </w:r>
      </w:del>
      <w:r w:rsidRPr="008D6C3F">
        <w:rPr>
          <w:rFonts w:ascii="Times New Roman" w:hAnsi="Times New Roman" w:eastAsia="Times New Roman" w:cs="Times New Roman"/>
          <w:sz w:val="24"/>
          <w:szCs w:val="24"/>
        </w:rPr>
        <w:t xml:space="preserve">chưa cung cấp được </w:t>
      </w:r>
      <w:del w:author="ngocpv" w:date="2023-09-21T15:42:00Z" w:id="240">
        <w:r w:rsidRPr="008D6C3F" w:rsidDel="00535973" w:rsidR="00B7163D">
          <w:rPr>
            <w:rFonts w:ascii="Times New Roman" w:hAnsi="Times New Roman" w:eastAsia="Times New Roman" w:cs="Times New Roman"/>
            <w:sz w:val="24"/>
            <w:szCs w:val="24"/>
          </w:rPr>
          <w:delText>Hợp đồng chuyển nhượng tài sản</w:delText>
        </w:r>
        <w:r w:rsidRPr="008D6C3F" w:rsidDel="00535973">
          <w:rPr>
            <w:rFonts w:ascii="Times New Roman" w:hAnsi="Times New Roman" w:eastAsia="Times New Roman" w:cs="Times New Roman"/>
            <w:sz w:val="24"/>
            <w:szCs w:val="24"/>
          </w:rPr>
          <w:delText xml:space="preserve"> có công chứng</w:delText>
        </w:r>
        <w:r w:rsidRPr="008D6C3F" w:rsidDel="00535973" w:rsidR="005843AA">
          <w:rPr>
            <w:rFonts w:ascii="Times New Roman" w:hAnsi="Times New Roman" w:eastAsia="Times New Roman" w:cs="Times New Roman"/>
            <w:sz w:val="24"/>
            <w:szCs w:val="24"/>
          </w:rPr>
          <w:delText xml:space="preserve"> </w:delText>
        </w:r>
        <w:r w:rsidRPr="008D6C3F" w:rsidDel="00535973" w:rsidR="006B0BAD">
          <w:rPr>
            <w:rFonts w:ascii="Times New Roman" w:hAnsi="Times New Roman" w:eastAsia="Times New Roman" w:cs="Times New Roman"/>
            <w:sz w:val="24"/>
            <w:szCs w:val="24"/>
          </w:rPr>
          <w:delText xml:space="preserve">và/hoặc </w:delText>
        </w:r>
        <w:r w:rsidRPr="008D6C3F" w:rsidDel="00535973" w:rsidR="001C3CBD">
          <w:rPr>
            <w:rFonts w:ascii="Times New Roman" w:hAnsi="Times New Roman"/>
            <w:sz w:val="24"/>
            <w:szCs w:val="24"/>
          </w:rPr>
          <w:delText>Bản sao chứng thực Giấy chứng nhận sang tên Bên nhận chuyển nhượng</w:delText>
        </w:r>
      </w:del>
      <w:ins w:author="ngocpv" w:date="2023-09-21T15:42:00Z" w:id="241">
        <w:r w:rsidRPr="008D6C3F" w:rsidR="00535973">
          <w:rPr>
            <w:rFonts w:ascii="Times New Roman" w:hAnsi="Times New Roman" w:eastAsia="Times New Roman" w:cs="Times New Roman"/>
            <w:sz w:val="24"/>
            <w:szCs w:val="24"/>
          </w:rPr>
          <w:t xml:space="preserve">các tài liệu theo </w:t>
        </w:r>
      </w:ins>
      <w:ins w:author="Nguyen Thi Thu Huyen (K.PCTT-HO)" w:date="2023-10-23T10:11:00Z" w:id="242">
        <w:r w:rsidR="004A3514">
          <w:rPr>
            <w:rFonts w:ascii="Times New Roman" w:hAnsi="Times New Roman" w:eastAsia="Times New Roman" w:cs="Times New Roman"/>
            <w:sz w:val="24"/>
            <w:szCs w:val="24"/>
          </w:rPr>
          <w:t>Khoản 2.4 Điều này</w:t>
        </w:r>
      </w:ins>
      <w:ins w:author="ngocpv" w:date="2023-09-21T15:42:00Z" w:id="243">
        <w:del w:author="Nguyen Thi Thu Huyen (K.PCTT-HO)" w:date="2023-10-23T10:11:00Z" w:id="244">
          <w:r w:rsidRPr="008D6C3F" w:rsidDel="004A3514" w:rsidR="00535973">
            <w:rPr>
              <w:rFonts w:ascii="Times New Roman" w:hAnsi="Times New Roman" w:eastAsia="Times New Roman" w:cs="Times New Roman"/>
              <w:sz w:val="24"/>
              <w:szCs w:val="24"/>
            </w:rPr>
            <w:delText>đúng quy định</w:delText>
          </w:r>
        </w:del>
      </w:ins>
      <w:r w:rsidRPr="008D6C3F">
        <w:rPr>
          <w:rFonts w:ascii="Times New Roman" w:hAnsi="Times New Roman" w:eastAsia="Times New Roman" w:cs="Times New Roman"/>
          <w:sz w:val="24"/>
          <w:szCs w:val="24"/>
        </w:rPr>
        <w:t>,</w:t>
      </w:r>
      <w:r w:rsidRPr="008D6C3F" w:rsidR="00A6049C">
        <w:rPr>
          <w:rFonts w:ascii="Times New Roman" w:hAnsi="Times New Roman" w:eastAsia="Times New Roman" w:cs="Times New Roman"/>
          <w:sz w:val="24"/>
          <w:szCs w:val="24"/>
        </w:rPr>
        <w:t xml:space="preserve"> </w:t>
      </w:r>
      <w:del w:author="ngocpv" w:date="2023-09-21T15:41:00Z" w:id="245">
        <w:r w:rsidRPr="008D6C3F" w:rsidDel="00535973" w:rsidR="00076267">
          <w:rPr>
            <w:rFonts w:ascii="Times New Roman" w:hAnsi="Times New Roman" w:eastAsia="Times New Roman" w:cs="Times New Roman"/>
            <w:sz w:val="24"/>
            <w:szCs w:val="24"/>
          </w:rPr>
          <w:delText xml:space="preserve">Bên Vay và </w:delText>
        </w:r>
        <w:r w:rsidRPr="008D6C3F" w:rsidDel="00535973" w:rsidR="00A6049C">
          <w:rPr>
            <w:rFonts w:ascii="Times New Roman" w:hAnsi="Times New Roman" w:eastAsia="Times New Roman" w:cs="Times New Roman"/>
            <w:sz w:val="24"/>
            <w:szCs w:val="24"/>
          </w:rPr>
          <w:delText xml:space="preserve">Bên </w:delText>
        </w:r>
        <w:r w:rsidRPr="008D6C3F" w:rsidDel="00535973" w:rsidR="00236781">
          <w:rPr>
            <w:rFonts w:ascii="Times New Roman" w:hAnsi="Times New Roman" w:eastAsia="Times New Roman" w:cs="Times New Roman"/>
            <w:sz w:val="24"/>
            <w:szCs w:val="24"/>
          </w:rPr>
          <w:delText>Chuyển Nhượng</w:delText>
        </w:r>
        <w:r w:rsidRPr="008D6C3F" w:rsidDel="00535973" w:rsidR="00A6049C">
          <w:rPr>
            <w:rFonts w:ascii="Times New Roman" w:hAnsi="Times New Roman" w:eastAsia="Times New Roman" w:cs="Times New Roman"/>
            <w:sz w:val="24"/>
            <w:szCs w:val="24"/>
          </w:rPr>
          <w:delText xml:space="preserve"> </w:delText>
        </w:r>
      </w:del>
      <w:ins w:author="ngocpv" w:date="2023-09-21T15:41:00Z" w:id="246">
        <w:r w:rsidRPr="008D6C3F" w:rsidR="00535973">
          <w:rPr>
            <w:rFonts w:ascii="Times New Roman" w:hAnsi="Times New Roman" w:eastAsia="Times New Roman" w:cs="Times New Roman"/>
            <w:sz w:val="24"/>
            <w:szCs w:val="24"/>
          </w:rPr>
          <w:t xml:space="preserve">các Bên </w:t>
        </w:r>
      </w:ins>
      <w:r w:rsidRPr="008D6C3F" w:rsidR="00A6049C">
        <w:rPr>
          <w:rFonts w:ascii="Times New Roman" w:hAnsi="Times New Roman" w:eastAsia="Times New Roman" w:cs="Times New Roman"/>
          <w:sz w:val="24"/>
          <w:szCs w:val="24"/>
        </w:rPr>
        <w:t xml:space="preserve">đồng ý </w:t>
      </w:r>
      <w:r w:rsidRPr="008D6C3F" w:rsidR="00EE3EF8">
        <w:rPr>
          <w:rFonts w:ascii="Times New Roman" w:hAnsi="Times New Roman" w:eastAsia="Times New Roman" w:cs="Times New Roman"/>
          <w:sz w:val="24"/>
          <w:szCs w:val="24"/>
        </w:rPr>
        <w:t>để</w:t>
      </w:r>
      <w:r w:rsidRPr="008D6C3F" w:rsidR="00A6049C">
        <w:rPr>
          <w:rFonts w:ascii="Times New Roman" w:hAnsi="Times New Roman" w:eastAsia="Times New Roman" w:cs="Times New Roman"/>
          <w:sz w:val="24"/>
          <w:szCs w:val="24"/>
        </w:rPr>
        <w:t xml:space="preserve"> </w:t>
      </w:r>
      <w:r w:rsidRPr="008D6C3F">
        <w:rPr>
          <w:rFonts w:ascii="Times New Roman" w:hAnsi="Times New Roman" w:eastAsia="Times New Roman" w:cs="Times New Roman"/>
          <w:sz w:val="24"/>
          <w:szCs w:val="24"/>
        </w:rPr>
        <w:t xml:space="preserve">Ngân Hàng được </w:t>
      </w:r>
      <w:r w:rsidRPr="008D6C3F" w:rsidR="00EE3EF8">
        <w:rPr>
          <w:rFonts w:ascii="Times New Roman" w:hAnsi="Times New Roman" w:eastAsia="Times New Roman" w:cs="Times New Roman"/>
          <w:sz w:val="24"/>
          <w:szCs w:val="24"/>
        </w:rPr>
        <w:t xml:space="preserve">toàn </w:t>
      </w:r>
      <w:r w:rsidRPr="008D6C3F">
        <w:rPr>
          <w:rFonts w:ascii="Times New Roman" w:hAnsi="Times New Roman" w:eastAsia="Times New Roman" w:cs="Times New Roman"/>
          <w:sz w:val="24"/>
          <w:szCs w:val="24"/>
        </w:rPr>
        <w:t xml:space="preserve">quyền </w:t>
      </w:r>
      <w:r w:rsidRPr="008D6C3F" w:rsidR="005A27F4">
        <w:rPr>
          <w:rFonts w:ascii="Times New Roman" w:hAnsi="Times New Roman" w:eastAsia="Times New Roman" w:cs="Times New Roman"/>
          <w:sz w:val="24"/>
          <w:szCs w:val="24"/>
        </w:rPr>
        <w:t xml:space="preserve">tự động </w:t>
      </w:r>
      <w:r w:rsidRPr="008D6C3F">
        <w:rPr>
          <w:rFonts w:ascii="Times New Roman" w:hAnsi="Times New Roman" w:eastAsia="Times New Roman" w:cs="Times New Roman"/>
          <w:sz w:val="24"/>
          <w:szCs w:val="24"/>
        </w:rPr>
        <w:t xml:space="preserve">thực hiện giải tỏa và </w:t>
      </w:r>
      <w:r w:rsidRPr="008D6C3F" w:rsidR="00A346A5">
        <w:rPr>
          <w:rFonts w:ascii="Times New Roman" w:hAnsi="Times New Roman" w:eastAsia="Times New Roman" w:cs="Times New Roman"/>
          <w:sz w:val="24"/>
          <w:szCs w:val="24"/>
        </w:rPr>
        <w:t>trích nợ</w:t>
      </w:r>
      <w:r w:rsidRPr="008D6C3F">
        <w:rPr>
          <w:rFonts w:ascii="Times New Roman" w:hAnsi="Times New Roman" w:eastAsia="Times New Roman" w:cs="Times New Roman"/>
          <w:sz w:val="24"/>
          <w:szCs w:val="24"/>
        </w:rPr>
        <w:t xml:space="preserve"> </w:t>
      </w:r>
      <w:r w:rsidRPr="008D6C3F" w:rsidR="00255A4F">
        <w:rPr>
          <w:rFonts w:ascii="Times New Roman" w:hAnsi="Times New Roman" w:eastAsia="Times New Roman" w:cs="Times New Roman"/>
          <w:sz w:val="24"/>
          <w:szCs w:val="24"/>
        </w:rPr>
        <w:t>Số Tiền Thanh Toán</w:t>
      </w:r>
      <w:r w:rsidRPr="008D6C3F" w:rsidR="00255A4F">
        <w:rPr>
          <w:rFonts w:ascii="Times New Roman" w:hAnsi="Times New Roman" w:eastAsia="Times New Roman" w:cs="Times New Roman"/>
          <w:b/>
          <w:i/>
          <w:sz w:val="24"/>
          <w:szCs w:val="24"/>
        </w:rPr>
        <w:t xml:space="preserve"> </w:t>
      </w:r>
      <w:r w:rsidRPr="008D6C3F">
        <w:rPr>
          <w:rFonts w:ascii="Times New Roman" w:hAnsi="Times New Roman" w:eastAsia="Times New Roman" w:cs="Times New Roman"/>
          <w:sz w:val="24"/>
          <w:szCs w:val="24"/>
        </w:rPr>
        <w:t>trên Tài Khoản Thụ Hưởng của</w:t>
      </w:r>
      <w:r w:rsidRPr="008D6C3F" w:rsidR="00594253">
        <w:rPr>
          <w:rFonts w:ascii="Times New Roman" w:hAnsi="Times New Roman" w:eastAsia="Times New Roman" w:cs="Times New Roman"/>
          <w:sz w:val="24"/>
          <w:szCs w:val="24"/>
        </w:rPr>
        <w:t xml:space="preserve"> Bên</w:t>
      </w:r>
      <w:r w:rsidRPr="008D6C3F">
        <w:rPr>
          <w:rFonts w:ascii="Times New Roman" w:hAnsi="Times New Roman" w:eastAsia="Times New Roman" w:cs="Times New Roman"/>
          <w:sz w:val="24"/>
          <w:szCs w:val="24"/>
        </w:rPr>
        <w:t xml:space="preserve"> </w:t>
      </w:r>
      <w:r w:rsidRPr="008D6C3F" w:rsidR="008823CD">
        <w:rPr>
          <w:rFonts w:ascii="Times New Roman" w:hAnsi="Times New Roman" w:eastAsia="Times New Roman" w:cs="Times New Roman"/>
          <w:sz w:val="24"/>
          <w:szCs w:val="24"/>
        </w:rPr>
        <w:t xml:space="preserve">Chuyển Nhượng </w:t>
      </w:r>
      <w:r w:rsidRPr="008D6C3F">
        <w:rPr>
          <w:rFonts w:ascii="Times New Roman" w:hAnsi="Times New Roman" w:eastAsia="Times New Roman" w:cs="Times New Roman"/>
          <w:sz w:val="24"/>
          <w:szCs w:val="24"/>
        </w:rPr>
        <w:t xml:space="preserve">để thu hồi nợ </w:t>
      </w:r>
      <w:r w:rsidRPr="008D6C3F" w:rsidR="000E4A73">
        <w:rPr>
          <w:rFonts w:ascii="Times New Roman" w:hAnsi="Times New Roman" w:eastAsia="Times New Roman" w:cs="Times New Roman"/>
          <w:sz w:val="24"/>
          <w:szCs w:val="24"/>
        </w:rPr>
        <w:t xml:space="preserve">trước hạn </w:t>
      </w:r>
      <w:r w:rsidRPr="008D6C3F">
        <w:rPr>
          <w:rFonts w:ascii="Times New Roman" w:hAnsi="Times New Roman" w:eastAsia="Times New Roman" w:cs="Times New Roman"/>
          <w:sz w:val="24"/>
          <w:szCs w:val="24"/>
        </w:rPr>
        <w:t xml:space="preserve">của </w:t>
      </w:r>
      <w:ins w:author="Phan Le Giang (K.PCTT-HO)" w:date="2023-10-13T15:25:00Z" w:id="247">
        <w:r w:rsidRPr="008D6C3F" w:rsidR="00135ABB">
          <w:rPr>
            <w:rFonts w:ascii="Times New Roman" w:hAnsi="Times New Roman" w:eastAsia="Times New Roman" w:cs="Times New Roman"/>
            <w:sz w:val="24"/>
            <w:szCs w:val="24"/>
            <w:rPrChange w:author="Phan Le Giang (K.PCTT-HO)" w:date="2023-10-17T15:58:00Z" w:id="248">
              <w:rPr>
                <w:rFonts w:ascii="Times New Roman" w:hAnsi="Times New Roman" w:eastAsia="Times New Roman" w:cs="Times New Roman"/>
                <w:sz w:val="24"/>
                <w:szCs w:val="24"/>
                <w:highlight w:val="darkGray"/>
              </w:rPr>
            </w:rPrChange>
          </w:rPr>
          <w:t>Bên Nhận Chuyển Nhượng</w:t>
        </w:r>
        <w:r w:rsidRPr="008D6C3F" w:rsidDel="00135ABB" w:rsidR="00135ABB">
          <w:rPr>
            <w:rFonts w:ascii="Times New Roman" w:hAnsi="Times New Roman" w:eastAsia="Times New Roman" w:cs="Times New Roman"/>
            <w:sz w:val="24"/>
            <w:szCs w:val="24"/>
          </w:rPr>
          <w:t xml:space="preserve"> </w:t>
        </w:r>
      </w:ins>
      <w:del w:author="Phan Le Giang (K.PCTT-HO)" w:date="2023-10-13T15:25:00Z" w:id="249">
        <w:r w:rsidRPr="008D6C3F" w:rsidDel="00135ABB" w:rsidR="00801C5D">
          <w:rPr>
            <w:rFonts w:ascii="Times New Roman" w:hAnsi="Times New Roman" w:eastAsia="Times New Roman" w:cs="Times New Roman"/>
            <w:sz w:val="24"/>
            <w:szCs w:val="24"/>
          </w:rPr>
          <w:delText>Bên Vay</w:delText>
        </w:r>
        <w:r w:rsidRPr="008D6C3F" w:rsidDel="00135ABB" w:rsidR="00A178A2">
          <w:rPr>
            <w:rFonts w:ascii="Times New Roman" w:hAnsi="Times New Roman" w:eastAsia="Times New Roman" w:cs="Times New Roman"/>
            <w:sz w:val="24"/>
            <w:szCs w:val="24"/>
          </w:rPr>
          <w:delText xml:space="preserve"> </w:delText>
        </w:r>
      </w:del>
      <w:r w:rsidRPr="008D6C3F" w:rsidR="00A178A2">
        <w:rPr>
          <w:rFonts w:ascii="Times New Roman" w:hAnsi="Times New Roman" w:eastAsia="Times New Roman" w:cs="Times New Roman"/>
          <w:sz w:val="24"/>
          <w:szCs w:val="24"/>
        </w:rPr>
        <w:t>theo Hợp Đồng Tín Dụng</w:t>
      </w:r>
      <w:r w:rsidRPr="008D6C3F" w:rsidR="00B248BE">
        <w:rPr>
          <w:rFonts w:ascii="Times New Roman" w:hAnsi="Times New Roman" w:eastAsia="Times New Roman" w:cs="Times New Roman"/>
          <w:sz w:val="24"/>
          <w:szCs w:val="24"/>
        </w:rPr>
        <w:t xml:space="preserve"> mà không cần thêm bất kỳ chứng từ nào khác</w:t>
      </w:r>
      <w:r w:rsidRPr="008D6C3F" w:rsidR="00554782">
        <w:rPr>
          <w:rFonts w:ascii="Times New Roman" w:hAnsi="Times New Roman" w:eastAsia="Times New Roman" w:cs="Times New Roman"/>
          <w:sz w:val="24"/>
          <w:szCs w:val="24"/>
        </w:rPr>
        <w:t>.</w:t>
      </w:r>
      <w:r w:rsidRPr="008D6C3F" w:rsidR="00A6049C">
        <w:rPr>
          <w:rFonts w:ascii="Times New Roman" w:hAnsi="Times New Roman" w:eastAsia="Times New Roman" w:cs="Times New Roman"/>
          <w:sz w:val="24"/>
          <w:szCs w:val="24"/>
        </w:rPr>
        <w:t xml:space="preserve"> </w:t>
      </w:r>
      <w:del w:author="Nguyen Thi Thu Huyen (K.PCTT-HO)" w:date="2023-10-23T10:12:00Z" w:id="250">
        <w:r w:rsidRPr="008D6C3F" w:rsidDel="004A3514">
          <w:rPr>
            <w:rFonts w:ascii="Times New Roman" w:hAnsi="Times New Roman" w:eastAsia="Times New Roman" w:cs="Times New Roman"/>
            <w:sz w:val="24"/>
            <w:szCs w:val="24"/>
          </w:rPr>
          <w:delText xml:space="preserve">Khi đó, </w:delText>
        </w:r>
      </w:del>
      <w:ins w:author="Phan Le Giang (K.PCTT-HO)" w:date="2023-10-13T15:25:00Z" w:id="251">
        <w:r w:rsidRPr="008D6C3F" w:rsidR="00135ABB">
          <w:rPr>
            <w:rFonts w:ascii="Times New Roman" w:hAnsi="Times New Roman" w:eastAsia="Times New Roman" w:cs="Times New Roman"/>
            <w:sz w:val="24"/>
            <w:szCs w:val="24"/>
            <w:rPrChange w:author="Phan Le Giang (K.PCTT-HO)" w:date="2023-10-17T15:58:00Z" w:id="252">
              <w:rPr>
                <w:rFonts w:ascii="Times New Roman" w:hAnsi="Times New Roman" w:eastAsia="Times New Roman" w:cs="Times New Roman"/>
                <w:sz w:val="24"/>
                <w:szCs w:val="24"/>
                <w:highlight w:val="darkGray"/>
              </w:rPr>
            </w:rPrChange>
          </w:rPr>
          <w:t>Bên Nhận Chuyển Nhượng</w:t>
        </w:r>
        <w:r w:rsidRPr="008D6C3F" w:rsidDel="00135ABB" w:rsidR="00135ABB">
          <w:rPr>
            <w:rFonts w:ascii="Times New Roman" w:hAnsi="Times New Roman" w:eastAsia="Times New Roman" w:cs="Times New Roman"/>
            <w:sz w:val="24"/>
            <w:szCs w:val="24"/>
          </w:rPr>
          <w:t xml:space="preserve"> </w:t>
        </w:r>
      </w:ins>
      <w:ins w:author="Nguyen Thi Thu Huyen (K.PCTT-HO)" w:date="2023-10-23T10:12:00Z" w:id="253">
        <w:r w:rsidR="004A3514">
          <w:rPr>
            <w:rFonts w:ascii="Times New Roman" w:hAnsi="Times New Roman" w:eastAsia="Times New Roman" w:cs="Times New Roman"/>
            <w:sz w:val="24"/>
            <w:szCs w:val="24"/>
          </w:rPr>
          <w:t xml:space="preserve">tiếp tục </w:t>
        </w:r>
      </w:ins>
      <w:del w:author="Phan Le Giang (K.PCTT-HO)" w:date="2023-10-13T15:25:00Z" w:id="254">
        <w:r w:rsidRPr="008D6C3F" w:rsidDel="00135ABB" w:rsidR="00801C5D">
          <w:rPr>
            <w:rFonts w:ascii="Times New Roman" w:hAnsi="Times New Roman" w:eastAsia="Times New Roman" w:cs="Times New Roman"/>
            <w:sz w:val="24"/>
            <w:szCs w:val="24"/>
          </w:rPr>
          <w:delText>Bên Vay</w:delText>
        </w:r>
        <w:r w:rsidRPr="008D6C3F" w:rsidDel="00135ABB">
          <w:rPr>
            <w:rFonts w:ascii="Times New Roman" w:hAnsi="Times New Roman" w:eastAsia="Times New Roman" w:cs="Times New Roman"/>
            <w:sz w:val="24"/>
            <w:szCs w:val="24"/>
          </w:rPr>
          <w:delText xml:space="preserve"> </w:delText>
        </w:r>
      </w:del>
      <w:r w:rsidRPr="008D6C3F">
        <w:rPr>
          <w:rFonts w:ascii="Times New Roman" w:hAnsi="Times New Roman" w:eastAsia="Times New Roman" w:cs="Times New Roman"/>
          <w:sz w:val="24"/>
          <w:szCs w:val="24"/>
        </w:rPr>
        <w:t>có nghĩa vụ thanh toán lãi, phí và các nghĩa vụ tài chính khác phát sinh từ Hợp Đồng Tín Dụng</w:t>
      </w:r>
      <w:r w:rsidRPr="008D6C3F" w:rsidR="00EE3EF8">
        <w:rPr>
          <w:rFonts w:ascii="Times New Roman" w:hAnsi="Times New Roman" w:eastAsia="Times New Roman" w:cs="Times New Roman"/>
          <w:sz w:val="24"/>
          <w:szCs w:val="24"/>
        </w:rPr>
        <w:t xml:space="preserve"> cho Ngân Hàng</w:t>
      </w:r>
      <w:r w:rsidRPr="008D6C3F">
        <w:rPr>
          <w:rFonts w:ascii="Times New Roman" w:hAnsi="Times New Roman" w:eastAsia="Times New Roman" w:cs="Times New Roman"/>
          <w:sz w:val="24"/>
          <w:szCs w:val="24"/>
        </w:rPr>
        <w:t>.</w:t>
      </w:r>
    </w:p>
    <w:p w:rsidRPr="00500595" w:rsidR="00500595" w:rsidP="004F43AC" w:rsidRDefault="008D0F64" w14:paraId="273978FA" w14:textId="5F520A9E">
      <w:pPr>
        <w:pStyle w:val="ListParagraph"/>
        <w:numPr>
          <w:ilvl w:val="1"/>
          <w:numId w:val="13"/>
        </w:numPr>
        <w:spacing w:before="120" w:after="120" w:line="312" w:lineRule="auto"/>
        <w:ind w:left="720" w:hanging="720"/>
        <w:outlineLvl w:val="0"/>
      </w:pPr>
      <w:r w:rsidRPr="008D6C3F">
        <w:rPr>
          <w:rFonts w:ascii="Times New Roman" w:hAnsi="Times New Roman" w:eastAsia="Times New Roman" w:cs="Times New Roman"/>
          <w:sz w:val="24"/>
          <w:szCs w:val="24"/>
        </w:rPr>
        <w:t xml:space="preserve">Bên Nhận Chuyển Nhượng và Bên Chuyển Nhượng tự chịu trách nhiệm về giao dịch </w:t>
      </w:r>
      <w:r w:rsidRPr="008D6C3F" w:rsidR="00A178A2">
        <w:rPr>
          <w:rFonts w:ascii="Times New Roman" w:hAnsi="Times New Roman" w:eastAsia="Times New Roman" w:cs="Times New Roman"/>
          <w:sz w:val="24"/>
          <w:szCs w:val="24"/>
        </w:rPr>
        <w:t>chuyển nhượng</w:t>
      </w:r>
      <w:r w:rsidRPr="008D6C3F">
        <w:rPr>
          <w:rFonts w:ascii="Times New Roman" w:hAnsi="Times New Roman" w:eastAsia="Times New Roman" w:cs="Times New Roman"/>
          <w:sz w:val="24"/>
          <w:szCs w:val="24"/>
        </w:rPr>
        <w:t xml:space="preserve"> Tài Sản đã xác lập. Bên Nhận</w:t>
      </w:r>
      <w:r w:rsidRPr="00500595">
        <w:rPr>
          <w:rFonts w:ascii="Times New Roman" w:hAnsi="Times New Roman" w:eastAsia="Times New Roman" w:cs="Times New Roman"/>
          <w:sz w:val="24"/>
          <w:szCs w:val="24"/>
        </w:rPr>
        <w:t xml:space="preserve"> Chuyển Nhượng và Bên Chuyển Nhượng theo điều khoản này, miễn trừ toàn bộ trách nhiệm của Ngân Hàng đối với tranh chấp giữa hai bên liên quan đến </w:t>
      </w:r>
      <w:del w:author="Nguyen Thi Thu Huyen (K.PCTT-HO)" w:date="2023-10-23T10:12:00Z" w:id="255">
        <w:r w:rsidRPr="00500595" w:rsidDel="004A3514">
          <w:rPr>
            <w:rFonts w:ascii="Times New Roman" w:hAnsi="Times New Roman" w:eastAsia="Times New Roman" w:cs="Times New Roman"/>
            <w:sz w:val="24"/>
            <w:szCs w:val="24"/>
          </w:rPr>
          <w:delText>Hợp Đồng Chuyển Nhượng</w:delText>
        </w:r>
      </w:del>
      <w:ins w:author="Nguyen Thi Thu Huyen (K.PCTT-HO)" w:date="2023-10-23T10:12:00Z" w:id="256">
        <w:r w:rsidR="004A3514">
          <w:rPr>
            <w:rFonts w:ascii="Times New Roman" w:hAnsi="Times New Roman" w:eastAsia="Times New Roman" w:cs="Times New Roman"/>
            <w:sz w:val="24"/>
            <w:szCs w:val="24"/>
          </w:rPr>
          <w:t>giao dịch chuyển nhượng</w:t>
        </w:r>
      </w:ins>
      <w:r w:rsidRPr="00500595">
        <w:rPr>
          <w:rFonts w:ascii="Times New Roman" w:hAnsi="Times New Roman" w:eastAsia="Times New Roman" w:cs="Times New Roman"/>
          <w:sz w:val="24"/>
          <w:szCs w:val="24"/>
        </w:rPr>
        <w:t xml:space="preserve"> Tài Sản</w:t>
      </w:r>
      <w:r w:rsidR="00500595">
        <w:rPr>
          <w:rFonts w:ascii="Times New Roman" w:hAnsi="Times New Roman" w:eastAsia="Times New Roman" w:cs="Times New Roman"/>
          <w:sz w:val="24"/>
          <w:szCs w:val="24"/>
        </w:rPr>
        <w:t>.</w:t>
      </w:r>
    </w:p>
    <w:p w:rsidRPr="006B5FB4" w:rsidR="00893BA8" w:rsidP="004F43AC" w:rsidRDefault="00893BA8" w14:paraId="266A65D4" w14:textId="77777777">
      <w:pPr>
        <w:pStyle w:val="Heading1"/>
        <w:spacing w:before="120" w:after="120" w:line="312" w:lineRule="auto"/>
        <w:rPr>
          <w:rFonts w:ascii="Times New Roman" w:hAnsi="Times New Roman" w:eastAsia="Times New Roman" w:cs="Times New Roman"/>
          <w:color w:val="auto"/>
          <w:sz w:val="24"/>
          <w:szCs w:val="24"/>
        </w:rPr>
      </w:pPr>
      <w:r w:rsidRPr="006B5FB4">
        <w:rPr>
          <w:rFonts w:ascii="Times New Roman" w:hAnsi="Times New Roman" w:eastAsia="Times New Roman" w:cs="Times New Roman"/>
          <w:color w:val="auto"/>
          <w:sz w:val="24"/>
          <w:szCs w:val="24"/>
        </w:rPr>
        <w:t>QUYỀN VÀ NGHĨA VỤ CỦA NGÂN HÀNG</w:t>
      </w:r>
    </w:p>
    <w:p w:rsidRPr="008D6C3F" w:rsidR="00E539FF" w:rsidP="004F43AC" w:rsidRDefault="00E539FF" w14:paraId="5AD13D0C" w14:textId="5851BB11">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Ngân Hàng thực hiện giải ngân </w:t>
      </w:r>
      <w:r w:rsidRPr="008D6C3F">
        <w:rPr>
          <w:rFonts w:ascii="Times New Roman" w:hAnsi="Times New Roman" w:eastAsia="Times New Roman" w:cs="Times New Roman"/>
          <w:sz w:val="24"/>
          <w:szCs w:val="24"/>
        </w:rPr>
        <w:t xml:space="preserve">khoản vay cho </w:t>
      </w:r>
      <w:ins w:author="Phan Le Giang (K.PCTT-HO)" w:date="2023-10-13T15:25:00Z" w:id="257">
        <w:r w:rsidRPr="008D6C3F" w:rsidR="00E96B69">
          <w:rPr>
            <w:rFonts w:ascii="Times New Roman" w:hAnsi="Times New Roman" w:eastAsia="Times New Roman" w:cs="Times New Roman"/>
            <w:sz w:val="24"/>
            <w:szCs w:val="24"/>
            <w:rPrChange w:author="Phan Le Giang (K.PCTT-HO)" w:date="2023-10-17T15:58:00Z" w:id="258">
              <w:rPr>
                <w:rFonts w:ascii="Times New Roman" w:hAnsi="Times New Roman" w:eastAsia="Times New Roman" w:cs="Times New Roman"/>
                <w:sz w:val="24"/>
                <w:szCs w:val="24"/>
                <w:highlight w:val="darkGray"/>
              </w:rPr>
            </w:rPrChange>
          </w:rPr>
          <w:t>Bên Nhận Chuyển Nhượng</w:t>
        </w:r>
        <w:r w:rsidRPr="008D6C3F" w:rsidDel="00E96B69" w:rsidR="00E96B69">
          <w:rPr>
            <w:rFonts w:ascii="Times New Roman" w:hAnsi="Times New Roman" w:eastAsia="Times New Roman" w:cs="Times New Roman"/>
            <w:sz w:val="24"/>
            <w:szCs w:val="24"/>
          </w:rPr>
          <w:t xml:space="preserve"> </w:t>
        </w:r>
      </w:ins>
      <w:del w:author="Phan Le Giang (K.PCTT-HO)" w:date="2023-10-13T15:25:00Z" w:id="259">
        <w:r w:rsidRPr="008D6C3F" w:rsidDel="00E96B69">
          <w:rPr>
            <w:rFonts w:ascii="Times New Roman" w:hAnsi="Times New Roman" w:eastAsia="Times New Roman" w:cs="Times New Roman"/>
            <w:sz w:val="24"/>
            <w:szCs w:val="24"/>
          </w:rPr>
          <w:delText xml:space="preserve">Bên Vay </w:delText>
        </w:r>
      </w:del>
      <w:r w:rsidRPr="008D6C3F">
        <w:rPr>
          <w:rFonts w:ascii="Times New Roman" w:hAnsi="Times New Roman" w:eastAsia="Times New Roman" w:cs="Times New Roman"/>
          <w:sz w:val="24"/>
          <w:szCs w:val="24"/>
        </w:rPr>
        <w:t>theo nguyên tắc sau:</w:t>
      </w:r>
    </w:p>
    <w:p w:rsidRPr="008D6C3F" w:rsidR="00E96B69" w:rsidP="004F43AC" w:rsidRDefault="00846C8A" w14:paraId="2A165C7C" w14:textId="1DE0CAAF">
      <w:pPr>
        <w:spacing w:before="120" w:after="120" w:line="312" w:lineRule="auto"/>
        <w:ind w:left="720" w:hanging="720"/>
        <w:rPr>
          <w:ins w:author="Phan Le Giang (K.PCTT-HO)" w:date="2023-10-13T15:26:00Z" w:id="260"/>
          <w:rFonts w:ascii="Times New Roman" w:hAnsi="Times New Roman" w:cs="Times New Roman"/>
          <w:sz w:val="24"/>
          <w:szCs w:val="24"/>
        </w:rPr>
      </w:pPr>
      <w:r w:rsidRPr="008D6C3F">
        <w:rPr>
          <w:rFonts w:ascii="Times New Roman" w:hAnsi="Times New Roman" w:cs="Times New Roman"/>
          <w:sz w:val="24"/>
          <w:szCs w:val="24"/>
        </w:rPr>
        <w:t>a.</w:t>
      </w:r>
      <w:r w:rsidRPr="008D6C3F">
        <w:rPr>
          <w:rFonts w:ascii="Times New Roman" w:hAnsi="Times New Roman" w:cs="Times New Roman"/>
          <w:sz w:val="24"/>
          <w:szCs w:val="24"/>
        </w:rPr>
        <w:tab/>
      </w:r>
      <w:r w:rsidRPr="008D6C3F" w:rsidR="00500595">
        <w:rPr>
          <w:rFonts w:ascii="Times New Roman" w:hAnsi="Times New Roman" w:cs="Times New Roman"/>
          <w:sz w:val="24"/>
          <w:szCs w:val="24"/>
        </w:rPr>
        <w:t>G</w:t>
      </w:r>
      <w:r w:rsidRPr="008D6C3F">
        <w:rPr>
          <w:rFonts w:ascii="Times New Roman" w:hAnsi="Times New Roman" w:cs="Times New Roman"/>
          <w:sz w:val="24"/>
          <w:szCs w:val="24"/>
        </w:rPr>
        <w:t xml:space="preserve">iải ngân theo phương thức và tiến độ được quy định tại Hợp Đồng Tín Dụng ký với </w:t>
      </w:r>
      <w:ins w:author="Phan Le Giang (K.PCTT-HO)" w:date="2023-10-13T15:26:00Z" w:id="261">
        <w:r w:rsidRPr="008D6C3F" w:rsidR="00E96B69">
          <w:rPr>
            <w:rFonts w:ascii="Times New Roman" w:hAnsi="Times New Roman" w:eastAsia="Times New Roman" w:cs="Times New Roman"/>
            <w:sz w:val="24"/>
            <w:szCs w:val="24"/>
            <w:rPrChange w:author="Phan Le Giang (K.PCTT-HO)" w:date="2023-10-17T15:58:00Z" w:id="262">
              <w:rPr>
                <w:rFonts w:ascii="Times New Roman" w:hAnsi="Times New Roman" w:eastAsia="Times New Roman" w:cs="Times New Roman"/>
                <w:sz w:val="24"/>
                <w:szCs w:val="24"/>
                <w:highlight w:val="darkGray"/>
              </w:rPr>
            </w:rPrChange>
          </w:rPr>
          <w:t>Bên Nhận Chuyển Nhượng</w:t>
        </w:r>
        <w:r w:rsidRPr="008D6C3F" w:rsidDel="00E96B69" w:rsidR="00E96B69">
          <w:rPr>
            <w:rFonts w:ascii="Times New Roman" w:hAnsi="Times New Roman" w:cs="Times New Roman"/>
            <w:sz w:val="24"/>
            <w:szCs w:val="24"/>
          </w:rPr>
          <w:t xml:space="preserve"> </w:t>
        </w:r>
      </w:ins>
    </w:p>
    <w:p w:rsidRPr="008D6C3F" w:rsidR="00484AB8" w:rsidDel="00E96B69" w:rsidP="004F43AC" w:rsidRDefault="00846C8A" w14:paraId="281FD6B1" w14:textId="60F820FC">
      <w:pPr>
        <w:spacing w:before="120" w:after="120" w:line="312" w:lineRule="auto"/>
        <w:ind w:left="720" w:hanging="720"/>
        <w:rPr>
          <w:del w:author="Phan Le Giang (K.PCTT-HO)" w:date="2023-10-13T15:26:00Z" w:id="263"/>
          <w:rFonts w:ascii="Times New Roman" w:hAnsi="Times New Roman" w:cs="Times New Roman"/>
          <w:sz w:val="24"/>
          <w:szCs w:val="24"/>
        </w:rPr>
      </w:pPr>
      <w:del w:author="Phan Le Giang (K.PCTT-HO)" w:date="2023-10-13T15:26:00Z" w:id="264">
        <w:r w:rsidRPr="008D6C3F" w:rsidDel="00E96B69">
          <w:rPr>
            <w:rFonts w:ascii="Times New Roman" w:hAnsi="Times New Roman" w:cs="Times New Roman"/>
            <w:sz w:val="24"/>
            <w:szCs w:val="24"/>
          </w:rPr>
          <w:delText>Bên Vay.</w:delText>
        </w:r>
      </w:del>
    </w:p>
    <w:p w:rsidRPr="008D6C3F" w:rsidR="00E539FF" w:rsidP="004F43AC" w:rsidRDefault="00E539FF" w14:paraId="687C1C44" w14:textId="7256F098">
      <w:pPr>
        <w:spacing w:before="120" w:after="120" w:line="312" w:lineRule="auto"/>
        <w:ind w:left="720" w:hanging="72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b.</w:t>
      </w:r>
      <w:r w:rsidRPr="008D6C3F">
        <w:rPr>
          <w:rFonts w:ascii="Times New Roman" w:hAnsi="Times New Roman" w:eastAsia="Times New Roman" w:cs="Times New Roman"/>
          <w:sz w:val="24"/>
          <w:szCs w:val="24"/>
        </w:rPr>
        <w:tab/>
      </w:r>
      <w:r w:rsidRPr="008D6C3F">
        <w:rPr>
          <w:rFonts w:ascii="Times New Roman" w:hAnsi="Times New Roman" w:eastAsia="Times New Roman" w:cs="Times New Roman"/>
          <w:sz w:val="24"/>
          <w:szCs w:val="24"/>
        </w:rPr>
        <w:t xml:space="preserve">Tại mọi thời điểm, tổng số tiền Ngân hàng cho </w:t>
      </w:r>
      <w:ins w:author="Phan Le Giang (K.PCTT-HO)" w:date="2023-10-13T15:26:00Z" w:id="265">
        <w:r w:rsidRPr="008D6C3F" w:rsidR="00E96B69">
          <w:rPr>
            <w:rFonts w:ascii="Times New Roman" w:hAnsi="Times New Roman" w:eastAsia="Times New Roman" w:cs="Times New Roman"/>
            <w:sz w:val="24"/>
            <w:szCs w:val="24"/>
            <w:rPrChange w:author="Phan Le Giang (K.PCTT-HO)" w:date="2023-10-17T15:58:00Z" w:id="266">
              <w:rPr>
                <w:rFonts w:ascii="Times New Roman" w:hAnsi="Times New Roman" w:eastAsia="Times New Roman" w:cs="Times New Roman"/>
                <w:sz w:val="24"/>
                <w:szCs w:val="24"/>
                <w:highlight w:val="darkGray"/>
              </w:rPr>
            </w:rPrChange>
          </w:rPr>
          <w:t>Bên Nhận Chuyển Nhượng</w:t>
        </w:r>
        <w:r w:rsidRPr="008D6C3F" w:rsidDel="00E96B69" w:rsidR="00E96B69">
          <w:rPr>
            <w:rFonts w:ascii="Times New Roman" w:hAnsi="Times New Roman" w:eastAsia="Times New Roman" w:cs="Times New Roman"/>
            <w:sz w:val="24"/>
            <w:szCs w:val="24"/>
          </w:rPr>
          <w:t xml:space="preserve"> </w:t>
        </w:r>
      </w:ins>
      <w:del w:author="Phan Le Giang (K.PCTT-HO)" w:date="2023-10-13T15:26:00Z" w:id="267">
        <w:r w:rsidRPr="008D6C3F" w:rsidDel="00E96B69">
          <w:rPr>
            <w:rFonts w:ascii="Times New Roman" w:hAnsi="Times New Roman" w:eastAsia="Times New Roman" w:cs="Times New Roman"/>
            <w:sz w:val="24"/>
            <w:szCs w:val="24"/>
          </w:rPr>
          <w:delText xml:space="preserve">Bên Vay </w:delText>
        </w:r>
      </w:del>
      <w:r w:rsidRPr="008D6C3F">
        <w:rPr>
          <w:rFonts w:ascii="Times New Roman" w:hAnsi="Times New Roman" w:eastAsia="Times New Roman" w:cs="Times New Roman"/>
          <w:sz w:val="24"/>
          <w:szCs w:val="24"/>
        </w:rPr>
        <w:t>vay không được vượt quá tỷ lệ cấp tín dụng theo quy định của Ngân hàng</w:t>
      </w:r>
      <w:r w:rsidRPr="008D6C3F" w:rsidR="000D249D">
        <w:rPr>
          <w:rFonts w:ascii="Times New Roman" w:hAnsi="Times New Roman" w:eastAsia="Times New Roman" w:cs="Times New Roman"/>
          <w:sz w:val="24"/>
          <w:szCs w:val="24"/>
        </w:rPr>
        <w:t xml:space="preserve"> và tối đa không quá […] đồng </w:t>
      </w:r>
      <w:r w:rsidRPr="008D6C3F" w:rsidR="000D249D">
        <w:rPr>
          <w:rFonts w:ascii="Times New Roman" w:hAnsi="Times New Roman" w:eastAsia="Times New Roman" w:cs="Times New Roman"/>
          <w:i/>
          <w:sz w:val="24"/>
          <w:szCs w:val="24"/>
        </w:rPr>
        <w:t>(Bằng chữ:…..).</w:t>
      </w:r>
    </w:p>
    <w:p w:rsidRPr="008D6C3F" w:rsidR="006D4C07" w:rsidP="004F43AC" w:rsidRDefault="006D4C07" w14:paraId="7C553FFB" w14:textId="2C355327">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 xml:space="preserve">Thông báo cho Bên Chuyển Nhượng và </w:t>
      </w:r>
      <w:ins w:author="Phan Le Giang (K.PCTT-HO)" w:date="2023-10-13T15:26:00Z" w:id="268">
        <w:r w:rsidRPr="008D6C3F" w:rsidR="00E96B69">
          <w:rPr>
            <w:rFonts w:ascii="Times New Roman" w:hAnsi="Times New Roman" w:eastAsia="Times New Roman" w:cs="Times New Roman"/>
            <w:sz w:val="24"/>
            <w:szCs w:val="24"/>
            <w:rPrChange w:author="Phan Le Giang (K.PCTT-HO)" w:date="2023-10-17T15:58:00Z" w:id="269">
              <w:rPr>
                <w:rFonts w:ascii="Times New Roman" w:hAnsi="Times New Roman" w:eastAsia="Times New Roman" w:cs="Times New Roman"/>
                <w:sz w:val="24"/>
                <w:szCs w:val="24"/>
                <w:highlight w:val="darkGray"/>
              </w:rPr>
            </w:rPrChange>
          </w:rPr>
          <w:t>Bên Nhận Chuyển Nhượng</w:t>
        </w:r>
        <w:r w:rsidRPr="008D6C3F" w:rsidDel="00E96B69" w:rsidR="00E96B69">
          <w:rPr>
            <w:rFonts w:ascii="Times New Roman" w:hAnsi="Times New Roman" w:eastAsia="Times New Roman" w:cs="Times New Roman"/>
            <w:sz w:val="24"/>
            <w:szCs w:val="24"/>
          </w:rPr>
          <w:t xml:space="preserve"> </w:t>
        </w:r>
      </w:ins>
      <w:del w:author="Phan Le Giang (K.PCTT-HO)" w:date="2023-10-13T15:26:00Z" w:id="270">
        <w:r w:rsidRPr="008D6C3F" w:rsidDel="00E96B69">
          <w:rPr>
            <w:rFonts w:ascii="Times New Roman" w:hAnsi="Times New Roman" w:eastAsia="Times New Roman" w:cs="Times New Roman"/>
            <w:sz w:val="24"/>
            <w:szCs w:val="24"/>
          </w:rPr>
          <w:delText xml:space="preserve">Bên Vay </w:delText>
        </w:r>
      </w:del>
      <w:r w:rsidRPr="008D6C3F">
        <w:rPr>
          <w:rFonts w:ascii="Times New Roman" w:hAnsi="Times New Roman" w:eastAsia="Times New Roman" w:cs="Times New Roman"/>
          <w:sz w:val="24"/>
          <w:szCs w:val="24"/>
        </w:rPr>
        <w:t xml:space="preserve">khi Ngân Hàng thực hiện giải tỏa và </w:t>
      </w:r>
      <w:r w:rsidRPr="008D6C3F" w:rsidR="004B3685">
        <w:rPr>
          <w:rFonts w:ascii="Times New Roman" w:hAnsi="Times New Roman" w:eastAsia="Times New Roman" w:cs="Times New Roman"/>
          <w:sz w:val="24"/>
          <w:szCs w:val="24"/>
        </w:rPr>
        <w:t xml:space="preserve"> </w:t>
      </w:r>
      <w:r w:rsidRPr="008D6C3F">
        <w:rPr>
          <w:rFonts w:ascii="Times New Roman" w:hAnsi="Times New Roman" w:eastAsia="Times New Roman" w:cs="Times New Roman"/>
          <w:sz w:val="24"/>
          <w:szCs w:val="24"/>
        </w:rPr>
        <w:t xml:space="preserve">trích nợ Số Tiền Thanh Toán trên Tài Khoản Thụ Hưởng của Bên Chuyển Nhượng để thu hồi nợ của </w:t>
      </w:r>
      <w:ins w:author="Phan Le Giang (K.PCTT-HO)" w:date="2023-10-13T15:49:00Z" w:id="271">
        <w:r w:rsidRPr="008D6C3F" w:rsidR="003C3F9B">
          <w:rPr>
            <w:rFonts w:ascii="Times New Roman" w:hAnsi="Times New Roman" w:eastAsia="Times New Roman" w:cs="Times New Roman"/>
            <w:sz w:val="24"/>
            <w:szCs w:val="24"/>
            <w:rPrChange w:author="Phan Le Giang (K.PCTT-HO)" w:date="2023-10-17T15:58:00Z" w:id="272">
              <w:rPr>
                <w:rFonts w:ascii="Times New Roman" w:hAnsi="Times New Roman" w:eastAsia="Times New Roman" w:cs="Times New Roman"/>
                <w:sz w:val="24"/>
                <w:szCs w:val="24"/>
                <w:highlight w:val="darkGray"/>
              </w:rPr>
            </w:rPrChange>
          </w:rPr>
          <w:t>Bên Nhận Chuyển Nhượng</w:t>
        </w:r>
        <w:r w:rsidRPr="008D6C3F" w:rsidDel="00E96B69" w:rsidR="003C3F9B">
          <w:rPr>
            <w:rFonts w:ascii="Times New Roman" w:hAnsi="Times New Roman" w:eastAsia="Times New Roman" w:cs="Times New Roman"/>
            <w:sz w:val="24"/>
            <w:szCs w:val="24"/>
          </w:rPr>
          <w:t xml:space="preserve"> </w:t>
        </w:r>
      </w:ins>
      <w:del w:author="Phan Le Giang (K.PCTT-HO)" w:date="2023-10-13T15:49:00Z" w:id="273">
        <w:r w:rsidRPr="008D6C3F" w:rsidDel="003C3F9B">
          <w:rPr>
            <w:rFonts w:ascii="Times New Roman" w:hAnsi="Times New Roman" w:eastAsia="Times New Roman" w:cs="Times New Roman"/>
            <w:sz w:val="24"/>
            <w:szCs w:val="24"/>
          </w:rPr>
          <w:delText xml:space="preserve">Bên Vay </w:delText>
        </w:r>
      </w:del>
      <w:r w:rsidRPr="008D6C3F">
        <w:rPr>
          <w:rFonts w:ascii="Times New Roman" w:hAnsi="Times New Roman" w:eastAsia="Times New Roman" w:cs="Times New Roman"/>
          <w:sz w:val="24"/>
          <w:szCs w:val="24"/>
        </w:rPr>
        <w:t>theo Thỏa thuận này.</w:t>
      </w:r>
    </w:p>
    <w:p w:rsidRPr="008D6C3F" w:rsidR="00484AB8" w:rsidP="004F43AC" w:rsidRDefault="00484AB8" w14:paraId="6D8473DF" w14:textId="363406A1">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Được quyền yêu cầu</w:t>
      </w:r>
      <w:r w:rsidRPr="008D6C3F">
        <w:rPr>
          <w:b/>
          <w:lang w:val="de-DE"/>
        </w:rPr>
        <w:t xml:space="preserve"> </w:t>
      </w:r>
      <w:r w:rsidRPr="008D6C3F" w:rsidR="001D2866">
        <w:rPr>
          <w:rFonts w:ascii="Times New Roman" w:hAnsi="Times New Roman" w:eastAsia="Times New Roman" w:cs="Times New Roman"/>
          <w:sz w:val="24"/>
          <w:szCs w:val="24"/>
        </w:rPr>
        <w:t xml:space="preserve">Bên Nhận Chuyển Nhượng, </w:t>
      </w:r>
      <w:del w:author="Phan Le Giang (K.PCTT-HO)" w:date="2023-10-13T15:26:00Z" w:id="274">
        <w:r w:rsidRPr="008D6C3F" w:rsidDel="00E96B69">
          <w:rPr>
            <w:rFonts w:ascii="Times New Roman" w:hAnsi="Times New Roman" w:eastAsia="Times New Roman" w:cs="Times New Roman"/>
            <w:sz w:val="24"/>
            <w:szCs w:val="24"/>
          </w:rPr>
          <w:delText>Bên Vay</w:delText>
        </w:r>
        <w:r w:rsidRPr="008D6C3F" w:rsidDel="00E96B69" w:rsidR="00311483">
          <w:rPr>
            <w:rFonts w:ascii="Times New Roman" w:hAnsi="Times New Roman" w:eastAsia="Times New Roman" w:cs="Times New Roman"/>
            <w:sz w:val="24"/>
            <w:szCs w:val="24"/>
          </w:rPr>
          <w:delText xml:space="preserve"> </w:delText>
        </w:r>
        <w:r w:rsidRPr="008D6C3F" w:rsidDel="00E96B69">
          <w:rPr>
            <w:rFonts w:ascii="Times New Roman" w:hAnsi="Times New Roman" w:eastAsia="Times New Roman" w:cs="Times New Roman"/>
            <w:sz w:val="24"/>
            <w:szCs w:val="24"/>
          </w:rPr>
          <w:delText xml:space="preserve">và </w:delText>
        </w:r>
      </w:del>
      <w:r w:rsidRPr="008D6C3F">
        <w:rPr>
          <w:rFonts w:ascii="Times New Roman" w:hAnsi="Times New Roman" w:eastAsia="Times New Roman" w:cs="Times New Roman"/>
          <w:sz w:val="24"/>
          <w:szCs w:val="24"/>
        </w:rPr>
        <w:t xml:space="preserve">Bên Chuyển Nhượng cung cấp thông tin liên quan đến việc thực hiện </w:t>
      </w:r>
      <w:r w:rsidRPr="008D6C3F" w:rsidR="00B7163D">
        <w:rPr>
          <w:rFonts w:ascii="Times New Roman" w:hAnsi="Times New Roman" w:eastAsia="Times New Roman" w:cs="Times New Roman"/>
          <w:sz w:val="24"/>
          <w:szCs w:val="24"/>
        </w:rPr>
        <w:t>Hợp đồng chuyển nhượng tài sản</w:t>
      </w:r>
      <w:r w:rsidRPr="008D6C3F">
        <w:rPr>
          <w:rFonts w:ascii="Times New Roman" w:hAnsi="Times New Roman" w:eastAsia="Times New Roman" w:cs="Times New Roman"/>
          <w:sz w:val="24"/>
          <w:szCs w:val="24"/>
        </w:rPr>
        <w:t>.</w:t>
      </w:r>
    </w:p>
    <w:p w:rsidRPr="00FE049D" w:rsidR="0035319F" w:rsidP="004F43AC" w:rsidRDefault="0035319F" w14:paraId="49091B85" w14:textId="2E8CBA6A">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8D6C3F">
        <w:rPr>
          <w:rFonts w:ascii="Times New Roman" w:hAnsi="Times New Roman" w:eastAsia="Times New Roman" w:cs="Times New Roman"/>
          <w:sz w:val="24"/>
          <w:szCs w:val="24"/>
        </w:rPr>
        <w:t xml:space="preserve">Trong vòng tối đa </w:t>
      </w:r>
      <w:r w:rsidRPr="008D6C3F">
        <w:rPr>
          <w:rFonts w:ascii="Times New Roman" w:hAnsi="Times New Roman" w:eastAsia="Times New Roman" w:cs="Times New Roman"/>
          <w:sz w:val="24"/>
          <w:szCs w:val="24"/>
          <w:rPrChange w:author="Phan Le Giang (K.PCTT-HO)" w:date="2023-10-17T15:58:00Z" w:id="275">
            <w:rPr>
              <w:rFonts w:ascii="Times New Roman" w:hAnsi="Times New Roman" w:eastAsia="Times New Roman" w:cs="Times New Roman"/>
              <w:sz w:val="24"/>
              <w:szCs w:val="24"/>
              <w:highlight w:val="lightGray"/>
            </w:rPr>
          </w:rPrChange>
        </w:rPr>
        <w:t>105 ngày</w:t>
      </w:r>
      <w:r w:rsidRPr="008D6C3F">
        <w:rPr>
          <w:rFonts w:ascii="Times New Roman" w:hAnsi="Times New Roman" w:eastAsia="Times New Roman" w:cs="Times New Roman"/>
          <w:sz w:val="24"/>
          <w:szCs w:val="24"/>
        </w:rPr>
        <w:t xml:space="preserve"> kể từ ngày giải ngân</w:t>
      </w:r>
      <w:r w:rsidRPr="008D6C3F" w:rsidR="0061046C">
        <w:rPr>
          <w:rFonts w:ascii="Times New Roman" w:hAnsi="Times New Roman" w:eastAsia="Times New Roman" w:cs="Times New Roman"/>
          <w:sz w:val="24"/>
          <w:szCs w:val="24"/>
        </w:rPr>
        <w:t xml:space="preserve"> hoặc </w:t>
      </w:r>
      <w:r w:rsidRPr="008D6C3F">
        <w:rPr>
          <w:rFonts w:ascii="Times New Roman" w:hAnsi="Times New Roman" w:eastAsia="Times New Roman" w:cs="Times New Roman"/>
          <w:sz w:val="24"/>
          <w:szCs w:val="24"/>
        </w:rPr>
        <w:t>ngày giải ngân đầu tiên</w:t>
      </w:r>
      <w:r w:rsidRPr="008D6C3F" w:rsidR="0061046C">
        <w:rPr>
          <w:rFonts w:ascii="Times New Roman" w:hAnsi="Times New Roman" w:eastAsia="Times New Roman" w:cs="Times New Roman"/>
          <w:sz w:val="24"/>
          <w:szCs w:val="24"/>
        </w:rPr>
        <w:t xml:space="preserve"> (nếu khoản vay giải ngân nhiều lần)</w:t>
      </w:r>
      <w:r w:rsidRPr="008D6C3F">
        <w:rPr>
          <w:rFonts w:ascii="Times New Roman" w:hAnsi="Times New Roman" w:eastAsia="Times New Roman" w:cs="Times New Roman"/>
          <w:sz w:val="24"/>
          <w:szCs w:val="24"/>
        </w:rPr>
        <w:t xml:space="preserve">, </w:t>
      </w:r>
      <w:del w:author="Phan Le Giang (K.PCTT-HO)" w:date="2023-10-13T15:26:00Z" w:id="276">
        <w:r w:rsidRPr="008D6C3F" w:rsidDel="00E96B69">
          <w:rPr>
            <w:rFonts w:ascii="Times New Roman" w:hAnsi="Times New Roman" w:eastAsia="Times New Roman" w:cs="Times New Roman"/>
            <w:sz w:val="24"/>
            <w:szCs w:val="24"/>
          </w:rPr>
          <w:delText xml:space="preserve">Bên Vay và/hoặc </w:delText>
        </w:r>
      </w:del>
      <w:r w:rsidRPr="008D6C3F">
        <w:rPr>
          <w:rFonts w:ascii="Times New Roman" w:hAnsi="Times New Roman" w:eastAsia="Times New Roman" w:cs="Times New Roman"/>
          <w:sz w:val="24"/>
          <w:szCs w:val="24"/>
        </w:rPr>
        <w:t xml:space="preserve">Bên Chuyển Nhượng/Bên Nhận Chuyển Nhượng phải cung cấp </w:t>
      </w:r>
      <w:r w:rsidRPr="008D6C3F">
        <w:rPr>
          <w:rFonts w:ascii="Times New Roman" w:hAnsi="Times New Roman" w:eastAsia="Times New Roman" w:cs="Times New Roman"/>
          <w:sz w:val="24"/>
          <w:szCs w:val="24"/>
        </w:rPr>
        <w:t xml:space="preserve">cho Ngân Hàng Giấy Chứng Nhận đã </w:t>
      </w:r>
      <w:del w:author="ngocpv" w:date="2023-10-02T16:45:00Z" w:id="277">
        <w:r w:rsidRPr="008D6C3F" w:rsidDel="00191556">
          <w:rPr>
            <w:rFonts w:ascii="Times New Roman" w:hAnsi="Times New Roman" w:eastAsia="Times New Roman" w:cs="Times New Roman"/>
            <w:sz w:val="24"/>
            <w:szCs w:val="24"/>
          </w:rPr>
          <w:delText>sang tên</w:delText>
        </w:r>
      </w:del>
      <w:ins w:author="ngocpv" w:date="2023-10-02T16:45:00Z" w:id="278">
        <w:del w:author="Phan Le Giang (K.PCTT-HO)" w:date="2023-10-13T15:26:00Z" w:id="279">
          <w:r w:rsidRPr="008D6C3F" w:rsidDel="00E96B69" w:rsidR="00191556">
            <w:rPr>
              <w:rFonts w:ascii="Times New Roman" w:hAnsi="Times New Roman" w:eastAsia="Times New Roman" w:cs="Times New Roman"/>
              <w:sz w:val="24"/>
              <w:szCs w:val="24"/>
            </w:rPr>
            <w:delText>ghi nhận</w:delText>
          </w:r>
        </w:del>
      </w:ins>
      <w:ins w:author="Phan Le Giang (K.PCTT-HO)" w:date="2023-10-13T15:26:00Z" w:id="280">
        <w:r w:rsidRPr="008D6C3F" w:rsidR="00E96B69">
          <w:rPr>
            <w:rFonts w:ascii="Times New Roman" w:hAnsi="Times New Roman" w:eastAsia="Times New Roman" w:cs="Times New Roman"/>
            <w:sz w:val="24"/>
            <w:szCs w:val="24"/>
          </w:rPr>
          <w:t>sang tên</w:t>
        </w:r>
      </w:ins>
      <w:r w:rsidRPr="008D6C3F">
        <w:rPr>
          <w:rFonts w:ascii="Times New Roman" w:hAnsi="Times New Roman" w:eastAsia="Times New Roman" w:cs="Times New Roman"/>
          <w:sz w:val="24"/>
          <w:szCs w:val="24"/>
        </w:rPr>
        <w:t xml:space="preserve"> Bên Nhận Chuyển Nhượng </w:t>
      </w:r>
      <w:ins w:author="ngocpv" w:date="2023-10-02T16:48:00Z" w:id="281">
        <w:del w:author="Phan Le Giang (K.PCTT-HO)" w:date="2023-10-13T15:26:00Z" w:id="282">
          <w:r w:rsidRPr="008D6C3F" w:rsidDel="00E96B69" w:rsidR="0096602C">
            <w:rPr>
              <w:rFonts w:ascii="Times New Roman" w:hAnsi="Times New Roman" w:eastAsia="Times New Roman" w:cs="Times New Roman"/>
              <w:sz w:val="24"/>
              <w:szCs w:val="24"/>
            </w:rPr>
            <w:delText xml:space="preserve">là người sử dụng đất, chủ sở hữu tài sản gắn liền với đất </w:delText>
          </w:r>
        </w:del>
      </w:ins>
      <w:commentRangeStart w:id="283"/>
      <w:r w:rsidRPr="008D6C3F">
        <w:rPr>
          <w:rFonts w:ascii="Times New Roman" w:hAnsi="Times New Roman" w:eastAsia="Times New Roman" w:cs="Times New Roman"/>
          <w:sz w:val="24"/>
          <w:szCs w:val="24"/>
        </w:rPr>
        <w:t xml:space="preserve">(bản </w:t>
      </w:r>
      <w:del w:author="ngocpv" w:date="2023-10-02T15:37:00Z" w:id="284">
        <w:r w:rsidRPr="008D6C3F" w:rsidDel="004E3E65">
          <w:rPr>
            <w:rFonts w:ascii="Times New Roman" w:hAnsi="Times New Roman" w:eastAsia="Times New Roman" w:cs="Times New Roman"/>
            <w:sz w:val="24"/>
            <w:szCs w:val="24"/>
          </w:rPr>
          <w:delText>sao chứng thực</w:delText>
        </w:r>
      </w:del>
      <w:ins w:author="ngocpv" w:date="2023-10-02T15:37:00Z" w:id="285">
        <w:r w:rsidRPr="008D6C3F" w:rsidR="004E3E65">
          <w:rPr>
            <w:rFonts w:ascii="Times New Roman" w:hAnsi="Times New Roman" w:eastAsia="Times New Roman" w:cs="Times New Roman"/>
            <w:sz w:val="24"/>
            <w:szCs w:val="24"/>
          </w:rPr>
          <w:t>chụp</w:t>
        </w:r>
      </w:ins>
      <w:ins w:author="ngocpv" w:date="2023-11-28T11:04:00Z" w:id="286">
        <w:r w:rsidR="006B2165">
          <w:rPr>
            <w:rFonts w:ascii="Times New Roman" w:hAnsi="Times New Roman" w:eastAsia="Times New Roman" w:cs="Times New Roman"/>
            <w:sz w:val="24"/>
            <w:szCs w:val="24"/>
          </w:rPr>
          <w:t>/bản sao chứng thực</w:t>
        </w:r>
      </w:ins>
      <w:r w:rsidRPr="008D6C3F">
        <w:rPr>
          <w:rFonts w:ascii="Times New Roman" w:hAnsi="Times New Roman" w:eastAsia="Times New Roman" w:cs="Times New Roman"/>
          <w:sz w:val="24"/>
          <w:szCs w:val="24"/>
        </w:rPr>
        <w:t xml:space="preserve">). Nếu quá thời hạn nêu tại khoản này mà Ngân Hàng không nhận được </w:t>
      </w:r>
      <w:del w:author="ngocpv" w:date="2023-10-02T15:37:00Z" w:id="287">
        <w:r w:rsidRPr="008D6C3F" w:rsidDel="00056560">
          <w:rPr>
            <w:rFonts w:ascii="Times New Roman" w:hAnsi="Times New Roman" w:eastAsia="Times New Roman" w:cs="Times New Roman"/>
            <w:sz w:val="24"/>
            <w:szCs w:val="24"/>
          </w:rPr>
          <w:delText xml:space="preserve">bản sao </w:delText>
        </w:r>
        <w:r w:rsidRPr="008D6C3F" w:rsidDel="00056560" w:rsidR="00626B60">
          <w:rPr>
            <w:rFonts w:ascii="Times New Roman" w:hAnsi="Times New Roman" w:eastAsia="Times New Roman" w:cs="Times New Roman"/>
            <w:sz w:val="24"/>
            <w:szCs w:val="24"/>
          </w:rPr>
          <w:delText>chứng thực</w:delText>
        </w:r>
      </w:del>
      <w:ins w:author="ngocpv" w:date="2023-10-02T15:37:00Z" w:id="288">
        <w:r w:rsidRPr="008D6C3F" w:rsidR="00056560">
          <w:rPr>
            <w:rFonts w:ascii="Times New Roman" w:hAnsi="Times New Roman" w:eastAsia="Times New Roman" w:cs="Times New Roman"/>
            <w:sz w:val="24"/>
            <w:szCs w:val="24"/>
          </w:rPr>
          <w:t>bản chụp</w:t>
        </w:r>
      </w:ins>
      <w:ins w:author="ngocpv" w:date="2023-11-28T11:05:00Z" w:id="289">
        <w:r w:rsidR="00C55719">
          <w:rPr>
            <w:rFonts w:ascii="Times New Roman" w:hAnsi="Times New Roman" w:eastAsia="Times New Roman" w:cs="Times New Roman"/>
            <w:sz w:val="24"/>
            <w:szCs w:val="24"/>
          </w:rPr>
          <w:t>/bản sao chứng thực</w:t>
        </w:r>
      </w:ins>
      <w:ins w:author="ngocpv" w:date="2023-10-02T15:37:00Z" w:id="290">
        <w:commentRangeEnd w:id="283"/>
        <w:r w:rsidRPr="008D6C3F" w:rsidR="00CB7496">
          <w:rPr>
            <w:rStyle w:val="CommentReference"/>
          </w:rPr>
          <w:commentReference w:id="283"/>
        </w:r>
      </w:ins>
      <w:r w:rsidRPr="008D6C3F" w:rsidR="00626B60">
        <w:rPr>
          <w:rFonts w:ascii="Times New Roman" w:hAnsi="Times New Roman" w:eastAsia="Times New Roman" w:cs="Times New Roman"/>
          <w:sz w:val="24"/>
          <w:szCs w:val="24"/>
        </w:rPr>
        <w:t xml:space="preserve"> </w:t>
      </w:r>
      <w:del w:author="ngocpv" w:date="2023-10-02T15:37:00Z" w:id="291">
        <w:r w:rsidRPr="008D6C3F" w:rsidDel="00623040" w:rsidR="00626B60">
          <w:rPr>
            <w:rFonts w:ascii="Times New Roman" w:hAnsi="Times New Roman" w:eastAsia="Times New Roman" w:cs="Times New Roman"/>
            <w:sz w:val="24"/>
            <w:szCs w:val="24"/>
          </w:rPr>
          <w:delText>Giấy chứng nhận</w:delText>
        </w:r>
      </w:del>
      <w:ins w:author="ngocpv" w:date="2023-10-02T15:37:00Z" w:id="292">
        <w:r w:rsidRPr="008D6C3F" w:rsidR="00623040">
          <w:rPr>
            <w:rFonts w:ascii="Times New Roman" w:hAnsi="Times New Roman" w:eastAsia="Times New Roman" w:cs="Times New Roman"/>
            <w:sz w:val="24"/>
            <w:szCs w:val="24"/>
          </w:rPr>
          <w:t>Giấy Chứng Nhận</w:t>
        </w:r>
      </w:ins>
      <w:r w:rsidRPr="008D6C3F" w:rsidR="00626B60">
        <w:rPr>
          <w:rFonts w:ascii="Times New Roman" w:hAnsi="Times New Roman" w:eastAsia="Times New Roman" w:cs="Times New Roman"/>
          <w:sz w:val="24"/>
          <w:szCs w:val="24"/>
        </w:rPr>
        <w:t xml:space="preserve"> nói trên thì Ngân hàng </w:t>
      </w:r>
      <w:r w:rsidRPr="008D6C3F" w:rsidR="00FE049D">
        <w:rPr>
          <w:rFonts w:ascii="Times New Roman" w:hAnsi="Times New Roman" w:eastAsia="Times New Roman" w:cs="Times New Roman"/>
          <w:sz w:val="24"/>
          <w:szCs w:val="24"/>
        </w:rPr>
        <w:t xml:space="preserve">được quyền </w:t>
      </w:r>
      <w:r w:rsidRPr="008D6C3F" w:rsidR="00626B60">
        <w:rPr>
          <w:rFonts w:ascii="Times New Roman" w:hAnsi="Times New Roman" w:eastAsia="Times New Roman" w:cs="Times New Roman"/>
          <w:sz w:val="24"/>
          <w:szCs w:val="24"/>
        </w:rPr>
        <w:t xml:space="preserve">thu hồi nợ trước hạn </w:t>
      </w:r>
      <w:r w:rsidRPr="008D6C3F" w:rsidR="001E573A">
        <w:rPr>
          <w:rFonts w:ascii="Times New Roman" w:hAnsi="Times New Roman" w:eastAsia="Times New Roman" w:cs="Times New Roman"/>
          <w:sz w:val="24"/>
          <w:szCs w:val="24"/>
        </w:rPr>
        <w:t xml:space="preserve">của </w:t>
      </w:r>
      <w:ins w:author="Phan Le Giang (K.PCTT-HO)" w:date="2023-10-13T15:27:00Z" w:id="293">
        <w:r w:rsidRPr="008D6C3F" w:rsidR="00E96B69">
          <w:rPr>
            <w:rFonts w:ascii="Times New Roman" w:hAnsi="Times New Roman" w:eastAsia="Times New Roman" w:cs="Times New Roman"/>
            <w:sz w:val="24"/>
            <w:szCs w:val="24"/>
            <w:rPrChange w:author="Phan Le Giang (K.PCTT-HO)" w:date="2023-10-17T15:58:00Z" w:id="294">
              <w:rPr>
                <w:rFonts w:ascii="Times New Roman" w:hAnsi="Times New Roman" w:eastAsia="Times New Roman" w:cs="Times New Roman"/>
                <w:sz w:val="24"/>
                <w:szCs w:val="24"/>
                <w:highlight w:val="darkGray"/>
              </w:rPr>
            </w:rPrChange>
          </w:rPr>
          <w:t>Bên Nhận Chuyển Nhượng</w:t>
        </w:r>
      </w:ins>
      <w:del w:author="Phan Le Giang (K.PCTT-HO)" w:date="2023-10-13T15:27:00Z" w:id="295">
        <w:r w:rsidRPr="008D6C3F" w:rsidDel="00E96B69" w:rsidR="001E573A">
          <w:rPr>
            <w:rFonts w:ascii="Times New Roman" w:hAnsi="Times New Roman" w:eastAsia="Times New Roman" w:cs="Times New Roman"/>
            <w:sz w:val="24"/>
            <w:szCs w:val="24"/>
          </w:rPr>
          <w:delText>Bên Vay</w:delText>
        </w:r>
      </w:del>
      <w:r w:rsidRPr="008D6C3F" w:rsidR="001E573A">
        <w:rPr>
          <w:rFonts w:ascii="Times New Roman" w:hAnsi="Times New Roman" w:eastAsia="Times New Roman" w:cs="Times New Roman"/>
          <w:sz w:val="24"/>
          <w:szCs w:val="24"/>
        </w:rPr>
        <w:t xml:space="preserve">. Khi thu hồi nợ trước hạn, </w:t>
      </w:r>
      <w:r w:rsidRPr="008D6C3F" w:rsidR="00221E53">
        <w:rPr>
          <w:rFonts w:ascii="Times New Roman" w:hAnsi="Times New Roman" w:eastAsia="Times New Roman" w:cs="Times New Roman"/>
          <w:sz w:val="24"/>
          <w:szCs w:val="24"/>
        </w:rPr>
        <w:t xml:space="preserve">Ngân hàng được thực hiện các biện pháp thu hồi nợ theo các văn bản thỏa thuận giữa Ngân hàng và </w:t>
      </w:r>
      <w:ins w:author="Phan Le Giang (K.PCTT-HO)" w:date="2023-10-13T15:27:00Z" w:id="296">
        <w:r w:rsidRPr="008D6C3F" w:rsidR="00E96B69">
          <w:rPr>
            <w:rFonts w:ascii="Times New Roman" w:hAnsi="Times New Roman" w:eastAsia="Times New Roman" w:cs="Times New Roman"/>
            <w:sz w:val="24"/>
            <w:szCs w:val="24"/>
            <w:rPrChange w:author="Phan Le Giang (K.PCTT-HO)" w:date="2023-10-17T15:58:00Z" w:id="297">
              <w:rPr>
                <w:rFonts w:ascii="Times New Roman" w:hAnsi="Times New Roman" w:eastAsia="Times New Roman" w:cs="Times New Roman"/>
                <w:sz w:val="24"/>
                <w:szCs w:val="24"/>
                <w:highlight w:val="darkGray"/>
              </w:rPr>
            </w:rPrChange>
          </w:rPr>
          <w:t>Bên Nhận Chuyển Nhượng</w:t>
        </w:r>
        <w:r w:rsidRPr="008D6C3F" w:rsidDel="00E96B69" w:rsidR="00E96B69">
          <w:rPr>
            <w:rFonts w:ascii="Times New Roman" w:hAnsi="Times New Roman" w:eastAsia="Times New Roman" w:cs="Times New Roman"/>
            <w:sz w:val="24"/>
            <w:szCs w:val="24"/>
          </w:rPr>
          <w:t xml:space="preserve"> </w:t>
        </w:r>
      </w:ins>
      <w:del w:author="Phan Le Giang (K.PCTT-HO)" w:date="2023-10-13T15:27:00Z" w:id="298">
        <w:r w:rsidRPr="008D6C3F" w:rsidDel="00E96B69" w:rsidR="00221E53">
          <w:rPr>
            <w:rFonts w:ascii="Times New Roman" w:hAnsi="Times New Roman" w:eastAsia="Times New Roman" w:cs="Times New Roman"/>
            <w:sz w:val="24"/>
            <w:szCs w:val="24"/>
          </w:rPr>
          <w:delText xml:space="preserve">Bên Vay </w:delText>
        </w:r>
      </w:del>
      <w:r w:rsidRPr="008D6C3F" w:rsidR="00221E53">
        <w:rPr>
          <w:rFonts w:ascii="Times New Roman" w:hAnsi="Times New Roman" w:eastAsia="Times New Roman" w:cs="Times New Roman"/>
          <w:sz w:val="24"/>
          <w:szCs w:val="24"/>
        </w:rPr>
        <w:t>và Các bên liên quan (nếu có) và theo quy định của pháp luật</w:t>
      </w:r>
      <w:r w:rsidRPr="00FE049D" w:rsidR="00221E53">
        <w:rPr>
          <w:rFonts w:ascii="Times New Roman" w:hAnsi="Times New Roman" w:eastAsia="Times New Roman" w:cs="Times New Roman"/>
          <w:sz w:val="24"/>
          <w:szCs w:val="24"/>
        </w:rPr>
        <w:t xml:space="preserve">. </w:t>
      </w:r>
    </w:p>
    <w:p w:rsidRPr="001E6E88" w:rsidR="00A6314C" w:rsidP="004F43AC" w:rsidRDefault="00A6314C" w14:paraId="0D5E1D3D" w14:textId="50A7E88B">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1E6E88">
        <w:rPr>
          <w:rFonts w:ascii="Times New Roman" w:hAnsi="Times New Roman" w:cs="Times New Roman"/>
          <w:sz w:val="24"/>
          <w:szCs w:val="24"/>
        </w:rPr>
        <w:t>Các quyền và nghĩa vụ khác theo quy định tại</w:t>
      </w:r>
      <w:r w:rsidR="00F53F74">
        <w:rPr>
          <w:rFonts w:ascii="Times New Roman" w:hAnsi="Times New Roman" w:cs="Times New Roman"/>
          <w:sz w:val="24"/>
          <w:szCs w:val="24"/>
        </w:rPr>
        <w:t xml:space="preserve"> Văn bản thỏa thuận này,</w:t>
      </w:r>
      <w:r w:rsidRPr="001E6E88">
        <w:rPr>
          <w:rFonts w:ascii="Times New Roman" w:hAnsi="Times New Roman" w:cs="Times New Roman"/>
          <w:sz w:val="24"/>
          <w:szCs w:val="24"/>
        </w:rPr>
        <w:t xml:space="preserve"> Hợp Đồng Tín Dụng, Hợp Đồng Thế Chấp, các văn </w:t>
      </w:r>
      <w:r>
        <w:rPr>
          <w:rFonts w:ascii="Times New Roman" w:hAnsi="Times New Roman" w:cs="Times New Roman"/>
          <w:sz w:val="24"/>
          <w:szCs w:val="24"/>
        </w:rPr>
        <w:t>kiện tín dụng</w:t>
      </w:r>
      <w:r w:rsidRPr="001E6E88">
        <w:rPr>
          <w:rFonts w:ascii="Times New Roman" w:hAnsi="Times New Roman" w:cs="Times New Roman"/>
          <w:sz w:val="24"/>
          <w:szCs w:val="24"/>
        </w:rPr>
        <w:t xml:space="preserve"> khác có liên quan và các quy định khác của pháp luật.</w:t>
      </w:r>
    </w:p>
    <w:p w:rsidRPr="00770AA6" w:rsidR="00893BA8" w:rsidP="004F43AC" w:rsidRDefault="00893BA8" w14:paraId="6E945DF0" w14:textId="77777777">
      <w:pPr>
        <w:pStyle w:val="Heading1"/>
        <w:spacing w:before="120" w:after="120" w:line="312" w:lineRule="auto"/>
        <w:rPr>
          <w:rFonts w:ascii="Times New Roman" w:hAnsi="Times New Roman" w:eastAsia="Times New Roman" w:cs="Times New Roman"/>
          <w:color w:val="auto"/>
          <w:sz w:val="24"/>
          <w:szCs w:val="24"/>
        </w:rPr>
      </w:pPr>
      <w:r w:rsidRPr="006B5FB4">
        <w:rPr>
          <w:rFonts w:ascii="Times New Roman" w:hAnsi="Times New Roman" w:eastAsia="Times New Roman" w:cs="Times New Roman"/>
          <w:color w:val="auto"/>
          <w:sz w:val="24"/>
          <w:szCs w:val="24"/>
        </w:rPr>
        <w:t xml:space="preserve">QUYỀN VÀ NGHĨA VỤ CỦA </w:t>
      </w:r>
      <w:r w:rsidRPr="00770AA6">
        <w:rPr>
          <w:rFonts w:ascii="Times New Roman" w:hAnsi="Times New Roman" w:eastAsia="Times New Roman" w:cs="Times New Roman"/>
          <w:color w:val="auto"/>
          <w:sz w:val="24"/>
          <w:szCs w:val="24"/>
        </w:rPr>
        <w:t>BÊN CHUYỂN NHƯỢNG</w:t>
      </w:r>
      <w:r w:rsidRPr="006B5FB4">
        <w:rPr>
          <w:rFonts w:ascii="Times New Roman" w:hAnsi="Times New Roman" w:eastAsia="Times New Roman" w:cs="Times New Roman"/>
          <w:color w:val="auto"/>
          <w:sz w:val="24"/>
          <w:szCs w:val="24"/>
        </w:rPr>
        <w:t xml:space="preserve"> </w:t>
      </w:r>
    </w:p>
    <w:p w:rsidR="00500595" w:rsidP="004F43AC" w:rsidRDefault="00255A4F" w14:paraId="0F664527" w14:textId="5474366F">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Đồng ý để Ngân Hàng thực hiện phong tỏa Số Tiền Thanh Toán </w:t>
      </w:r>
      <w:r w:rsidR="00500595">
        <w:rPr>
          <w:rFonts w:ascii="Times New Roman" w:hAnsi="Times New Roman" w:eastAsia="Times New Roman" w:cs="Times New Roman"/>
          <w:sz w:val="24"/>
          <w:szCs w:val="24"/>
        </w:rPr>
        <w:t>(bao gồm</w:t>
      </w:r>
      <w:r w:rsidRPr="00500595" w:rsidR="00FE049D">
        <w:rPr>
          <w:rFonts w:ascii="Times New Roman" w:hAnsi="Times New Roman" w:eastAsia="Times New Roman" w:cs="Times New Roman"/>
          <w:sz w:val="24"/>
          <w:szCs w:val="24"/>
        </w:rPr>
        <w:t xml:space="preserve"> lãi phát sinh trên Số Tiền Thanh Toán nếu có) </w:t>
      </w:r>
      <w:r w:rsidRPr="00500595">
        <w:rPr>
          <w:rFonts w:ascii="Times New Roman" w:hAnsi="Times New Roman" w:eastAsia="Times New Roman" w:cs="Times New Roman"/>
          <w:sz w:val="24"/>
          <w:szCs w:val="24"/>
        </w:rPr>
        <w:t>theo Thỏa t</w:t>
      </w:r>
      <w:r w:rsidRPr="00500595" w:rsidR="00594253">
        <w:rPr>
          <w:rFonts w:ascii="Times New Roman" w:hAnsi="Times New Roman" w:eastAsia="Times New Roman" w:cs="Times New Roman"/>
          <w:sz w:val="24"/>
          <w:szCs w:val="24"/>
        </w:rPr>
        <w:t>huận này</w:t>
      </w:r>
      <w:r w:rsidRPr="00500595" w:rsidR="00FE049D">
        <w:rPr>
          <w:rFonts w:ascii="Times New Roman" w:hAnsi="Times New Roman" w:eastAsia="Times New Roman" w:cs="Times New Roman"/>
          <w:sz w:val="24"/>
          <w:szCs w:val="24"/>
        </w:rPr>
        <w:t>. Bên Chuyển Nhượng</w:t>
      </w:r>
      <w:r w:rsidRPr="00500595" w:rsidR="00594253">
        <w:rPr>
          <w:rFonts w:ascii="Times New Roman" w:hAnsi="Times New Roman" w:eastAsia="Times New Roman" w:cs="Times New Roman"/>
          <w:sz w:val="24"/>
          <w:szCs w:val="24"/>
        </w:rPr>
        <w:t xml:space="preserve"> được hưởng</w:t>
      </w:r>
      <w:r w:rsidRPr="00500595">
        <w:rPr>
          <w:rFonts w:ascii="Times New Roman" w:hAnsi="Times New Roman" w:eastAsia="Times New Roman" w:cs="Times New Roman"/>
          <w:sz w:val="24"/>
          <w:szCs w:val="24"/>
        </w:rPr>
        <w:t xml:space="preserve"> lãi </w:t>
      </w:r>
      <w:r w:rsidRPr="00500595" w:rsidR="00594253">
        <w:rPr>
          <w:rFonts w:ascii="Times New Roman" w:hAnsi="Times New Roman" w:eastAsia="Times New Roman" w:cs="Times New Roman"/>
          <w:sz w:val="24"/>
          <w:szCs w:val="24"/>
        </w:rPr>
        <w:t>phát sinh từ Số Tiền Thanh Toán</w:t>
      </w:r>
      <w:r w:rsidRPr="00500595">
        <w:rPr>
          <w:rFonts w:ascii="Times New Roman" w:hAnsi="Times New Roman" w:eastAsia="Times New Roman" w:cs="Times New Roman"/>
          <w:sz w:val="24"/>
          <w:szCs w:val="24"/>
        </w:rPr>
        <w:t>, trừ</w:t>
      </w:r>
      <w:r w:rsidRPr="00500595" w:rsidR="00594253">
        <w:rPr>
          <w:rFonts w:ascii="Times New Roman" w:hAnsi="Times New Roman" w:eastAsia="Times New Roman" w:cs="Times New Roman"/>
          <w:sz w:val="24"/>
          <w:szCs w:val="24"/>
        </w:rPr>
        <w:t xml:space="preserve"> trường hợp quy định tại Khoản </w:t>
      </w:r>
      <w:r w:rsidRPr="00500595" w:rsidR="00164480">
        <w:rPr>
          <w:rFonts w:ascii="Times New Roman" w:hAnsi="Times New Roman" w:eastAsia="Times New Roman" w:cs="Times New Roman"/>
          <w:sz w:val="24"/>
          <w:szCs w:val="24"/>
        </w:rPr>
        <w:t>4</w:t>
      </w:r>
      <w:r w:rsidRPr="00500595" w:rsidR="00594253">
        <w:rPr>
          <w:rFonts w:ascii="Times New Roman" w:hAnsi="Times New Roman" w:eastAsia="Times New Roman" w:cs="Times New Roman"/>
          <w:sz w:val="24"/>
          <w:szCs w:val="24"/>
        </w:rPr>
        <w:t>.2</w:t>
      </w:r>
      <w:r w:rsidRPr="00500595">
        <w:rPr>
          <w:rFonts w:ascii="Times New Roman" w:hAnsi="Times New Roman" w:eastAsia="Times New Roman" w:cs="Times New Roman"/>
          <w:sz w:val="24"/>
          <w:szCs w:val="24"/>
        </w:rPr>
        <w:t xml:space="preserve"> Điều </w:t>
      </w:r>
      <w:r w:rsidRPr="00500595" w:rsidR="00164480">
        <w:rPr>
          <w:rFonts w:ascii="Times New Roman" w:hAnsi="Times New Roman" w:eastAsia="Times New Roman" w:cs="Times New Roman"/>
          <w:sz w:val="24"/>
          <w:szCs w:val="24"/>
        </w:rPr>
        <w:t>này</w:t>
      </w:r>
      <w:r w:rsidRPr="00500595">
        <w:rPr>
          <w:rFonts w:ascii="Times New Roman" w:hAnsi="Times New Roman" w:eastAsia="Times New Roman" w:cs="Times New Roman"/>
          <w:sz w:val="24"/>
          <w:szCs w:val="24"/>
        </w:rPr>
        <w:t>.</w:t>
      </w:r>
    </w:p>
    <w:p w:rsidRPr="00500595" w:rsidR="00893BA8" w:rsidP="004F43AC" w:rsidRDefault="00893BA8" w14:paraId="7A62DFF0" w14:textId="02F5D2BD">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Đồng ý để Ngân Hàng được: (i) toàn quyền xử lý </w:t>
      </w:r>
      <w:r w:rsidRPr="00500595" w:rsidR="00594253">
        <w:rPr>
          <w:rFonts w:ascii="Times New Roman" w:hAnsi="Times New Roman" w:eastAsia="Times New Roman" w:cs="Times New Roman"/>
          <w:sz w:val="24"/>
          <w:szCs w:val="24"/>
        </w:rPr>
        <w:t xml:space="preserve">Số Tiền Thanh Toán </w:t>
      </w:r>
      <w:r w:rsidRPr="00500595">
        <w:rPr>
          <w:rFonts w:ascii="Times New Roman" w:hAnsi="Times New Roman" w:eastAsia="Times New Roman" w:cs="Times New Roman"/>
          <w:sz w:val="24"/>
          <w:szCs w:val="24"/>
        </w:rPr>
        <w:t xml:space="preserve">và (ii) không phải thực hiện trả lãi cho Bên Chuyển Nhượng </w:t>
      </w:r>
      <w:r w:rsidRPr="00500595" w:rsidR="00B77668">
        <w:rPr>
          <w:rFonts w:ascii="Times New Roman" w:hAnsi="Times New Roman" w:eastAsia="Times New Roman" w:cs="Times New Roman"/>
          <w:sz w:val="24"/>
          <w:szCs w:val="24"/>
        </w:rPr>
        <w:t>đối với Số Tiền Thanh Toán tr</w:t>
      </w:r>
      <w:r w:rsidRPr="00500595">
        <w:rPr>
          <w:rFonts w:ascii="Times New Roman" w:hAnsi="Times New Roman" w:eastAsia="Times New Roman" w:cs="Times New Roman"/>
          <w:sz w:val="24"/>
          <w:szCs w:val="24"/>
        </w:rPr>
        <w:t>o</w:t>
      </w:r>
      <w:r w:rsidRPr="00500595" w:rsidR="00B77668">
        <w:rPr>
          <w:rFonts w:ascii="Times New Roman" w:hAnsi="Times New Roman" w:eastAsia="Times New Roman" w:cs="Times New Roman"/>
          <w:sz w:val="24"/>
          <w:szCs w:val="24"/>
        </w:rPr>
        <w:t>ng</w:t>
      </w:r>
      <w:r w:rsidRPr="00500595">
        <w:rPr>
          <w:rFonts w:ascii="Times New Roman" w:hAnsi="Times New Roman" w:eastAsia="Times New Roman" w:cs="Times New Roman"/>
          <w:sz w:val="24"/>
          <w:szCs w:val="24"/>
        </w:rPr>
        <w:t xml:space="preserve"> thời hạn </w:t>
      </w:r>
      <w:r w:rsidRPr="00500595" w:rsidR="00594253">
        <w:rPr>
          <w:rFonts w:ascii="Times New Roman" w:hAnsi="Times New Roman" w:eastAsia="Times New Roman" w:cs="Times New Roman"/>
          <w:sz w:val="24"/>
          <w:szCs w:val="24"/>
        </w:rPr>
        <w:t>phong tỏa khi xảy ra trườn</w:t>
      </w:r>
      <w:r w:rsidR="00500595">
        <w:rPr>
          <w:rFonts w:ascii="Times New Roman" w:hAnsi="Times New Roman" w:eastAsia="Times New Roman" w:cs="Times New Roman"/>
          <w:sz w:val="24"/>
          <w:szCs w:val="24"/>
        </w:rPr>
        <w:t>g hợp phải xử lý theo Khoản 2.</w:t>
      </w:r>
      <w:del w:author="Nguyen Thi Thu Huyen (K.PCTT-HO)" w:date="2023-10-23T10:13:00Z" w:id="299">
        <w:r w:rsidDel="00984EE8" w:rsidR="00500595">
          <w:rPr>
            <w:rFonts w:ascii="Times New Roman" w:hAnsi="Times New Roman" w:eastAsia="Times New Roman" w:cs="Times New Roman"/>
            <w:sz w:val="24"/>
            <w:szCs w:val="24"/>
          </w:rPr>
          <w:delText xml:space="preserve">5 </w:delText>
        </w:r>
      </w:del>
      <w:ins w:author="Nguyen Thi Thu Huyen (K.PCTT-HO)" w:date="2023-10-23T10:13:00Z" w:id="300">
        <w:r w:rsidR="00984EE8">
          <w:rPr>
            <w:rFonts w:ascii="Times New Roman" w:hAnsi="Times New Roman" w:eastAsia="Times New Roman" w:cs="Times New Roman"/>
            <w:sz w:val="24"/>
            <w:szCs w:val="24"/>
          </w:rPr>
          <w:t xml:space="preserve">7 </w:t>
        </w:r>
      </w:ins>
      <w:r w:rsidRPr="00500595" w:rsidR="00594253">
        <w:rPr>
          <w:rFonts w:ascii="Times New Roman" w:hAnsi="Times New Roman" w:eastAsia="Times New Roman" w:cs="Times New Roman"/>
          <w:sz w:val="24"/>
          <w:szCs w:val="24"/>
        </w:rPr>
        <w:t>Điều 2 Thỏa thuận này</w:t>
      </w:r>
      <w:r w:rsidRPr="00500595">
        <w:rPr>
          <w:rFonts w:ascii="Times New Roman" w:hAnsi="Times New Roman" w:eastAsia="Times New Roman" w:cs="Times New Roman"/>
          <w:sz w:val="24"/>
          <w:szCs w:val="24"/>
        </w:rPr>
        <w:t>.</w:t>
      </w:r>
    </w:p>
    <w:p w:rsidRPr="00C76CAD" w:rsidR="00C76CAD" w:rsidP="004F43AC" w:rsidRDefault="009675CA" w14:paraId="3E35EF3A" w14:textId="77777777">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Đ</w:t>
      </w:r>
      <w:r w:rsidRPr="00C76CAD" w:rsidR="00C76CAD">
        <w:rPr>
          <w:rFonts w:ascii="Times New Roman" w:hAnsi="Times New Roman" w:eastAsia="Times New Roman" w:cs="Times New Roman"/>
          <w:sz w:val="24"/>
          <w:szCs w:val="24"/>
        </w:rPr>
        <w:t>ược nhận Số Tiền Thanh Toán theo Thỏa thuận này</w:t>
      </w:r>
      <w:r w:rsidR="00D83480">
        <w:rPr>
          <w:rFonts w:ascii="Times New Roman" w:hAnsi="Times New Roman" w:eastAsia="Times New Roman" w:cs="Times New Roman"/>
          <w:sz w:val="24"/>
          <w:szCs w:val="24"/>
        </w:rPr>
        <w:t>.</w:t>
      </w:r>
    </w:p>
    <w:p w:rsidR="00594253" w:rsidP="004F43AC" w:rsidRDefault="00893BA8" w14:paraId="3627536C" w14:textId="5895985A">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 xml:space="preserve">Thông báo </w:t>
      </w:r>
      <w:r w:rsidR="00D21FE8">
        <w:rPr>
          <w:rFonts w:ascii="Times New Roman" w:hAnsi="Times New Roman" w:eastAsia="Times New Roman" w:cs="Times New Roman"/>
          <w:sz w:val="24"/>
          <w:szCs w:val="24"/>
        </w:rPr>
        <w:t xml:space="preserve">ngay </w:t>
      </w:r>
      <w:r w:rsidRPr="006B5FB4">
        <w:rPr>
          <w:rFonts w:ascii="Times New Roman" w:hAnsi="Times New Roman" w:eastAsia="Times New Roman" w:cs="Times New Roman"/>
          <w:sz w:val="24"/>
          <w:szCs w:val="24"/>
        </w:rPr>
        <w:t xml:space="preserve">cho Ngân Hàng mọi sự biến động đối với Tài Sản ngay khi có sự kiện </w:t>
      </w:r>
      <w:ins w:author="ngocpv" w:date="2023-10-02T16:45:00Z" w:id="301">
        <w:r w:rsidR="00E30640">
          <w:rPr>
            <w:rFonts w:ascii="Times New Roman" w:hAnsi="Times New Roman" w:eastAsia="Times New Roman" w:cs="Times New Roman"/>
            <w:sz w:val="24"/>
            <w:szCs w:val="24"/>
          </w:rPr>
          <w:t>biến động</w:t>
        </w:r>
      </w:ins>
      <w:ins w:author="ngocpv" w:date="2023-10-02T15:48:00Z" w:id="302">
        <w:r w:rsidR="006062DD">
          <w:rPr>
            <w:rFonts w:ascii="Times New Roman" w:hAnsi="Times New Roman" w:eastAsia="Times New Roman" w:cs="Times New Roman"/>
            <w:sz w:val="24"/>
            <w:szCs w:val="24"/>
          </w:rPr>
          <w:t xml:space="preserve"> </w:t>
        </w:r>
      </w:ins>
      <w:r w:rsidRPr="006B5FB4">
        <w:rPr>
          <w:rFonts w:ascii="Times New Roman" w:hAnsi="Times New Roman" w:eastAsia="Times New Roman" w:cs="Times New Roman"/>
          <w:sz w:val="24"/>
          <w:szCs w:val="24"/>
        </w:rPr>
        <w:t>mà không cần bất kỳ yêu cầu hoặc thông báo nào từ phía Ngân Hàng.</w:t>
      </w:r>
    </w:p>
    <w:p w:rsidRPr="008B40C2" w:rsidR="008F40C9" w:rsidP="004F43AC" w:rsidRDefault="008F40C9" w14:paraId="1DB8176D" w14:textId="2F0F1690">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8B40C2">
        <w:rPr>
          <w:rFonts w:ascii="Times New Roman" w:hAnsi="Times New Roman" w:eastAsia="Times New Roman" w:cs="Times New Roman"/>
          <w:sz w:val="24"/>
          <w:szCs w:val="24"/>
        </w:rPr>
        <w:t xml:space="preserve">Thông báo ngay cho Ngân Hàng khi có bất kỳ sự thay đổi hoặc ảnh hưởng nào đối với việc thực hiện </w:t>
      </w:r>
      <w:r w:rsidR="00B7163D">
        <w:rPr>
          <w:rFonts w:ascii="Times New Roman" w:hAnsi="Times New Roman" w:eastAsia="Times New Roman" w:cs="Times New Roman"/>
          <w:sz w:val="24"/>
          <w:szCs w:val="24"/>
        </w:rPr>
        <w:t>Hợp đồng chuyển nhượng tài sản</w:t>
      </w:r>
      <w:r w:rsidRPr="008B40C2">
        <w:rPr>
          <w:rFonts w:ascii="Times New Roman" w:hAnsi="Times New Roman" w:eastAsia="Times New Roman" w:cs="Times New Roman"/>
          <w:sz w:val="24"/>
          <w:szCs w:val="24"/>
        </w:rPr>
        <w:t>.</w:t>
      </w:r>
    </w:p>
    <w:p w:rsidRPr="00073755" w:rsidR="00563493" w:rsidP="004F43AC" w:rsidRDefault="00563493" w14:paraId="3A676520" w14:textId="2E8F9386">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073755">
        <w:rPr>
          <w:rFonts w:ascii="Times New Roman" w:hAnsi="Times New Roman" w:eastAsia="Times New Roman" w:cs="Times New Roman"/>
          <w:sz w:val="24"/>
          <w:szCs w:val="24"/>
        </w:rPr>
        <w:t xml:space="preserve">Cung cấp cho Ngân Hàng </w:t>
      </w:r>
      <w:r w:rsidR="00FE049D">
        <w:rPr>
          <w:rFonts w:ascii="Times New Roman" w:hAnsi="Times New Roman" w:eastAsia="Times New Roman" w:cs="Times New Roman"/>
          <w:sz w:val="24"/>
          <w:szCs w:val="24"/>
        </w:rPr>
        <w:t xml:space="preserve">các tài liệu bao gồm nhưng không giới hạn: </w:t>
      </w:r>
      <w:r w:rsidR="00B7163D">
        <w:rPr>
          <w:rFonts w:ascii="Times New Roman" w:hAnsi="Times New Roman" w:eastAsia="Times New Roman" w:cs="Times New Roman"/>
          <w:sz w:val="24"/>
          <w:szCs w:val="24"/>
        </w:rPr>
        <w:t>Hợp đồng chuyển nhượng tài sản</w:t>
      </w:r>
      <w:ins w:author="Phan Le Giang (K.PCTT-HO)" w:date="2023-10-13T15:28:00Z" w:id="303">
        <w:r w:rsidR="00E53AAC">
          <w:rPr>
            <w:rFonts w:ascii="Times New Roman" w:hAnsi="Times New Roman" w:eastAsia="Times New Roman" w:cs="Times New Roman"/>
            <w:sz w:val="24"/>
            <w:szCs w:val="24"/>
          </w:rPr>
          <w:t xml:space="preserve"> được</w:t>
        </w:r>
      </w:ins>
      <w:r w:rsidRPr="00AE2A8E" w:rsidR="00D21FE8">
        <w:rPr>
          <w:rFonts w:ascii="Times New Roman" w:hAnsi="Times New Roman" w:eastAsia="Times New Roman" w:cs="Times New Roman"/>
          <w:sz w:val="24"/>
          <w:szCs w:val="24"/>
        </w:rPr>
        <w:t xml:space="preserve"> công chứng</w:t>
      </w:r>
      <w:r w:rsidR="00FE049D">
        <w:rPr>
          <w:rFonts w:ascii="Times New Roman" w:hAnsi="Times New Roman" w:eastAsia="Times New Roman" w:cs="Times New Roman"/>
          <w:sz w:val="24"/>
          <w:szCs w:val="24"/>
        </w:rPr>
        <w:t xml:space="preserve"> và/hoặc</w:t>
      </w:r>
      <w:r w:rsidR="000C4F26">
        <w:rPr>
          <w:rFonts w:ascii="Times New Roman" w:hAnsi="Times New Roman" w:eastAsia="Times New Roman" w:cs="Times New Roman"/>
          <w:sz w:val="24"/>
          <w:szCs w:val="24"/>
        </w:rPr>
        <w:t xml:space="preserve"> </w:t>
      </w:r>
      <w:r w:rsidR="00B7163D">
        <w:rPr>
          <w:rFonts w:ascii="Times New Roman" w:hAnsi="Times New Roman" w:eastAsia="Times New Roman" w:cs="Times New Roman"/>
          <w:sz w:val="24"/>
          <w:szCs w:val="24"/>
        </w:rPr>
        <w:t>Hợp đồng đặt cọc</w:t>
      </w:r>
      <w:r w:rsidR="007A32D8">
        <w:rPr>
          <w:rFonts w:ascii="Times New Roman" w:hAnsi="Times New Roman" w:eastAsia="Times New Roman" w:cs="Times New Roman"/>
          <w:sz w:val="24"/>
          <w:szCs w:val="24"/>
        </w:rPr>
        <w:t xml:space="preserve"> </w:t>
      </w:r>
      <w:r w:rsidR="00D21FE8">
        <w:rPr>
          <w:rFonts w:ascii="Times New Roman" w:hAnsi="Times New Roman" w:eastAsia="Times New Roman" w:cs="Times New Roman"/>
          <w:sz w:val="24"/>
          <w:szCs w:val="24"/>
        </w:rPr>
        <w:t xml:space="preserve">và </w:t>
      </w:r>
      <w:r w:rsidRPr="00073755">
        <w:rPr>
          <w:rFonts w:ascii="Times New Roman" w:hAnsi="Times New Roman" w:eastAsia="Times New Roman" w:cs="Times New Roman"/>
          <w:sz w:val="24"/>
          <w:szCs w:val="24"/>
        </w:rPr>
        <w:t xml:space="preserve">Giấy Chứng Nhận </w:t>
      </w:r>
      <w:del w:author="Phan Le Giang (K.PCTT-HO)" w:date="2023-10-13T15:28:00Z" w:id="304">
        <w:r w:rsidRPr="00073755" w:rsidDel="00E53AAC">
          <w:rPr>
            <w:rFonts w:ascii="Times New Roman" w:hAnsi="Times New Roman" w:eastAsia="Times New Roman" w:cs="Times New Roman"/>
            <w:sz w:val="24"/>
            <w:szCs w:val="24"/>
          </w:rPr>
          <w:delText>đã sang tên</w:delText>
        </w:r>
      </w:del>
      <w:ins w:author="ngocpv" w:date="2023-10-02T16:46:00Z" w:id="305">
        <w:del w:author="Phan Le Giang (K.PCTT-HO)" w:date="2023-10-13T15:28:00Z" w:id="306">
          <w:r w:rsidDel="00E53AAC" w:rsidR="00191556">
            <w:rPr>
              <w:rFonts w:ascii="Times New Roman" w:hAnsi="Times New Roman" w:eastAsia="Times New Roman" w:cs="Times New Roman"/>
              <w:sz w:val="24"/>
              <w:szCs w:val="24"/>
            </w:rPr>
            <w:delText>ghi nhận</w:delText>
          </w:r>
        </w:del>
      </w:ins>
      <w:ins w:author="Phan Le Giang (K.PCTT-HO)" w:date="2023-10-13T15:28:00Z" w:id="307">
        <w:r w:rsidR="00E53AAC">
          <w:rPr>
            <w:rFonts w:ascii="Times New Roman" w:hAnsi="Times New Roman" w:eastAsia="Times New Roman" w:cs="Times New Roman"/>
            <w:sz w:val="24"/>
            <w:szCs w:val="24"/>
          </w:rPr>
          <w:t>đã sang tên</w:t>
        </w:r>
      </w:ins>
      <w:r w:rsidRPr="00073755">
        <w:rPr>
          <w:rFonts w:ascii="Times New Roman" w:hAnsi="Times New Roman" w:eastAsia="Times New Roman" w:cs="Times New Roman"/>
          <w:sz w:val="24"/>
          <w:szCs w:val="24"/>
        </w:rPr>
        <w:t xml:space="preserve"> Bên Nhận Chuyển Nhượng </w:t>
      </w:r>
      <w:ins w:author="ngocpv" w:date="2023-10-02T16:46:00Z" w:id="308">
        <w:del w:author="Phan Le Giang (K.PCTT-HO)" w:date="2023-10-13T15:29:00Z" w:id="309">
          <w:r w:rsidDel="00E53AAC" w:rsidR="00191556">
            <w:rPr>
              <w:rFonts w:ascii="Times New Roman" w:hAnsi="Times New Roman" w:eastAsia="Times New Roman" w:cs="Times New Roman"/>
              <w:sz w:val="24"/>
              <w:szCs w:val="24"/>
            </w:rPr>
            <w:delText xml:space="preserve">là người sử dụng đất, chủ sở hữu tài sản gắn liền với đất </w:delText>
          </w:r>
        </w:del>
      </w:ins>
      <w:del w:author="ngocpv" w:date="2023-10-02T15:53:00Z" w:id="310">
        <w:r w:rsidRPr="00073755" w:rsidDel="004D393F">
          <w:rPr>
            <w:rFonts w:ascii="Times New Roman" w:hAnsi="Times New Roman" w:eastAsia="Times New Roman" w:cs="Times New Roman"/>
            <w:sz w:val="24"/>
            <w:szCs w:val="24"/>
          </w:rPr>
          <w:delText xml:space="preserve">(bản sao chứng thực) </w:delText>
        </w:r>
      </w:del>
      <w:r w:rsidR="00FE049D">
        <w:rPr>
          <w:rFonts w:ascii="Times New Roman" w:hAnsi="Times New Roman" w:eastAsia="Times New Roman" w:cs="Times New Roman"/>
          <w:sz w:val="24"/>
          <w:szCs w:val="24"/>
        </w:rPr>
        <w:t>theo yêu cầu của Ngân hàng.</w:t>
      </w:r>
    </w:p>
    <w:p w:rsidRPr="00594253" w:rsidR="00893BA8" w:rsidP="004F43AC" w:rsidRDefault="00594253" w14:paraId="2B9F3CC4" w14:textId="7AF50217">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C</w:t>
      </w:r>
      <w:r w:rsidRPr="00255A4F">
        <w:rPr>
          <w:rFonts w:ascii="Times New Roman" w:hAnsi="Times New Roman" w:eastAsia="Times New Roman" w:cs="Times New Roman"/>
          <w:sz w:val="24"/>
          <w:szCs w:val="24"/>
        </w:rPr>
        <w:t>hịu trách nhiệm</w:t>
      </w:r>
      <w:r w:rsidR="0028207F">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liên đới </w:t>
      </w:r>
      <w:r w:rsidR="0028207F">
        <w:rPr>
          <w:rFonts w:ascii="Times New Roman" w:hAnsi="Times New Roman" w:eastAsia="Times New Roman" w:cs="Times New Roman"/>
          <w:sz w:val="24"/>
          <w:szCs w:val="24"/>
        </w:rPr>
        <w:t xml:space="preserve">chịu trách nhiệm </w:t>
      </w:r>
      <w:r w:rsidRPr="00255A4F">
        <w:rPr>
          <w:rFonts w:ascii="Times New Roman" w:hAnsi="Times New Roman" w:eastAsia="Times New Roman" w:cs="Times New Roman"/>
          <w:sz w:val="24"/>
          <w:szCs w:val="24"/>
        </w:rPr>
        <w:t xml:space="preserve">về tính </w:t>
      </w:r>
      <w:r w:rsidR="00500595">
        <w:rPr>
          <w:rFonts w:ascii="Times New Roman" w:hAnsi="Times New Roman" w:eastAsia="Times New Roman" w:cs="Times New Roman"/>
          <w:sz w:val="24"/>
          <w:szCs w:val="24"/>
        </w:rPr>
        <w:t xml:space="preserve">xác </w:t>
      </w:r>
      <w:r w:rsidR="00041A7A">
        <w:rPr>
          <w:rFonts w:ascii="Times New Roman" w:hAnsi="Times New Roman" w:eastAsia="Times New Roman" w:cs="Times New Roman"/>
          <w:sz w:val="24"/>
          <w:szCs w:val="24"/>
        </w:rPr>
        <w:t xml:space="preserve">thực và tính </w:t>
      </w:r>
      <w:r w:rsidRPr="00255A4F">
        <w:rPr>
          <w:rFonts w:ascii="Times New Roman" w:hAnsi="Times New Roman" w:eastAsia="Times New Roman" w:cs="Times New Roman"/>
          <w:sz w:val="24"/>
          <w:szCs w:val="24"/>
        </w:rPr>
        <w:t xml:space="preserve">pháp lý của </w:t>
      </w:r>
      <w:r w:rsidR="00FE049D">
        <w:rPr>
          <w:rFonts w:ascii="Times New Roman" w:hAnsi="Times New Roman" w:eastAsia="Times New Roman" w:cs="Times New Roman"/>
          <w:sz w:val="24"/>
          <w:szCs w:val="24"/>
        </w:rPr>
        <w:t>các tài liệu</w:t>
      </w:r>
      <w:r w:rsidRPr="00255A4F">
        <w:rPr>
          <w:rFonts w:ascii="Times New Roman" w:hAnsi="Times New Roman" w:eastAsia="Times New Roman" w:cs="Times New Roman"/>
          <w:sz w:val="24"/>
          <w:szCs w:val="24"/>
        </w:rPr>
        <w:t xml:space="preserve"> khi cung cấp</w:t>
      </w:r>
      <w:r w:rsidR="0028207F">
        <w:rPr>
          <w:rFonts w:ascii="Times New Roman" w:hAnsi="Times New Roman" w:eastAsia="Times New Roman" w:cs="Times New Roman"/>
          <w:sz w:val="24"/>
          <w:szCs w:val="24"/>
        </w:rPr>
        <w:t xml:space="preserve">/do Các Bên cung cấp </w:t>
      </w:r>
      <w:r w:rsidRPr="00255A4F">
        <w:rPr>
          <w:rFonts w:ascii="Times New Roman" w:hAnsi="Times New Roman" w:eastAsia="Times New Roman" w:cs="Times New Roman"/>
          <w:sz w:val="24"/>
          <w:szCs w:val="24"/>
        </w:rPr>
        <w:t xml:space="preserve">cho </w:t>
      </w:r>
      <w:r>
        <w:rPr>
          <w:rFonts w:ascii="Times New Roman" w:hAnsi="Times New Roman" w:eastAsia="Times New Roman" w:cs="Times New Roman"/>
          <w:sz w:val="24"/>
          <w:szCs w:val="24"/>
        </w:rPr>
        <w:t>Ngân Hàng</w:t>
      </w:r>
      <w:r w:rsidR="00E83FFD">
        <w:rPr>
          <w:rFonts w:ascii="Times New Roman" w:hAnsi="Times New Roman" w:eastAsia="Times New Roman" w:cs="Times New Roman"/>
          <w:sz w:val="24"/>
          <w:szCs w:val="24"/>
        </w:rPr>
        <w:t>.</w:t>
      </w:r>
    </w:p>
    <w:p w:rsidRPr="00A6314C" w:rsidR="00A6314C" w:rsidP="004F43AC" w:rsidRDefault="00A6314C" w14:paraId="16EAF144" w14:textId="4DDC54FC">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1E6E88">
        <w:rPr>
          <w:rFonts w:ascii="Times New Roman" w:hAnsi="Times New Roman" w:cs="Times New Roman"/>
          <w:sz w:val="24"/>
          <w:szCs w:val="24"/>
        </w:rPr>
        <w:t xml:space="preserve">Các </w:t>
      </w:r>
      <w:r w:rsidRPr="00A6314C">
        <w:rPr>
          <w:rFonts w:ascii="Times New Roman" w:hAnsi="Times New Roman" w:eastAsia="Times New Roman" w:cs="Times New Roman"/>
          <w:sz w:val="24"/>
          <w:szCs w:val="24"/>
        </w:rPr>
        <w:t>quyền</w:t>
      </w:r>
      <w:r w:rsidRPr="001E6E88">
        <w:rPr>
          <w:rFonts w:ascii="Times New Roman" w:hAnsi="Times New Roman" w:cs="Times New Roman"/>
          <w:sz w:val="24"/>
          <w:szCs w:val="24"/>
        </w:rPr>
        <w:t xml:space="preserve"> và nghĩa vụ khác theo quy định tại </w:t>
      </w:r>
      <w:r w:rsidR="00F53F74">
        <w:rPr>
          <w:rFonts w:ascii="Times New Roman" w:hAnsi="Times New Roman" w:cs="Times New Roman"/>
          <w:sz w:val="24"/>
          <w:szCs w:val="24"/>
        </w:rPr>
        <w:t>Văn bản thỏa thuận này,</w:t>
      </w:r>
      <w:r w:rsidRPr="001E6E88" w:rsidDel="00B7163D" w:rsidR="00F53F74">
        <w:rPr>
          <w:rFonts w:ascii="Times New Roman" w:hAnsi="Times New Roman" w:cs="Times New Roman"/>
          <w:sz w:val="24"/>
          <w:szCs w:val="24"/>
        </w:rPr>
        <w:t xml:space="preserve"> </w:t>
      </w:r>
      <w:r w:rsidR="00B7163D">
        <w:rPr>
          <w:rFonts w:ascii="Times New Roman" w:hAnsi="Times New Roman" w:cs="Times New Roman"/>
          <w:sz w:val="24"/>
          <w:szCs w:val="24"/>
        </w:rPr>
        <w:t>Hợp đồng chuyển nhượng tài sản</w:t>
      </w:r>
      <w:r w:rsidRPr="001E6E88">
        <w:rPr>
          <w:rFonts w:ascii="Times New Roman" w:hAnsi="Times New Roman" w:cs="Times New Roman"/>
          <w:sz w:val="24"/>
          <w:szCs w:val="24"/>
        </w:rPr>
        <w:t xml:space="preserve"> và các quy định khác của pháp luật.</w:t>
      </w:r>
    </w:p>
    <w:p w:rsidRPr="008D6C3F" w:rsidR="00893BA8" w:rsidDel="00A42B0C" w:rsidP="004F43AC" w:rsidRDefault="00893BA8" w14:paraId="4E366ACF" w14:textId="7EBD9169">
      <w:pPr>
        <w:pStyle w:val="Heading1"/>
        <w:spacing w:before="120" w:after="120" w:line="312" w:lineRule="auto"/>
        <w:rPr>
          <w:del w:author="Phan Le Giang (K.PCTT-HO)" w:date="2023-10-13T15:31:00Z" w:id="311"/>
          <w:rFonts w:ascii="Times New Roman" w:hAnsi="Times New Roman" w:eastAsia="Times New Roman" w:cs="Times New Roman"/>
          <w:color w:val="auto"/>
          <w:sz w:val="24"/>
          <w:szCs w:val="24"/>
        </w:rPr>
      </w:pPr>
      <w:del w:author="Phan Le Giang (K.PCTT-HO)" w:date="2023-10-13T15:31:00Z" w:id="312">
        <w:r w:rsidRPr="008D6C3F" w:rsidDel="00A42B0C">
          <w:rPr>
            <w:rFonts w:ascii="Times New Roman" w:hAnsi="Times New Roman" w:eastAsia="Times New Roman" w:cs="Times New Roman"/>
            <w:color w:val="auto"/>
            <w:sz w:val="24"/>
            <w:szCs w:val="24"/>
          </w:rPr>
          <w:delText>QUYỀN VÀ NGHĨA VỤ CỦA BÊN VAY</w:delText>
        </w:r>
      </w:del>
    </w:p>
    <w:p w:rsidRPr="008D6C3F" w:rsidR="00893BA8" w:rsidDel="00A42B0C" w:rsidP="004F43AC" w:rsidRDefault="008B40C2" w14:paraId="18AC6E61" w14:textId="71A1F071">
      <w:pPr>
        <w:pStyle w:val="ListParagraph"/>
        <w:numPr>
          <w:ilvl w:val="1"/>
          <w:numId w:val="17"/>
        </w:numPr>
        <w:spacing w:before="120" w:after="120" w:line="312" w:lineRule="auto"/>
        <w:ind w:left="720" w:hanging="720"/>
        <w:outlineLvl w:val="0"/>
        <w:rPr>
          <w:del w:author="Phan Le Giang (K.PCTT-HO)" w:date="2023-10-13T15:31:00Z" w:id="313"/>
          <w:rFonts w:ascii="Times New Roman" w:hAnsi="Times New Roman" w:eastAsia="Times New Roman" w:cs="Times New Roman"/>
          <w:sz w:val="24"/>
          <w:szCs w:val="24"/>
        </w:rPr>
      </w:pPr>
      <w:del w:author="Phan Le Giang (K.PCTT-HO)" w:date="2023-10-13T15:31:00Z" w:id="314">
        <w:r w:rsidRPr="008D6C3F" w:rsidDel="00A42B0C">
          <w:rPr>
            <w:rFonts w:ascii="Times New Roman" w:hAnsi="Times New Roman" w:eastAsia="Times New Roman" w:cs="Times New Roman"/>
            <w:sz w:val="24"/>
            <w:szCs w:val="24"/>
          </w:rPr>
          <w:delText>Đ</w:delText>
        </w:r>
        <w:r w:rsidRPr="008D6C3F" w:rsidDel="00A42B0C" w:rsidR="00893BA8">
          <w:rPr>
            <w:rFonts w:ascii="Times New Roman" w:hAnsi="Times New Roman" w:eastAsia="Times New Roman" w:cs="Times New Roman"/>
            <w:sz w:val="24"/>
            <w:szCs w:val="24"/>
          </w:rPr>
          <w:delText>ồng ý để Ngân Hàng</w:delText>
        </w:r>
        <w:r w:rsidRPr="008D6C3F" w:rsidDel="00A42B0C" w:rsidR="005F36F8">
          <w:rPr>
            <w:rFonts w:ascii="Times New Roman" w:hAnsi="Times New Roman" w:eastAsia="Times New Roman" w:cs="Times New Roman"/>
            <w:sz w:val="24"/>
            <w:szCs w:val="24"/>
          </w:rPr>
          <w:delText xml:space="preserve"> chuyển Số Tiền Thanh Toán vào Tài Khoản Thụ Hưởng của Bên Chuyển Nhượng</w:delText>
        </w:r>
        <w:r w:rsidRPr="008D6C3F" w:rsidDel="00A42B0C" w:rsidR="00893BA8">
          <w:rPr>
            <w:rFonts w:ascii="Times New Roman" w:hAnsi="Times New Roman" w:eastAsia="Times New Roman" w:cs="Times New Roman"/>
            <w:sz w:val="24"/>
            <w:szCs w:val="24"/>
          </w:rPr>
          <w:delText>.</w:delText>
        </w:r>
      </w:del>
    </w:p>
    <w:p w:rsidRPr="008D6C3F" w:rsidR="00E83FFD" w:rsidDel="00A42B0C" w:rsidP="004F43AC" w:rsidRDefault="00E83FFD" w14:paraId="2A133749" w14:textId="01538D54">
      <w:pPr>
        <w:pStyle w:val="ListParagraph"/>
        <w:numPr>
          <w:ilvl w:val="1"/>
          <w:numId w:val="17"/>
        </w:numPr>
        <w:spacing w:before="120" w:after="120" w:line="312" w:lineRule="auto"/>
        <w:ind w:left="720" w:hanging="720"/>
        <w:outlineLvl w:val="0"/>
        <w:rPr>
          <w:del w:author="Phan Le Giang (K.PCTT-HO)" w:date="2023-10-13T15:31:00Z" w:id="315"/>
          <w:rFonts w:ascii="Times New Roman" w:hAnsi="Times New Roman" w:cs="Times New Roman"/>
          <w:sz w:val="24"/>
          <w:szCs w:val="24"/>
        </w:rPr>
      </w:pPr>
      <w:del w:author="Phan Le Giang (K.PCTT-HO)" w:date="2023-10-13T15:31:00Z" w:id="316">
        <w:r w:rsidRPr="008D6C3F" w:rsidDel="00A42B0C">
          <w:rPr>
            <w:rFonts w:ascii="Times New Roman" w:hAnsi="Times New Roman" w:cs="Times New Roman"/>
            <w:sz w:val="24"/>
            <w:szCs w:val="24"/>
          </w:rPr>
          <w:delText xml:space="preserve">Thực </w:delText>
        </w:r>
        <w:r w:rsidRPr="008D6C3F" w:rsidDel="00A42B0C">
          <w:rPr>
            <w:rFonts w:ascii="Times New Roman" w:hAnsi="Times New Roman" w:eastAsia="Times New Roman" w:cs="Times New Roman"/>
            <w:sz w:val="24"/>
            <w:szCs w:val="24"/>
          </w:rPr>
          <w:delText xml:space="preserve">hiện </w:delText>
        </w:r>
        <w:r w:rsidRPr="008D6C3F" w:rsidDel="00A42B0C">
          <w:rPr>
            <w:rFonts w:ascii="Times New Roman" w:hAnsi="Times New Roman" w:cs="Times New Roman"/>
            <w:sz w:val="24"/>
            <w:szCs w:val="24"/>
          </w:rPr>
          <w:delText>các thủ tục vay vốn và ký kết các Hợp Đồng Tín Dụng, Hợp Đồng Thế Chấp và các Văn kiện tín dụng khác theo yêu cầu của Ngân Hàng và quy định của pháp luật.</w:delText>
        </w:r>
      </w:del>
    </w:p>
    <w:p w:rsidRPr="008D6C3F" w:rsidR="00563493" w:rsidDel="00A42B0C" w:rsidP="004F43AC" w:rsidRDefault="00563493" w14:paraId="3E3CC044" w14:textId="51596631">
      <w:pPr>
        <w:pStyle w:val="ListParagraph"/>
        <w:numPr>
          <w:ilvl w:val="1"/>
          <w:numId w:val="17"/>
        </w:numPr>
        <w:spacing w:before="120" w:after="120" w:line="312" w:lineRule="auto"/>
        <w:ind w:left="720" w:hanging="720"/>
        <w:outlineLvl w:val="0"/>
        <w:rPr>
          <w:del w:author="Phan Le Giang (K.PCTT-HO)" w:date="2023-10-13T15:31:00Z" w:id="317"/>
          <w:rFonts w:ascii="Times New Roman" w:hAnsi="Times New Roman" w:cs="Times New Roman"/>
          <w:sz w:val="24"/>
          <w:szCs w:val="24"/>
        </w:rPr>
      </w:pPr>
      <w:del w:author="Phan Le Giang (K.PCTT-HO)" w:date="2023-10-13T15:31:00Z" w:id="318">
        <w:r w:rsidRPr="008D6C3F" w:rsidDel="00A42B0C">
          <w:rPr>
            <w:rFonts w:ascii="Times New Roman" w:hAnsi="Times New Roman" w:cs="Times New Roman"/>
            <w:sz w:val="24"/>
            <w:szCs w:val="24"/>
          </w:rPr>
          <w:delText xml:space="preserve">Cung cấp cho Ngân Hàng </w:delText>
        </w:r>
        <w:r w:rsidRPr="008D6C3F" w:rsidDel="00A42B0C" w:rsidR="00041A7A">
          <w:rPr>
            <w:rFonts w:ascii="Times New Roman" w:hAnsi="Times New Roman" w:eastAsia="Times New Roman" w:cs="Times New Roman"/>
            <w:sz w:val="24"/>
            <w:szCs w:val="24"/>
          </w:rPr>
          <w:delText>các tài liệu bao gồm nhưng không giới hạn: Hợp đồng chuyển nhượng tài sản công chứng</w:delText>
        </w:r>
        <w:r w:rsidRPr="008D6C3F" w:rsidDel="00A42B0C" w:rsidR="0027109D">
          <w:rPr>
            <w:rFonts w:ascii="Times New Roman" w:hAnsi="Times New Roman" w:eastAsia="Times New Roman" w:cs="Times New Roman"/>
            <w:sz w:val="24"/>
            <w:szCs w:val="24"/>
          </w:rPr>
          <w:delText>,</w:delText>
        </w:r>
        <w:r w:rsidRPr="008D6C3F" w:rsidDel="00A42B0C" w:rsidR="00041A7A">
          <w:rPr>
            <w:rFonts w:ascii="Times New Roman" w:hAnsi="Times New Roman" w:eastAsia="Times New Roman" w:cs="Times New Roman"/>
            <w:sz w:val="24"/>
            <w:szCs w:val="24"/>
          </w:rPr>
          <w:delText xml:space="preserve"> Hợp đồng đặt cọc</w:delText>
        </w:r>
        <w:r w:rsidRPr="008D6C3F" w:rsidDel="00A42B0C" w:rsidR="0027109D">
          <w:rPr>
            <w:rFonts w:ascii="Times New Roman" w:hAnsi="Times New Roman" w:eastAsia="Times New Roman" w:cs="Times New Roman"/>
            <w:sz w:val="24"/>
            <w:szCs w:val="24"/>
          </w:rPr>
          <w:delText>,</w:delText>
        </w:r>
        <w:r w:rsidRPr="008D6C3F" w:rsidDel="00A42B0C" w:rsidR="00041A7A">
          <w:rPr>
            <w:rFonts w:ascii="Times New Roman" w:hAnsi="Times New Roman" w:eastAsia="Times New Roman" w:cs="Times New Roman"/>
            <w:sz w:val="24"/>
            <w:szCs w:val="24"/>
          </w:rPr>
          <w:delText xml:space="preserve"> Giấy Chứng Nhận đã sang tên</w:delText>
        </w:r>
      </w:del>
      <w:ins w:author="ngocpv" w:date="2023-10-02T16:46:00Z" w:id="319">
        <w:del w:author="Phan Le Giang (K.PCTT-HO)" w:date="2023-10-13T15:31:00Z" w:id="320">
          <w:r w:rsidRPr="008D6C3F" w:rsidDel="00A42B0C" w:rsidR="00191556">
            <w:rPr>
              <w:rFonts w:ascii="Times New Roman" w:hAnsi="Times New Roman" w:eastAsia="Times New Roman" w:cs="Times New Roman"/>
              <w:sz w:val="24"/>
              <w:szCs w:val="24"/>
            </w:rPr>
            <w:delText>ghi nhận</w:delText>
          </w:r>
        </w:del>
      </w:ins>
      <w:del w:author="Phan Le Giang (K.PCTT-HO)" w:date="2023-10-13T15:31:00Z" w:id="321">
        <w:r w:rsidRPr="008D6C3F" w:rsidDel="00A42B0C" w:rsidR="00041A7A">
          <w:rPr>
            <w:rFonts w:ascii="Times New Roman" w:hAnsi="Times New Roman" w:eastAsia="Times New Roman" w:cs="Times New Roman"/>
            <w:sz w:val="24"/>
            <w:szCs w:val="24"/>
          </w:rPr>
          <w:delText xml:space="preserve"> Bên Nhận Chuyển Nhượng </w:delText>
        </w:r>
      </w:del>
      <w:ins w:author="ngocpv" w:date="2023-10-02T16:46:00Z" w:id="322">
        <w:del w:author="Phan Le Giang (K.PCTT-HO)" w:date="2023-10-13T15:31:00Z" w:id="323">
          <w:r w:rsidRPr="008D6C3F" w:rsidDel="00A42B0C" w:rsidR="00191556">
            <w:rPr>
              <w:rFonts w:ascii="Times New Roman" w:hAnsi="Times New Roman" w:eastAsia="Times New Roman" w:cs="Times New Roman"/>
              <w:sz w:val="24"/>
              <w:szCs w:val="24"/>
            </w:rPr>
            <w:delText xml:space="preserve">là người sử dụng đất, chủ sở hữu tài sản gắn liền với đất </w:delText>
          </w:r>
        </w:del>
      </w:ins>
      <w:del w:author="Phan Le Giang (K.PCTT-HO)" w:date="2023-10-13T15:31:00Z" w:id="324">
        <w:r w:rsidRPr="008D6C3F" w:rsidDel="00A42B0C" w:rsidR="00041A7A">
          <w:rPr>
            <w:rFonts w:ascii="Times New Roman" w:hAnsi="Times New Roman" w:eastAsia="Times New Roman" w:cs="Times New Roman"/>
            <w:sz w:val="24"/>
            <w:szCs w:val="24"/>
          </w:rPr>
          <w:delText>(bản sao chứng thực) theo yêu cầu của Ngân hàng</w:delText>
        </w:r>
        <w:r w:rsidRPr="008D6C3F" w:rsidDel="00A42B0C">
          <w:rPr>
            <w:rFonts w:ascii="Times New Roman" w:hAnsi="Times New Roman" w:cs="Times New Roman"/>
            <w:sz w:val="24"/>
            <w:szCs w:val="24"/>
          </w:rPr>
          <w:delText xml:space="preserve">. </w:delText>
        </w:r>
      </w:del>
    </w:p>
    <w:p w:rsidRPr="008D6C3F" w:rsidR="00E83FFD" w:rsidDel="00A42B0C" w:rsidP="004F43AC" w:rsidRDefault="0050472E" w14:paraId="3BA8B4E3" w14:textId="2BFB4D86">
      <w:pPr>
        <w:pStyle w:val="ListParagraph"/>
        <w:numPr>
          <w:ilvl w:val="1"/>
          <w:numId w:val="17"/>
        </w:numPr>
        <w:spacing w:before="120" w:after="120" w:line="312" w:lineRule="auto"/>
        <w:ind w:left="720" w:hanging="720"/>
        <w:outlineLvl w:val="0"/>
        <w:rPr>
          <w:del w:author="Phan Le Giang (K.PCTT-HO)" w:date="2023-10-13T15:31:00Z" w:id="325"/>
          <w:rFonts w:ascii="Times New Roman" w:hAnsi="Times New Roman" w:eastAsia="Times New Roman" w:cs="Times New Roman"/>
          <w:sz w:val="24"/>
          <w:szCs w:val="24"/>
        </w:rPr>
      </w:pPr>
      <w:del w:author="Phan Le Giang (K.PCTT-HO)" w:date="2023-10-13T15:31:00Z" w:id="326">
        <w:r w:rsidRPr="008D6C3F" w:rsidDel="00A42B0C">
          <w:rPr>
            <w:rFonts w:ascii="Times New Roman" w:hAnsi="Times New Roman" w:eastAsia="Times New Roman" w:cs="Times New Roman"/>
            <w:sz w:val="24"/>
            <w:szCs w:val="24"/>
          </w:rPr>
          <w:delText xml:space="preserve">Chịu trách nhiệm/liên đới chịu trách nhiệm về tính </w:delText>
        </w:r>
        <w:r w:rsidRPr="008D6C3F" w:rsidDel="00A42B0C" w:rsidR="00500595">
          <w:rPr>
            <w:rFonts w:ascii="Times New Roman" w:hAnsi="Times New Roman" w:eastAsia="Times New Roman" w:cs="Times New Roman"/>
            <w:sz w:val="24"/>
            <w:szCs w:val="24"/>
          </w:rPr>
          <w:delText>xác</w:delText>
        </w:r>
        <w:r w:rsidRPr="008D6C3F" w:rsidDel="00A42B0C">
          <w:rPr>
            <w:rFonts w:ascii="Times New Roman" w:hAnsi="Times New Roman" w:eastAsia="Times New Roman" w:cs="Times New Roman"/>
            <w:sz w:val="24"/>
            <w:szCs w:val="24"/>
          </w:rPr>
          <w:delText xml:space="preserve"> thực và tính pháp lý của các tài liệu khi cung cấp/do Các Bên cung cấp cho Ngân Hàng</w:delText>
        </w:r>
        <w:r w:rsidRPr="008D6C3F" w:rsidDel="00A42B0C" w:rsidR="00E83FFD">
          <w:rPr>
            <w:rFonts w:ascii="Times New Roman" w:hAnsi="Times New Roman" w:eastAsia="Times New Roman" w:cs="Times New Roman"/>
            <w:sz w:val="24"/>
            <w:szCs w:val="24"/>
          </w:rPr>
          <w:delText>.</w:delText>
        </w:r>
      </w:del>
    </w:p>
    <w:p w:rsidRPr="008D6C3F" w:rsidR="00D21FE8" w:rsidDel="00A42B0C" w:rsidP="004F43AC" w:rsidRDefault="00D21FE8" w14:paraId="52304D8B" w14:textId="357B7B65">
      <w:pPr>
        <w:pStyle w:val="ListParagraph"/>
        <w:numPr>
          <w:ilvl w:val="1"/>
          <w:numId w:val="17"/>
        </w:numPr>
        <w:spacing w:before="120" w:after="120" w:line="312" w:lineRule="auto"/>
        <w:ind w:left="720" w:hanging="720"/>
        <w:outlineLvl w:val="0"/>
        <w:rPr>
          <w:del w:author="Phan Le Giang (K.PCTT-HO)" w:date="2023-10-13T15:31:00Z" w:id="327"/>
          <w:rFonts w:ascii="Times New Roman" w:hAnsi="Times New Roman" w:eastAsia="Times New Roman" w:cs="Times New Roman"/>
          <w:sz w:val="24"/>
          <w:szCs w:val="24"/>
        </w:rPr>
      </w:pPr>
      <w:del w:author="Phan Le Giang (K.PCTT-HO)" w:date="2023-10-13T15:31:00Z" w:id="328">
        <w:r w:rsidRPr="008D6C3F" w:rsidDel="00A42B0C">
          <w:rPr>
            <w:rFonts w:ascii="Times New Roman" w:hAnsi="Times New Roman" w:eastAsia="Times New Roman" w:cs="Times New Roman"/>
            <w:sz w:val="24"/>
            <w:szCs w:val="24"/>
          </w:rPr>
          <w:delText>Thông báo ngay cho Ngân Hàng mọi sự biến động đối với Tài Sản ngay khi có sự kiện</w:delText>
        </w:r>
      </w:del>
      <w:ins w:author="ngocpv" w:date="2023-10-02T15:53:00Z" w:id="329">
        <w:del w:author="Phan Le Giang (K.PCTT-HO)" w:date="2023-10-13T15:31:00Z" w:id="330">
          <w:r w:rsidRPr="008D6C3F" w:rsidDel="00A42B0C" w:rsidR="00ED44DE">
            <w:rPr>
              <w:rFonts w:ascii="Times New Roman" w:hAnsi="Times New Roman" w:eastAsia="Times New Roman" w:cs="Times New Roman"/>
              <w:sz w:val="24"/>
              <w:szCs w:val="24"/>
            </w:rPr>
            <w:delText xml:space="preserve"> </w:delText>
          </w:r>
        </w:del>
      </w:ins>
      <w:ins w:author="ngocpv" w:date="2023-10-02T16:45:00Z" w:id="331">
        <w:del w:author="Phan Le Giang (K.PCTT-HO)" w:date="2023-10-13T15:31:00Z" w:id="332">
          <w:r w:rsidRPr="008D6C3F" w:rsidDel="00A42B0C" w:rsidR="0008237A">
            <w:rPr>
              <w:rFonts w:ascii="Times New Roman" w:hAnsi="Times New Roman" w:eastAsia="Times New Roman" w:cs="Times New Roman"/>
              <w:sz w:val="24"/>
              <w:szCs w:val="24"/>
            </w:rPr>
            <w:delText>biến động</w:delText>
          </w:r>
        </w:del>
      </w:ins>
      <w:del w:author="Phan Le Giang (K.PCTT-HO)" w:date="2023-10-13T15:31:00Z" w:id="333">
        <w:r w:rsidRPr="008D6C3F" w:rsidDel="00A42B0C">
          <w:rPr>
            <w:rFonts w:ascii="Times New Roman" w:hAnsi="Times New Roman" w:eastAsia="Times New Roman" w:cs="Times New Roman"/>
            <w:sz w:val="24"/>
            <w:szCs w:val="24"/>
          </w:rPr>
          <w:delText xml:space="preserve"> mà không cần bất kỳ yêu cầu hoặc thông báo nào từ phía Ngân Hàng.</w:delText>
        </w:r>
      </w:del>
    </w:p>
    <w:p w:rsidRPr="008D6C3F" w:rsidR="00D21FE8" w:rsidDel="00A42B0C" w:rsidP="004F43AC" w:rsidRDefault="00D21FE8" w14:paraId="221BA89C" w14:textId="5749CB30">
      <w:pPr>
        <w:pStyle w:val="ListParagraph"/>
        <w:numPr>
          <w:ilvl w:val="1"/>
          <w:numId w:val="17"/>
        </w:numPr>
        <w:spacing w:before="120" w:after="120" w:line="312" w:lineRule="auto"/>
        <w:ind w:left="720" w:hanging="720"/>
        <w:outlineLvl w:val="0"/>
        <w:rPr>
          <w:del w:author="Phan Le Giang (K.PCTT-HO)" w:date="2023-10-13T15:31:00Z" w:id="334"/>
          <w:rFonts w:ascii="Times New Roman" w:hAnsi="Times New Roman" w:eastAsia="Times New Roman" w:cs="Times New Roman"/>
          <w:sz w:val="24"/>
          <w:szCs w:val="24"/>
        </w:rPr>
      </w:pPr>
      <w:del w:author="Phan Le Giang (K.PCTT-HO)" w:date="2023-10-13T15:31:00Z" w:id="335">
        <w:r w:rsidRPr="008D6C3F" w:rsidDel="00A42B0C">
          <w:rPr>
            <w:rFonts w:ascii="Times New Roman" w:hAnsi="Times New Roman" w:eastAsia="Times New Roman" w:cs="Times New Roman"/>
            <w:sz w:val="24"/>
            <w:szCs w:val="24"/>
          </w:rPr>
          <w:delText xml:space="preserve">Thông báo ngay cho Ngân Hàng khi có bất kỳ sự thay đổi hoặc ảnh hưởng nào đối với việc thực hiện </w:delText>
        </w:r>
        <w:r w:rsidRPr="008D6C3F" w:rsidDel="00A42B0C" w:rsidR="00B7163D">
          <w:rPr>
            <w:rFonts w:ascii="Times New Roman" w:hAnsi="Times New Roman" w:eastAsia="Times New Roman" w:cs="Times New Roman"/>
            <w:sz w:val="24"/>
            <w:szCs w:val="24"/>
          </w:rPr>
          <w:delText>Hợp đồng chuyển nhượng tài sản</w:delText>
        </w:r>
        <w:r w:rsidRPr="008D6C3F" w:rsidDel="00A42B0C">
          <w:rPr>
            <w:rFonts w:ascii="Times New Roman" w:hAnsi="Times New Roman" w:eastAsia="Times New Roman" w:cs="Times New Roman"/>
            <w:sz w:val="24"/>
            <w:szCs w:val="24"/>
          </w:rPr>
          <w:delText>.</w:delText>
        </w:r>
      </w:del>
    </w:p>
    <w:p w:rsidRPr="008D6C3F" w:rsidR="00A6314C" w:rsidDel="00A42B0C" w:rsidP="004F43AC" w:rsidRDefault="00A6314C" w14:paraId="1A203DB8" w14:textId="637EEE39">
      <w:pPr>
        <w:pStyle w:val="ListParagraph"/>
        <w:numPr>
          <w:ilvl w:val="1"/>
          <w:numId w:val="17"/>
        </w:numPr>
        <w:spacing w:before="120" w:after="120" w:line="312" w:lineRule="auto"/>
        <w:ind w:left="720" w:hanging="720"/>
        <w:outlineLvl w:val="0"/>
        <w:rPr>
          <w:del w:author="Phan Le Giang (K.PCTT-HO)" w:date="2023-10-13T15:31:00Z" w:id="336"/>
          <w:rFonts w:ascii="Times New Roman" w:hAnsi="Times New Roman" w:eastAsia="Times New Roman" w:cs="Times New Roman"/>
          <w:sz w:val="24"/>
          <w:szCs w:val="24"/>
        </w:rPr>
      </w:pPr>
      <w:del w:author="Phan Le Giang (K.PCTT-HO)" w:date="2023-10-13T15:31:00Z" w:id="337">
        <w:r w:rsidRPr="008D6C3F" w:rsidDel="00A42B0C">
          <w:rPr>
            <w:rFonts w:ascii="Times New Roman" w:hAnsi="Times New Roman" w:cs="Times New Roman"/>
            <w:sz w:val="24"/>
            <w:szCs w:val="24"/>
          </w:rPr>
          <w:delText xml:space="preserve">Các quyền và nghĩa vụ khác theo quy định tại </w:delText>
        </w:r>
        <w:r w:rsidRPr="008D6C3F" w:rsidDel="00A42B0C" w:rsidR="00F53F74">
          <w:rPr>
            <w:rFonts w:ascii="Times New Roman" w:hAnsi="Times New Roman" w:cs="Times New Roman"/>
            <w:sz w:val="24"/>
            <w:szCs w:val="24"/>
          </w:rPr>
          <w:delText xml:space="preserve">Văn bản thỏa thuận này, </w:delText>
        </w:r>
        <w:r w:rsidRPr="008D6C3F" w:rsidDel="00A42B0C" w:rsidR="00B7163D">
          <w:rPr>
            <w:rFonts w:ascii="Times New Roman" w:hAnsi="Times New Roman" w:cs="Times New Roman"/>
            <w:sz w:val="24"/>
            <w:szCs w:val="24"/>
          </w:rPr>
          <w:delText>Hợp đồng chuyển nhượng tài sản</w:delText>
        </w:r>
        <w:r w:rsidRPr="008D6C3F" w:rsidDel="00A42B0C">
          <w:rPr>
            <w:rFonts w:ascii="Times New Roman" w:hAnsi="Times New Roman" w:cs="Times New Roman"/>
            <w:sz w:val="24"/>
            <w:szCs w:val="24"/>
          </w:rPr>
          <w:delText>, Hợp Đồng Tín Dụng, Hợp Đồng Thế Chấp, các văn kiện khác có liên quan và các quy định khác của pháp luật.</w:delText>
        </w:r>
      </w:del>
    </w:p>
    <w:p w:rsidRPr="008D6C3F" w:rsidR="004C0301" w:rsidP="004F43AC" w:rsidRDefault="004C0301" w14:paraId="61EC7589" w14:textId="64033004">
      <w:pPr>
        <w:pStyle w:val="Heading1"/>
        <w:spacing w:before="120" w:after="120" w:line="312" w:lineRule="auto"/>
        <w:rPr>
          <w:rFonts w:ascii="Times New Roman" w:hAnsi="Times New Roman" w:eastAsia="Times New Roman" w:cs="Times New Roman"/>
          <w:color w:val="auto"/>
          <w:sz w:val="24"/>
          <w:szCs w:val="24"/>
          <w:rPrChange w:author="Phan Le Giang (K.PCTT-HO)" w:date="2023-10-17T15:58:00Z" w:id="338">
            <w:rPr>
              <w:rFonts w:ascii="Times New Roman" w:hAnsi="Times New Roman" w:eastAsia="Times New Roman" w:cs="Times New Roman"/>
              <w:color w:val="auto"/>
              <w:sz w:val="24"/>
              <w:szCs w:val="24"/>
              <w:highlight w:val="lightGray"/>
            </w:rPr>
          </w:rPrChange>
        </w:rPr>
      </w:pPr>
      <w:r w:rsidRPr="008D6C3F">
        <w:rPr>
          <w:rFonts w:ascii="Times New Roman" w:hAnsi="Times New Roman" w:eastAsia="Times New Roman" w:cs="Times New Roman"/>
          <w:color w:val="auto"/>
          <w:sz w:val="24"/>
          <w:szCs w:val="24"/>
          <w:rPrChange w:author="Phan Le Giang (K.PCTT-HO)" w:date="2023-10-17T15:58:00Z" w:id="339">
            <w:rPr>
              <w:rFonts w:ascii="Times New Roman" w:hAnsi="Times New Roman" w:eastAsia="Times New Roman" w:cs="Times New Roman"/>
              <w:color w:val="auto"/>
              <w:sz w:val="24"/>
              <w:szCs w:val="24"/>
              <w:highlight w:val="lightGray"/>
            </w:rPr>
          </w:rPrChange>
        </w:rPr>
        <w:t>QUYỀN VÀ NGHĨA VỤ CỦA BÊN NHẬN CHUYỂN NHƯỢNG:</w:t>
      </w:r>
      <w:del w:author="Phan Le Giang (K.PCTT-HO)" w:date="2023-10-13T15:33:00Z" w:id="340">
        <w:r w:rsidRPr="008D6C3F" w:rsidDel="00FF0EA3">
          <w:rPr>
            <w:rStyle w:val="FootnoteReference"/>
            <w:rFonts w:ascii="Times New Roman" w:hAnsi="Times New Roman" w:eastAsia="Times New Roman" w:cs="Times New Roman"/>
            <w:color w:val="auto"/>
            <w:sz w:val="24"/>
            <w:szCs w:val="24"/>
            <w:rPrChange w:author="Phan Le Giang (K.PCTT-HO)" w:date="2023-10-17T15:58:00Z" w:id="341">
              <w:rPr>
                <w:rStyle w:val="FootnoteReference"/>
                <w:rFonts w:ascii="Times New Roman" w:hAnsi="Times New Roman" w:eastAsia="Times New Roman" w:cs="Times New Roman"/>
                <w:color w:val="auto"/>
                <w:sz w:val="24"/>
                <w:szCs w:val="24"/>
                <w:highlight w:val="lightGray"/>
              </w:rPr>
            </w:rPrChange>
          </w:rPr>
          <w:footnoteReference w:id="12"/>
        </w:r>
      </w:del>
    </w:p>
    <w:p w:rsidRPr="00A42B0C" w:rsidR="00A42B0C" w:rsidRDefault="00213214" w14:paraId="23EF5D9F" w14:textId="77777777">
      <w:pPr>
        <w:pStyle w:val="ListParagraph"/>
        <w:numPr>
          <w:ilvl w:val="1"/>
          <w:numId w:val="27"/>
        </w:numPr>
        <w:ind w:left="720" w:hanging="720"/>
        <w:rPr>
          <w:ins w:author="Phan Le Giang (K.PCTT-HO)" w:date="2023-10-13T15:32:00Z" w:id="344"/>
          <w:rFonts w:ascii="Times New Roman" w:hAnsi="Times New Roman" w:eastAsia="Times New Roman" w:cs="Times New Roman"/>
          <w:sz w:val="24"/>
          <w:szCs w:val="24"/>
        </w:rPr>
        <w:pPrChange w:author="Phan Le Giang (K.PCTT-HO)" w:date="2023-10-13T15:32:00Z" w:id="345">
          <w:pPr>
            <w:pStyle w:val="ListParagraph"/>
            <w:numPr>
              <w:ilvl w:val="1"/>
              <w:numId w:val="21"/>
            </w:numPr>
            <w:spacing w:before="120" w:after="120" w:line="312" w:lineRule="auto"/>
            <w:ind w:left="360" w:hanging="720"/>
            <w:outlineLvl w:val="0"/>
          </w:pPr>
        </w:pPrChange>
      </w:pPr>
      <w:ins w:author="Phan Le Giang (K.PCTT-HO)" w:date="2023-10-13T15:30:00Z" w:id="346">
        <w:r w:rsidRPr="00A42B0C">
          <w:rPr>
            <w:rFonts w:ascii="Times New Roman" w:hAnsi="Times New Roman" w:eastAsia="Times New Roman" w:cs="Times New Roman"/>
            <w:sz w:val="24"/>
            <w:szCs w:val="24"/>
            <w:rPrChange w:author="Phan Le Giang (K.PCTT-HO)" w:date="2023-10-13T15:32:00Z" w:id="347">
              <w:rPr/>
            </w:rPrChange>
          </w:rPr>
          <w:t xml:space="preserve">ĐUYỀN VÀ NGHĨA VỤ CỦA BÊN NHẬN CHUYỂN NHƯỢNG:ăn kiện khác có liên quan và các quy định khác </w:t>
        </w:r>
      </w:ins>
    </w:p>
    <w:p w:rsidRPr="00A42B0C" w:rsidR="00A42B0C" w:rsidRDefault="00213214" w14:paraId="4176CC8B" w14:textId="77777777">
      <w:pPr>
        <w:pStyle w:val="ListParagraph"/>
        <w:numPr>
          <w:ilvl w:val="1"/>
          <w:numId w:val="27"/>
        </w:numPr>
        <w:ind w:left="720" w:hanging="720"/>
        <w:rPr>
          <w:ins w:author="Phan Le Giang (K.PCTT-HO)" w:date="2023-10-13T15:32:00Z" w:id="348"/>
          <w:rFonts w:ascii="Times New Roman" w:hAnsi="Times New Roman" w:eastAsia="Times New Roman" w:cs="Times New Roman"/>
          <w:sz w:val="24"/>
          <w:szCs w:val="24"/>
          <w:rPrChange w:author="Phan Le Giang (K.PCTT-HO)" w:date="2023-10-13T15:32:00Z" w:id="349">
            <w:rPr>
              <w:ins w:author="Phan Le Giang (K.PCTT-HO)" w:date="2023-10-13T15:32:00Z" w:id="350"/>
              <w:rFonts w:ascii="Times New Roman" w:hAnsi="Times New Roman" w:cs="Times New Roman"/>
              <w:sz w:val="24"/>
              <w:szCs w:val="24"/>
            </w:rPr>
          </w:rPrChange>
        </w:rPr>
        <w:pPrChange w:author="Phan Le Giang (K.PCTT-HO)" w:date="2023-10-13T15:32:00Z" w:id="351">
          <w:pPr>
            <w:pStyle w:val="ListParagraph"/>
            <w:numPr>
              <w:ilvl w:val="1"/>
              <w:numId w:val="21"/>
            </w:numPr>
            <w:spacing w:before="120" w:after="120" w:line="312" w:lineRule="auto"/>
            <w:ind w:left="360" w:hanging="720"/>
            <w:outlineLvl w:val="0"/>
          </w:pPr>
        </w:pPrChange>
      </w:pPr>
      <w:ins w:author="Phan Le Giang (K.PCTT-HO)" w:date="2023-10-13T15:31:00Z" w:id="352">
        <w:r w:rsidRPr="00A42B0C">
          <w:rPr>
            <w:rFonts w:ascii="Times New Roman" w:hAnsi="Times New Roman" w:cs="Times New Roman"/>
            <w:sz w:val="24"/>
            <w:szCs w:val="24"/>
            <w:rPrChange w:author="Phan Le Giang (K.PCTT-HO)" w:date="2023-10-13T15:32:00Z" w:id="353">
              <w:rPr/>
            </w:rPrChange>
          </w:rPr>
          <w:t xml:space="preserve">Thực </w:t>
        </w:r>
        <w:r w:rsidRPr="00A42B0C">
          <w:rPr>
            <w:rFonts w:ascii="Times New Roman" w:hAnsi="Times New Roman" w:eastAsia="Times New Roman" w:cs="Times New Roman"/>
            <w:sz w:val="24"/>
            <w:szCs w:val="24"/>
            <w:rPrChange w:author="Phan Le Giang (K.PCTT-HO)" w:date="2023-10-13T15:32:00Z" w:id="354">
              <w:rPr>
                <w:rFonts w:eastAsia="Times New Roman"/>
              </w:rPr>
            </w:rPrChange>
          </w:rPr>
          <w:t xml:space="preserve">hiện </w:t>
        </w:r>
        <w:r w:rsidRPr="00A42B0C">
          <w:rPr>
            <w:rFonts w:ascii="Times New Roman" w:hAnsi="Times New Roman" w:cs="Times New Roman"/>
            <w:sz w:val="24"/>
            <w:szCs w:val="24"/>
            <w:rPrChange w:author="Phan Le Giang (K.PCTT-HO)" w:date="2023-10-13T15:32:00Z" w:id="355">
              <w:rPr/>
            </w:rPrChange>
          </w:rPr>
          <w:t>các thủ tục vay vốn và ký kết các Hợp Đồng Tín Dụng, Hợp Đồng Thế Chấp và các Văn kiện tín dụng khác theo yêu cầu của Ngân Hàng và quy định của pháp luật</w:t>
        </w:r>
      </w:ins>
    </w:p>
    <w:p w:rsidRPr="00A42B0C" w:rsidR="00A42B0C" w:rsidRDefault="0050472E" w14:paraId="036F3E43" w14:textId="77777777">
      <w:pPr>
        <w:pStyle w:val="ListParagraph"/>
        <w:numPr>
          <w:ilvl w:val="1"/>
          <w:numId w:val="27"/>
        </w:numPr>
        <w:ind w:left="720" w:hanging="720"/>
        <w:rPr>
          <w:ins w:author="Phan Le Giang (K.PCTT-HO)" w:date="2023-10-13T15:32:00Z" w:id="356"/>
          <w:rFonts w:ascii="Times New Roman" w:hAnsi="Times New Roman" w:eastAsia="Times New Roman" w:cs="Times New Roman"/>
          <w:sz w:val="24"/>
          <w:szCs w:val="24"/>
        </w:rPr>
        <w:pPrChange w:author="Phan Le Giang (K.PCTT-HO)" w:date="2023-10-13T15:32:00Z" w:id="357">
          <w:pPr>
            <w:pStyle w:val="ListParagraph"/>
            <w:numPr>
              <w:ilvl w:val="1"/>
              <w:numId w:val="21"/>
            </w:numPr>
            <w:spacing w:before="120" w:after="120" w:line="312" w:lineRule="auto"/>
            <w:ind w:left="360" w:hanging="360"/>
            <w:outlineLvl w:val="0"/>
          </w:pPr>
        </w:pPrChange>
      </w:pPr>
      <w:r w:rsidRPr="00A42B0C">
        <w:rPr>
          <w:rFonts w:ascii="Times New Roman" w:hAnsi="Times New Roman" w:eastAsia="Times New Roman" w:cs="Times New Roman"/>
          <w:sz w:val="24"/>
          <w:szCs w:val="24"/>
          <w:rPrChange w:author="Phan Le Giang (K.PCTT-HO)" w:date="2023-10-13T15:32:00Z" w:id="358">
            <w:rPr/>
          </w:rPrChange>
        </w:rPr>
        <w:t>Chc thủ tục vay vốn và ký kết các Hợp Đồng Tín Dụng,</w:t>
      </w:r>
      <w:r w:rsidRPr="00A42B0C" w:rsidR="00BA6114">
        <w:rPr>
          <w:rFonts w:ascii="Times New Roman" w:hAnsi="Times New Roman" w:eastAsia="Times New Roman" w:cs="Times New Roman"/>
          <w:sz w:val="24"/>
          <w:szCs w:val="24"/>
          <w:rPrChange w:author="Phan Le Giang (K.PCTT-HO)" w:date="2023-10-13T15:32:00Z" w:id="359">
            <w:rPr/>
          </w:rPrChange>
        </w:rPr>
        <w:t>xác</w:t>
      </w:r>
      <w:r w:rsidRPr="00A42B0C">
        <w:rPr>
          <w:rFonts w:ascii="Times New Roman" w:hAnsi="Times New Roman" w:eastAsia="Times New Roman" w:cs="Times New Roman"/>
          <w:sz w:val="24"/>
          <w:szCs w:val="24"/>
          <w:rPrChange w:author="Phan Le Giang (K.PCTT-HO)" w:date="2023-10-13T15:32:00Z" w:id="360">
            <w:rPr/>
          </w:rPrChange>
        </w:rPr>
        <w:t xml:space="preserve"> th thủ tục vay vốn và ký kết các Hợp Đồng Tín Dụng, Hợp Đồng Thế Chấpấp cho Ngân Hàng</w:t>
      </w:r>
      <w:r w:rsidRPr="00A42B0C" w:rsidR="00A94CA7">
        <w:rPr>
          <w:rFonts w:ascii="Times New Roman" w:hAnsi="Times New Roman" w:eastAsia="Times New Roman" w:cs="Times New Roman"/>
          <w:sz w:val="24"/>
          <w:szCs w:val="24"/>
          <w:rPrChange w:author="Phan Le Giang (K.PCTT-HO)" w:date="2023-10-13T15:32:00Z" w:id="361">
            <w:rPr/>
          </w:rPrChange>
        </w:rPr>
        <w:t>.</w:t>
      </w:r>
    </w:p>
    <w:p w:rsidRPr="00A42B0C" w:rsidR="00213214" w:rsidRDefault="00213214" w14:paraId="7523B44D" w14:textId="2D6B2B77">
      <w:pPr>
        <w:pStyle w:val="ListParagraph"/>
        <w:numPr>
          <w:ilvl w:val="1"/>
          <w:numId w:val="27"/>
        </w:numPr>
        <w:ind w:left="720" w:hanging="720"/>
        <w:rPr>
          <w:ins w:author="Phan Le Giang (K.PCTT-HO)" w:date="2023-10-13T15:31:00Z" w:id="362"/>
          <w:rFonts w:ascii="Times New Roman" w:hAnsi="Times New Roman" w:eastAsia="Times New Roman" w:cs="Times New Roman"/>
          <w:sz w:val="24"/>
          <w:szCs w:val="24"/>
          <w:rPrChange w:author="Phan Le Giang (K.PCTT-HO)" w:date="2023-10-13T15:32:00Z" w:id="363">
            <w:rPr>
              <w:ins w:author="Phan Le Giang (K.PCTT-HO)" w:date="2023-10-13T15:31:00Z" w:id="364"/>
            </w:rPr>
          </w:rPrChange>
        </w:rPr>
        <w:pPrChange w:author="Phan Le Giang (K.PCTT-HO)" w:date="2023-10-13T15:32:00Z" w:id="365">
          <w:pPr>
            <w:pStyle w:val="ListParagraph"/>
            <w:numPr>
              <w:ilvl w:val="1"/>
              <w:numId w:val="21"/>
            </w:numPr>
            <w:spacing w:before="120" w:after="120" w:line="312" w:lineRule="auto"/>
            <w:ind w:left="360" w:hanging="360"/>
            <w:outlineLvl w:val="0"/>
          </w:pPr>
        </w:pPrChange>
      </w:pPr>
      <w:ins w:author="Phan Le Giang (K.PCTT-HO)" w:date="2023-10-13T15:31:00Z" w:id="366">
        <w:r w:rsidRPr="00A42B0C">
          <w:rPr>
            <w:rFonts w:ascii="Times New Roman" w:hAnsi="Times New Roman" w:cs="Times New Roman"/>
            <w:sz w:val="24"/>
            <w:szCs w:val="24"/>
            <w:rPrChange w:author="Phan Le Giang (K.PCTT-HO)" w:date="2023-10-13T15:32:00Z" w:id="367">
              <w:rPr/>
            </w:rPrChange>
          </w:rPr>
          <w:t xml:space="preserve">Cung cấp cho Ngân Hàng </w:t>
        </w:r>
        <w:r w:rsidRPr="00A42B0C">
          <w:rPr>
            <w:rFonts w:ascii="Times New Roman" w:hAnsi="Times New Roman" w:eastAsia="Times New Roman" w:cs="Times New Roman"/>
            <w:sz w:val="24"/>
            <w:szCs w:val="24"/>
            <w:rPrChange w:author="Phan Le Giang (K.PCTT-HO)" w:date="2023-10-13T15:32:00Z" w:id="368">
              <w:rPr/>
            </w:rPrChange>
          </w:rPr>
          <w:t>các tài liho Ngân Hàng ký kết các Hợp Đồng Tín Dụng, Hợp Đồng Thế Chấpấp cho Ngân Hàng tín dụng khác theo yêu cầu của Ngân Hàng và quy định của pháp luật.uận này.iữa […] và […] chc tài liho Ngân Hàng ký kết các Hợp eo yêu cầu của Ngân hàng</w:t>
        </w:r>
        <w:r w:rsidRPr="00A42B0C">
          <w:rPr>
            <w:rFonts w:ascii="Times New Roman" w:hAnsi="Times New Roman" w:cs="Times New Roman"/>
            <w:sz w:val="24"/>
            <w:szCs w:val="24"/>
            <w:rPrChange w:author="Phan Le Giang (K.PCTT-HO)" w:date="2023-10-13T15:32:00Z" w:id="369">
              <w:rPr/>
            </w:rPrChange>
          </w:rPr>
          <w:t xml:space="preserve">. </w:t>
        </w:r>
      </w:ins>
    </w:p>
    <w:p w:rsidRPr="00A42B0C" w:rsidR="00213214" w:rsidDel="00213214" w:rsidRDefault="00213214" w14:paraId="63C67648" w14:textId="7B4194FE">
      <w:pPr>
        <w:pStyle w:val="ListParagraph"/>
        <w:numPr>
          <w:ilvl w:val="1"/>
          <w:numId w:val="27"/>
        </w:numPr>
        <w:ind w:left="720" w:hanging="720"/>
        <w:rPr>
          <w:del w:author="Phan Le Giang (K.PCTT-HO)" w:date="2023-10-13T15:31:00Z" w:id="370"/>
          <w:rFonts w:ascii="Times New Roman" w:hAnsi="Times New Roman" w:eastAsia="Times New Roman" w:cs="Times New Roman"/>
          <w:sz w:val="24"/>
          <w:szCs w:val="24"/>
          <w:rPrChange w:author="Phan Le Giang (K.PCTT-HO)" w:date="2023-10-13T15:32:00Z" w:id="371">
            <w:rPr>
              <w:del w:author="Phan Le Giang (K.PCTT-HO)" w:date="2023-10-13T15:31:00Z" w:id="372"/>
            </w:rPr>
          </w:rPrChange>
        </w:rPr>
        <w:pPrChange w:author="Phan Le Giang (K.PCTT-HO)" w:date="2023-10-13T15:32:00Z" w:id="373">
          <w:pPr>
            <w:pStyle w:val="ListParagraph"/>
            <w:numPr>
              <w:ilvl w:val="1"/>
              <w:numId w:val="21"/>
            </w:numPr>
            <w:spacing w:before="120" w:after="120" w:line="312" w:lineRule="auto"/>
            <w:ind w:left="360" w:hanging="720"/>
            <w:outlineLvl w:val="0"/>
          </w:pPr>
        </w:pPrChange>
      </w:pPr>
    </w:p>
    <w:p w:rsidRPr="00A42B0C" w:rsidR="00A94CA7" w:rsidDel="00A42B0C" w:rsidRDefault="00A94CA7" w14:paraId="2FA9D32F" w14:textId="23A7DB7A">
      <w:pPr>
        <w:pStyle w:val="ListParagraph"/>
        <w:numPr>
          <w:ilvl w:val="1"/>
          <w:numId w:val="27"/>
        </w:numPr>
        <w:ind w:left="720" w:hanging="720"/>
        <w:rPr>
          <w:del w:author="Phan Le Giang (K.PCTT-HO)" w:date="2023-10-13T15:32:00Z" w:id="374"/>
          <w:rFonts w:ascii="Times New Roman" w:hAnsi="Times New Roman" w:cs="Times New Roman"/>
          <w:sz w:val="24"/>
          <w:szCs w:val="24"/>
          <w:rPrChange w:author="Phan Le Giang (K.PCTT-HO)" w:date="2023-10-13T15:32:00Z" w:id="375">
            <w:rPr>
              <w:del w:author="Phan Le Giang (K.PCTT-HO)" w:date="2023-10-13T15:32:00Z" w:id="376"/>
            </w:rPr>
          </w:rPrChange>
        </w:rPr>
        <w:pPrChange w:author="Phan Le Giang (K.PCTT-HO)" w:date="2023-10-13T15:32:00Z" w:id="377">
          <w:pPr>
            <w:pStyle w:val="ListParagraph"/>
            <w:numPr>
              <w:ilvl w:val="1"/>
              <w:numId w:val="21"/>
            </w:numPr>
            <w:spacing w:before="120" w:after="120" w:line="312" w:lineRule="auto"/>
            <w:ind w:left="360" w:hanging="720"/>
            <w:outlineLvl w:val="0"/>
          </w:pPr>
        </w:pPrChange>
      </w:pPr>
      <w:r w:rsidRPr="00A42B0C">
        <w:rPr>
          <w:rFonts w:ascii="Times New Roman" w:hAnsi="Times New Roman" w:cs="Times New Roman"/>
          <w:sz w:val="24"/>
          <w:szCs w:val="24"/>
          <w:rPrChange w:author="Phan Le Giang (K.PCTT-HO)" w:date="2023-10-13T15:32:00Z" w:id="378">
            <w:rPr/>
          </w:rPrChange>
        </w:rPr>
        <w:t xml:space="preserve">Thông báo ngay cho Ngân Hàng khi có bất kỳ sự thay đổi hoặc ảnh hưởng nào đối với việc thực hiện </w:t>
      </w:r>
      <w:r w:rsidRPr="00A42B0C" w:rsidR="00B7163D">
        <w:rPr>
          <w:rFonts w:ascii="Times New Roman" w:hAnsi="Times New Roman" w:cs="Times New Roman"/>
          <w:sz w:val="24"/>
          <w:szCs w:val="24"/>
          <w:rPrChange w:author="Phan Le Giang (K.PCTT-HO)" w:date="2023-10-13T15:32:00Z" w:id="379">
            <w:rPr/>
          </w:rPrChange>
        </w:rPr>
        <w:t>Hợp đồng chuyển nhượng tài sản</w:t>
      </w:r>
      <w:r w:rsidRPr="00A42B0C">
        <w:rPr>
          <w:rFonts w:ascii="Times New Roman" w:hAnsi="Times New Roman" w:cs="Times New Roman"/>
          <w:sz w:val="24"/>
          <w:szCs w:val="24"/>
          <w:rPrChange w:author="Phan Le Giang (K.PCTT-HO)" w:date="2023-10-13T15:32:00Z" w:id="380">
            <w:rPr/>
          </w:rPrChange>
        </w:rPr>
        <w:t>.</w:t>
      </w:r>
    </w:p>
    <w:p w:rsidRPr="00A42B0C" w:rsidR="00A42B0C" w:rsidRDefault="00A42B0C" w14:paraId="799BA731" w14:textId="77777777">
      <w:pPr>
        <w:pStyle w:val="ListParagraph"/>
        <w:numPr>
          <w:ilvl w:val="1"/>
          <w:numId w:val="27"/>
        </w:numPr>
        <w:ind w:left="720" w:hanging="720"/>
        <w:rPr>
          <w:ins w:author="Phan Le Giang (K.PCTT-HO)" w:date="2023-10-13T15:32:00Z" w:id="381"/>
          <w:rFonts w:ascii="Times New Roman" w:hAnsi="Times New Roman" w:cs="Times New Roman"/>
          <w:sz w:val="24"/>
          <w:szCs w:val="24"/>
          <w:rPrChange w:author="Phan Le Giang (K.PCTT-HO)" w:date="2023-10-13T15:32:00Z" w:id="382">
            <w:rPr>
              <w:ins w:author="Phan Le Giang (K.PCTT-HO)" w:date="2023-10-13T15:32:00Z" w:id="383"/>
            </w:rPr>
          </w:rPrChange>
        </w:rPr>
        <w:pPrChange w:author="Phan Le Giang (K.PCTT-HO)" w:date="2023-10-13T15:32:00Z" w:id="384">
          <w:pPr>
            <w:pStyle w:val="ListParagraph"/>
            <w:numPr>
              <w:ilvl w:val="1"/>
              <w:numId w:val="21"/>
            </w:numPr>
            <w:spacing w:before="120" w:after="120" w:line="312" w:lineRule="auto"/>
            <w:ind w:left="360" w:hanging="720"/>
            <w:outlineLvl w:val="0"/>
          </w:pPr>
        </w:pPrChange>
      </w:pPr>
    </w:p>
    <w:p w:rsidRPr="00A42B0C" w:rsidR="00D21FE8" w:rsidRDefault="00D21FE8" w14:paraId="21177909" w14:textId="59DB57C1">
      <w:pPr>
        <w:pStyle w:val="ListParagraph"/>
        <w:numPr>
          <w:ilvl w:val="1"/>
          <w:numId w:val="27"/>
        </w:numPr>
        <w:ind w:left="720" w:hanging="720"/>
        <w:rPr>
          <w:rFonts w:ascii="Times New Roman" w:hAnsi="Times New Roman" w:cs="Times New Roman"/>
          <w:sz w:val="24"/>
          <w:szCs w:val="24"/>
          <w:rPrChange w:author="Phan Le Giang (K.PCTT-HO)" w:date="2023-10-13T15:32:00Z" w:id="385">
            <w:rPr/>
          </w:rPrChange>
        </w:rPr>
        <w:pPrChange w:author="Phan Le Giang (K.PCTT-HO)" w:date="2023-10-13T15:32:00Z" w:id="386">
          <w:pPr>
            <w:pStyle w:val="ListParagraph"/>
            <w:numPr>
              <w:ilvl w:val="1"/>
              <w:numId w:val="21"/>
            </w:numPr>
            <w:spacing w:before="120" w:after="120" w:line="312" w:lineRule="auto"/>
            <w:ind w:left="360" w:hanging="720"/>
            <w:outlineLvl w:val="0"/>
          </w:pPr>
        </w:pPrChange>
      </w:pPr>
      <w:r w:rsidRPr="00A42B0C">
        <w:rPr>
          <w:rFonts w:ascii="Times New Roman" w:hAnsi="Times New Roman" w:cs="Times New Roman"/>
          <w:sz w:val="24"/>
          <w:szCs w:val="24"/>
          <w:rPrChange w:author="Phan Le Giang (K.PCTT-HO)" w:date="2023-10-13T15:32:00Z" w:id="387">
            <w:rPr/>
          </w:rPrChange>
        </w:rPr>
        <w:t xml:space="preserve">Thông báo ngay cho Ngân Hàng mọi sự biến động đối với Tài Sản ngay khi có sự kiện </w:t>
      </w:r>
      <w:ins w:author="ngocpv" w:date="2023-10-02T16:45:00Z" w:id="388">
        <w:r w:rsidRPr="00A42B0C" w:rsidR="0008237A">
          <w:rPr>
            <w:rFonts w:ascii="Times New Roman" w:hAnsi="Times New Roman" w:cs="Times New Roman"/>
            <w:sz w:val="24"/>
            <w:szCs w:val="24"/>
            <w:rPrChange w:author="Phan Le Giang (K.PCTT-HO)" w:date="2023-10-13T15:32:00Z" w:id="389">
              <w:rPr/>
            </w:rPrChange>
          </w:rPr>
          <w:t>biến động</w:t>
        </w:r>
      </w:ins>
      <w:ins w:author="ngocpv" w:date="2023-10-02T15:54:00Z" w:id="390">
        <w:r w:rsidRPr="00A42B0C" w:rsidR="00ED44DE">
          <w:rPr>
            <w:rFonts w:ascii="Times New Roman" w:hAnsi="Times New Roman" w:cs="Times New Roman"/>
            <w:sz w:val="24"/>
            <w:szCs w:val="24"/>
            <w:rPrChange w:author="Phan Le Giang (K.PCTT-HO)" w:date="2023-10-13T15:32:00Z" w:id="391">
              <w:rPr/>
            </w:rPrChange>
          </w:rPr>
          <w:t xml:space="preserve"> </w:t>
        </w:r>
      </w:ins>
      <w:r w:rsidRPr="00A42B0C">
        <w:rPr>
          <w:rFonts w:ascii="Times New Roman" w:hAnsi="Times New Roman" w:cs="Times New Roman"/>
          <w:sz w:val="24"/>
          <w:szCs w:val="24"/>
          <w:rPrChange w:author="Phan Le Giang (K.PCTT-HO)" w:date="2023-10-13T15:32:00Z" w:id="392">
            <w:rPr/>
          </w:rPrChange>
        </w:rPr>
        <w:t>mà không cần bất kỳ yêu cầu hoặc thông báo nào từ phía Ngân Hàng.</w:t>
      </w:r>
    </w:p>
    <w:p w:rsidRPr="00A42B0C" w:rsidR="00A94CA7" w:rsidRDefault="00A94CA7" w14:paraId="1C8B0246" w14:textId="362AC4E2">
      <w:pPr>
        <w:pStyle w:val="ListParagraph"/>
        <w:numPr>
          <w:ilvl w:val="1"/>
          <w:numId w:val="27"/>
        </w:numPr>
        <w:spacing w:before="120" w:after="120" w:line="312" w:lineRule="auto"/>
        <w:ind w:left="720" w:hanging="720"/>
        <w:outlineLvl w:val="0"/>
        <w:rPr>
          <w:rFonts w:ascii="Times New Roman" w:hAnsi="Times New Roman" w:eastAsia="Times New Roman" w:cs="Times New Roman"/>
          <w:sz w:val="24"/>
          <w:szCs w:val="24"/>
        </w:rPr>
        <w:pPrChange w:author="Phan Le Giang (K.PCTT-HO)" w:date="2023-10-13T15:32:00Z" w:id="393">
          <w:pPr>
            <w:pStyle w:val="ListParagraph"/>
            <w:numPr>
              <w:ilvl w:val="1"/>
              <w:numId w:val="21"/>
            </w:numPr>
            <w:spacing w:before="120" w:after="120" w:line="312" w:lineRule="auto"/>
            <w:ind w:left="360" w:hanging="720"/>
            <w:outlineLvl w:val="0"/>
          </w:pPr>
        </w:pPrChange>
      </w:pPr>
      <w:r w:rsidRPr="00A42B0C">
        <w:rPr>
          <w:rFonts w:ascii="Times New Roman" w:hAnsi="Times New Roman" w:eastAsia="Times New Roman" w:cs="Times New Roman"/>
          <w:sz w:val="24"/>
          <w:szCs w:val="24"/>
        </w:rPr>
        <w:t>Các</w:t>
      </w:r>
      <w:r w:rsidRPr="00A42B0C">
        <w:rPr>
          <w:rFonts w:ascii="Times New Roman" w:hAnsi="Times New Roman" w:cs="Times New Roman"/>
          <w:sz w:val="24"/>
          <w:szCs w:val="24"/>
        </w:rPr>
        <w:t xml:space="preserve"> quyền và nghĩa vụ khác theo quy định tại </w:t>
      </w:r>
      <w:r w:rsidRPr="00A42B0C" w:rsidR="00F53F74">
        <w:rPr>
          <w:rFonts w:ascii="Times New Roman" w:hAnsi="Times New Roman" w:cs="Times New Roman"/>
          <w:sz w:val="24"/>
          <w:szCs w:val="24"/>
        </w:rPr>
        <w:t xml:space="preserve">Văn bản thỏa thuận này, </w:t>
      </w:r>
      <w:r w:rsidRPr="00A42B0C" w:rsidR="00B7163D">
        <w:rPr>
          <w:rFonts w:ascii="Times New Roman" w:hAnsi="Times New Roman" w:cs="Times New Roman"/>
          <w:sz w:val="24"/>
          <w:szCs w:val="24"/>
        </w:rPr>
        <w:t>Hợp đồng chuyển nhượng tài sản</w:t>
      </w:r>
      <w:r w:rsidRPr="00A42B0C">
        <w:rPr>
          <w:rFonts w:ascii="Times New Roman" w:hAnsi="Times New Roman" w:cs="Times New Roman"/>
          <w:sz w:val="24"/>
          <w:szCs w:val="24"/>
        </w:rPr>
        <w:t>, các văn kiện tín dụng khác có liên quan và các quy định khác của pháp luật.</w:t>
      </w:r>
    </w:p>
    <w:p w:rsidRPr="006B5FB4" w:rsidR="00893BA8" w:rsidP="004F43AC" w:rsidRDefault="00893BA8" w14:paraId="1BE2ED28" w14:textId="77777777">
      <w:pPr>
        <w:pStyle w:val="Heading1"/>
        <w:spacing w:before="120" w:after="120" w:line="312" w:lineRule="auto"/>
        <w:rPr>
          <w:rFonts w:ascii="Times New Roman" w:hAnsi="Times New Roman" w:eastAsia="Times New Roman" w:cs="Times New Roman"/>
          <w:color w:val="auto"/>
          <w:sz w:val="24"/>
          <w:szCs w:val="24"/>
        </w:rPr>
      </w:pPr>
      <w:r w:rsidRPr="006B5FB4">
        <w:rPr>
          <w:rFonts w:ascii="Times New Roman" w:hAnsi="Times New Roman" w:eastAsia="Times New Roman" w:cs="Times New Roman"/>
          <w:color w:val="auto"/>
          <w:sz w:val="24"/>
          <w:szCs w:val="24"/>
        </w:rPr>
        <w:t>ĐIỀU KHOẢN THI HÀNH</w:t>
      </w:r>
    </w:p>
    <w:p w:rsidR="00500595" w:rsidDel="00501F6D" w:rsidRDefault="00893BA8" w14:paraId="6B404AC3" w14:textId="14462903">
      <w:pPr>
        <w:pStyle w:val="ListParagraph"/>
        <w:numPr>
          <w:ilvl w:val="1"/>
          <w:numId w:val="29"/>
        </w:numPr>
        <w:spacing w:before="120" w:after="120" w:line="312" w:lineRule="auto"/>
        <w:ind w:left="720" w:hanging="720"/>
        <w:rPr>
          <w:del w:author="Phan Le Giang (K.PCTT-HO)" w:date="2023-10-13T15:34:00Z" w:id="394"/>
          <w:rFonts w:ascii="Times New Roman" w:hAnsi="Times New Roman" w:eastAsia="Times New Roman" w:cs="Times New Roman"/>
          <w:sz w:val="24"/>
          <w:szCs w:val="24"/>
        </w:rPr>
        <w:pPrChange w:author="Phan Le Giang (K.PCTT-HO)" w:date="2023-10-13T15:34:00Z" w:id="395">
          <w:pPr>
            <w:pStyle w:val="ListParagraph"/>
            <w:numPr>
              <w:ilvl w:val="1"/>
              <w:numId w:val="26"/>
            </w:numPr>
            <w:spacing w:before="120" w:after="120" w:line="312" w:lineRule="auto"/>
            <w:ind w:left="360" w:hanging="720"/>
          </w:pPr>
        </w:pPrChange>
      </w:pPr>
      <w:r w:rsidRPr="00501F6D">
        <w:rPr>
          <w:rFonts w:ascii="Times New Roman" w:hAnsi="Times New Roman" w:eastAsia="Times New Roman" w:cs="Times New Roman"/>
          <w:sz w:val="24"/>
          <w:szCs w:val="24"/>
          <w:rPrChange w:author="Phan Le Giang (K.PCTT-HO)" w:date="2023-10-13T15:33:00Z" w:id="396">
            <w:rPr/>
          </w:rPrChange>
        </w:rPr>
        <w:t xml:space="preserve">Các Bên đã hiI HÀNHdụng khác có liên quan và các quy định khác của pháp luật.kiện việc thực hiện hác theo yêu cầu của Ngân Hàng và quy định của pháp luật.uận này.iữa […] và […] t trên cơ shiI HÀNHdụng khác có liên </w:t>
      </w:r>
      <w:r w:rsidRPr="00501F6D" w:rsidR="00A947BF">
        <w:rPr>
          <w:rFonts w:ascii="Times New Roman" w:hAnsi="Times New Roman" w:eastAsia="Times New Roman" w:cs="Times New Roman"/>
          <w:sz w:val="24"/>
          <w:szCs w:val="24"/>
          <w:rPrChange w:author="Phan Le Giang (K.PCTT-HO)" w:date="2023-10-13T15:33:00Z" w:id="397">
            <w:rPr/>
          </w:rPrChange>
        </w:rPr>
        <w:t xml:space="preserve">Trưrên cơ shiI HÀNHdụng khác có liên quana thương lượng, các Bên đồng ý để Ngân Hàng được quyền lựa chọn một trong các phương thức giải quyết tranh chấp sau đây: (a) giải quyết tranh chấp tại Tòa án có thẩm quyền; hoặc (b) giải quyết tranh chấp tại một Trung tâm Trọng tài thương mại bất kỳ do Ngân hàng lựa chọn. Trường hợp Ngân hàng lựa chọn Trung tâm Trọng </w:t>
      </w:r>
      <w:r w:rsidRPr="00501F6D" w:rsidR="006F0D2D">
        <w:rPr>
          <w:rFonts w:ascii="Times New Roman" w:hAnsi="Times New Roman" w:eastAsia="Times New Roman" w:cs="Times New Roman"/>
          <w:sz w:val="24"/>
          <w:szCs w:val="24"/>
          <w:rPrChange w:author="Phan Le Giang (K.PCTT-HO)" w:date="2023-10-13T15:33:00Z" w:id="398">
            <w:rPr/>
          </w:rPrChange>
        </w:rPr>
        <w:t>tài</w:t>
      </w:r>
      <w:r w:rsidRPr="00501F6D" w:rsidR="00DE620C">
        <w:rPr>
          <w:rFonts w:ascii="Times New Roman" w:hAnsi="Times New Roman" w:eastAsia="Times New Roman" w:cs="Times New Roman"/>
          <w:sz w:val="24"/>
          <w:szCs w:val="24"/>
          <w:rPrChange w:author="Phan Le Giang (K.PCTT-HO)" w:date="2023-10-13T15:33:00Z" w:id="399">
            <w:rPr/>
          </w:rPrChange>
        </w:rPr>
        <w:t xml:space="preserve"> </w:t>
      </w:r>
      <w:r w:rsidRPr="00501F6D" w:rsidR="00A947BF">
        <w:rPr>
          <w:rFonts w:ascii="Times New Roman" w:hAnsi="Times New Roman" w:eastAsia="Times New Roman" w:cs="Times New Roman"/>
          <w:sz w:val="24"/>
          <w:szCs w:val="24"/>
          <w:rPrChange w:author="Phan Le Giang (K.PCTT-HO)" w:date="2023-10-13T15:33:00Z" w:id="400">
            <w:rPr/>
          </w:rPrChange>
        </w:rPr>
        <w:t>thương mơ shiI HÀNHdụng khác có liên quana thương lượng, các Bên đồng ý để Ngân Hàng được quyền lựa chọn một trong các phương thức giải quyết tranh chấp sau đây: (a) giải quyết tranh chấp t Trọng tài chỉ định</w:t>
      </w:r>
      <w:r w:rsidRPr="00501F6D">
        <w:rPr>
          <w:rFonts w:ascii="Times New Roman" w:hAnsi="Times New Roman" w:eastAsia="Times New Roman" w:cs="Times New Roman"/>
          <w:sz w:val="24"/>
          <w:szCs w:val="24"/>
          <w:rPrChange w:author="Phan Le Giang (K.PCTT-HO)" w:date="2023-10-13T15:33:00Z" w:id="401">
            <w:rPr/>
          </w:rPrChange>
        </w:rPr>
        <w:t>.</w:t>
      </w:r>
      <w:r w:rsidRPr="00501F6D" w:rsidDel="00792CEA">
        <w:rPr>
          <w:rFonts w:ascii="Times New Roman" w:hAnsi="Times New Roman" w:eastAsia="Times New Roman" w:cs="Times New Roman"/>
          <w:sz w:val="24"/>
          <w:szCs w:val="24"/>
          <w:rPrChange w:author="Phan Le Giang (K.PCTT-HO)" w:date="2023-10-13T15:33:00Z" w:id="402">
            <w:rPr/>
          </w:rPrChange>
        </w:rPr>
        <w:t xml:space="preserve"> </w:t>
      </w:r>
    </w:p>
    <w:p w:rsidRPr="00501F6D" w:rsidR="00501F6D" w:rsidRDefault="00501F6D" w14:paraId="62A0159B" w14:textId="77777777">
      <w:pPr>
        <w:pStyle w:val="ListParagraph"/>
        <w:numPr>
          <w:ilvl w:val="1"/>
          <w:numId w:val="29"/>
        </w:numPr>
        <w:spacing w:before="120" w:after="120" w:line="312" w:lineRule="auto"/>
        <w:ind w:left="720" w:hanging="720"/>
        <w:rPr>
          <w:ins w:author="Phan Le Giang (K.PCTT-HO)" w:date="2023-10-13T15:34:00Z" w:id="403"/>
          <w:rFonts w:ascii="Times New Roman" w:hAnsi="Times New Roman" w:eastAsia="Times New Roman" w:cs="Times New Roman"/>
          <w:sz w:val="24"/>
          <w:szCs w:val="24"/>
          <w:rPrChange w:author="Phan Le Giang (K.PCTT-HO)" w:date="2023-10-13T15:33:00Z" w:id="404">
            <w:rPr>
              <w:ins w:author="Phan Le Giang (K.PCTT-HO)" w:date="2023-10-13T15:34:00Z" w:id="405"/>
            </w:rPr>
          </w:rPrChange>
        </w:rPr>
        <w:pPrChange w:author="Phan Le Giang (K.PCTT-HO)" w:date="2023-10-13T15:33:00Z" w:id="406">
          <w:pPr>
            <w:pStyle w:val="ListParagraph"/>
            <w:numPr>
              <w:ilvl w:val="1"/>
              <w:numId w:val="26"/>
            </w:numPr>
            <w:spacing w:before="120" w:after="120" w:line="312" w:lineRule="auto"/>
            <w:ind w:left="360" w:hanging="720"/>
          </w:pPr>
        </w:pPrChange>
      </w:pPr>
    </w:p>
    <w:p w:rsidR="00500595" w:rsidDel="00501F6D" w:rsidRDefault="00A947BF" w14:paraId="0ACCCF62" w14:textId="2618CDE6">
      <w:pPr>
        <w:pStyle w:val="ListParagraph"/>
        <w:numPr>
          <w:ilvl w:val="1"/>
          <w:numId w:val="29"/>
        </w:numPr>
        <w:spacing w:before="120" w:after="120" w:line="312" w:lineRule="auto"/>
        <w:ind w:left="720" w:hanging="720"/>
        <w:rPr>
          <w:del w:author="Phan Le Giang (K.PCTT-HO)" w:date="2023-10-13T15:34:00Z" w:id="407"/>
          <w:rFonts w:ascii="Times New Roman" w:hAnsi="Times New Roman" w:eastAsia="Times New Roman" w:cs="Times New Roman"/>
          <w:sz w:val="24"/>
          <w:szCs w:val="24"/>
        </w:rPr>
        <w:pPrChange w:author="Phan Le Giang (K.PCTT-HO)" w:date="2023-10-13T15:34:00Z" w:id="408">
          <w:pPr>
            <w:pStyle w:val="ListParagraph"/>
            <w:numPr>
              <w:ilvl w:val="1"/>
              <w:numId w:val="26"/>
            </w:numPr>
            <w:spacing w:before="120" w:after="120" w:line="312" w:lineRule="auto"/>
            <w:ind w:left="360" w:hanging="720"/>
          </w:pPr>
        </w:pPrChange>
      </w:pPr>
      <w:r w:rsidRPr="00501F6D">
        <w:rPr>
          <w:rFonts w:ascii="Times New Roman" w:hAnsi="Times New Roman" w:eastAsia="Times New Roman" w:cs="Times New Roman"/>
          <w:sz w:val="24"/>
          <w:szCs w:val="24"/>
          <w:rPrChange w:author="Phan Le Giang (K.PCTT-HO)" w:date="2023-10-13T15:34:00Z" w:id="409">
            <w:rPr/>
          </w:rPrChange>
        </w:rPr>
        <w:t>Thương mơ shiI HÀNHdụng khác có liên quana thương lượng,</w:t>
      </w:r>
    </w:p>
    <w:p w:rsidRPr="00501F6D" w:rsidR="00501F6D" w:rsidRDefault="00501F6D" w14:paraId="209FC6BA" w14:textId="77777777">
      <w:pPr>
        <w:pStyle w:val="ListParagraph"/>
        <w:numPr>
          <w:ilvl w:val="1"/>
          <w:numId w:val="29"/>
        </w:numPr>
        <w:spacing w:before="120" w:after="120" w:line="312" w:lineRule="auto"/>
        <w:ind w:left="720" w:hanging="720"/>
        <w:rPr>
          <w:ins w:author="Phan Le Giang (K.PCTT-HO)" w:date="2023-10-13T15:34:00Z" w:id="410"/>
          <w:rFonts w:ascii="Times New Roman" w:hAnsi="Times New Roman" w:eastAsia="Times New Roman" w:cs="Times New Roman"/>
          <w:sz w:val="24"/>
          <w:szCs w:val="24"/>
          <w:rPrChange w:author="Phan Le Giang (K.PCTT-HO)" w:date="2023-10-13T15:34:00Z" w:id="411">
            <w:rPr>
              <w:ins w:author="Phan Le Giang (K.PCTT-HO)" w:date="2023-10-13T15:34:00Z" w:id="412"/>
            </w:rPr>
          </w:rPrChange>
        </w:rPr>
        <w:pPrChange w:author="Phan Le Giang (K.PCTT-HO)" w:date="2023-10-13T15:34:00Z" w:id="413">
          <w:pPr>
            <w:pStyle w:val="ListParagraph"/>
            <w:numPr>
              <w:ilvl w:val="1"/>
              <w:numId w:val="26"/>
            </w:numPr>
            <w:spacing w:before="120" w:after="120" w:line="312" w:lineRule="auto"/>
            <w:ind w:left="360" w:hanging="720"/>
          </w:pPr>
        </w:pPrChange>
      </w:pPr>
    </w:p>
    <w:p w:rsidR="00500595" w:rsidDel="00501F6D" w:rsidRDefault="00A947BF" w14:paraId="78415E8A" w14:textId="00E2B0E5">
      <w:pPr>
        <w:pStyle w:val="ListParagraph"/>
        <w:numPr>
          <w:ilvl w:val="1"/>
          <w:numId w:val="29"/>
        </w:numPr>
        <w:spacing w:before="120" w:after="120" w:line="312" w:lineRule="auto"/>
        <w:ind w:left="720" w:hanging="720"/>
        <w:rPr>
          <w:del w:author="Phan Le Giang (K.PCTT-HO)" w:date="2023-10-13T15:34:00Z" w:id="414"/>
          <w:rFonts w:ascii="Times New Roman" w:hAnsi="Times New Roman" w:eastAsia="Times New Roman" w:cs="Times New Roman"/>
          <w:sz w:val="24"/>
          <w:szCs w:val="24"/>
        </w:rPr>
        <w:pPrChange w:author="Phan Le Giang (K.PCTT-HO)" w:date="2023-10-13T15:34:00Z" w:id="415">
          <w:pPr>
            <w:pStyle w:val="ListParagraph"/>
            <w:numPr>
              <w:ilvl w:val="1"/>
              <w:numId w:val="26"/>
            </w:numPr>
            <w:spacing w:before="120" w:after="120" w:line="312" w:lineRule="auto"/>
            <w:ind w:left="360" w:hanging="720"/>
          </w:pPr>
        </w:pPrChange>
      </w:pPr>
      <w:r w:rsidRPr="00501F6D">
        <w:rPr>
          <w:rFonts w:ascii="Times New Roman" w:hAnsi="Times New Roman" w:eastAsia="Times New Roman" w:cs="Times New Roman"/>
          <w:sz w:val="24"/>
          <w:szCs w:val="24"/>
          <w:rPrChange w:author="Phan Le Giang (K.PCTT-HO)" w:date="2023-10-13T15:34:00Z" w:id="416">
            <w:rPr/>
          </w:rPrChange>
        </w:rPr>
        <w:t xml:space="preserve">Mhương mơ shiI HÀNHdụng khác có liên quana thương lượng, các Bên đồng ý để Ngân Hàng được quyền lựa chọn một trong các phương thức </w:t>
      </w:r>
    </w:p>
    <w:p w:rsidRPr="00501F6D" w:rsidR="00501F6D" w:rsidRDefault="00501F6D" w14:paraId="13A8EAC8" w14:textId="77777777">
      <w:pPr>
        <w:pStyle w:val="ListParagraph"/>
        <w:numPr>
          <w:ilvl w:val="1"/>
          <w:numId w:val="29"/>
        </w:numPr>
        <w:spacing w:before="120" w:after="120" w:line="312" w:lineRule="auto"/>
        <w:ind w:left="720" w:hanging="720"/>
        <w:rPr>
          <w:ins w:author="Phan Le Giang (K.PCTT-HO)" w:date="2023-10-13T15:34:00Z" w:id="417"/>
          <w:rFonts w:ascii="Times New Roman" w:hAnsi="Times New Roman" w:eastAsia="Times New Roman" w:cs="Times New Roman"/>
          <w:sz w:val="24"/>
          <w:szCs w:val="24"/>
          <w:rPrChange w:author="Phan Le Giang (K.PCTT-HO)" w:date="2023-10-13T15:34:00Z" w:id="418">
            <w:rPr>
              <w:ins w:author="Phan Le Giang (K.PCTT-HO)" w:date="2023-10-13T15:34:00Z" w:id="419"/>
            </w:rPr>
          </w:rPrChange>
        </w:rPr>
        <w:pPrChange w:author="Phan Le Giang (K.PCTT-HO)" w:date="2023-10-13T15:34:00Z" w:id="420">
          <w:pPr>
            <w:pStyle w:val="ListParagraph"/>
            <w:numPr>
              <w:ilvl w:val="1"/>
              <w:numId w:val="26"/>
            </w:numPr>
            <w:spacing w:before="120" w:after="120" w:line="312" w:lineRule="auto"/>
            <w:ind w:left="360" w:hanging="720"/>
          </w:pPr>
        </w:pPrChange>
      </w:pPr>
    </w:p>
    <w:p w:rsidR="00500595" w:rsidDel="00501F6D" w:rsidRDefault="00893BA8" w14:paraId="5AD59369" w14:textId="6B6D1966">
      <w:pPr>
        <w:pStyle w:val="ListParagraph"/>
        <w:numPr>
          <w:ilvl w:val="1"/>
          <w:numId w:val="29"/>
        </w:numPr>
        <w:spacing w:before="120" w:after="120" w:line="312" w:lineRule="auto"/>
        <w:ind w:left="720" w:hanging="720"/>
        <w:rPr>
          <w:del w:author="Phan Le Giang (K.PCTT-HO)" w:date="2023-10-13T15:34:00Z" w:id="421"/>
          <w:rFonts w:ascii="Times New Roman" w:hAnsi="Times New Roman" w:eastAsia="Times New Roman" w:cs="Times New Roman"/>
          <w:sz w:val="24"/>
          <w:szCs w:val="24"/>
        </w:rPr>
        <w:pPrChange w:author="Phan Le Giang (K.PCTT-HO)" w:date="2023-10-13T15:34:00Z" w:id="422">
          <w:pPr>
            <w:pStyle w:val="ListParagraph"/>
            <w:numPr>
              <w:ilvl w:val="1"/>
              <w:numId w:val="26"/>
            </w:numPr>
            <w:spacing w:before="120" w:after="120" w:line="312" w:lineRule="auto"/>
            <w:ind w:left="360" w:hanging="720"/>
          </w:pPr>
        </w:pPrChange>
      </w:pPr>
      <w:r w:rsidRPr="00501F6D">
        <w:rPr>
          <w:rFonts w:ascii="Times New Roman" w:hAnsi="Times New Roman" w:eastAsia="Times New Roman" w:cs="Times New Roman"/>
          <w:sz w:val="24"/>
          <w:szCs w:val="24"/>
          <w:rPrChange w:author="Phan Le Giang (K.PCTT-HO)" w:date="2023-10-13T15:34:00Z" w:id="423">
            <w:rPr/>
          </w:rPrChange>
        </w:rPr>
        <w:t xml:space="preserve">Thương mơ shiI HÀNHdụng khác có liên quanaTrường hợp một bên gây ra thiệt hại cho Bên còn lại thì Bên gây thiệt hại phải bồi thường những thiệt hại thực tế do mình gây ra hoặc bồi thường theo phán quyết của </w:t>
      </w:r>
      <w:r w:rsidRPr="00501F6D" w:rsidR="00A947BF">
        <w:rPr>
          <w:rFonts w:ascii="Times New Roman" w:hAnsi="Times New Roman" w:eastAsia="Times New Roman" w:cs="Times New Roman"/>
          <w:sz w:val="24"/>
          <w:szCs w:val="24"/>
          <w:rPrChange w:author="Phan Le Giang (K.PCTT-HO)" w:date="2023-10-13T15:34:00Z" w:id="424">
            <w:rPr/>
          </w:rPrChange>
        </w:rPr>
        <w:t>cơ quan</w:t>
      </w:r>
      <w:r w:rsidRPr="00501F6D">
        <w:rPr>
          <w:rFonts w:ascii="Times New Roman" w:hAnsi="Times New Roman" w:eastAsia="Times New Roman" w:cs="Times New Roman"/>
          <w:sz w:val="24"/>
          <w:szCs w:val="24"/>
          <w:rPrChange w:author="Phan Le Giang (K.PCTT-HO)" w:date="2023-10-13T15:34:00Z" w:id="425">
            <w:rPr/>
          </w:rPrChange>
        </w:rPr>
        <w:t xml:space="preserve"> có thnmơ shiI </w:t>
      </w:r>
    </w:p>
    <w:p w:rsidRPr="00501F6D" w:rsidR="00501F6D" w:rsidRDefault="00501F6D" w14:paraId="53745C75" w14:textId="77777777">
      <w:pPr>
        <w:pStyle w:val="ListParagraph"/>
        <w:numPr>
          <w:ilvl w:val="1"/>
          <w:numId w:val="29"/>
        </w:numPr>
        <w:spacing w:before="120" w:after="120" w:line="312" w:lineRule="auto"/>
        <w:ind w:left="720" w:hanging="720"/>
        <w:rPr>
          <w:ins w:author="Phan Le Giang (K.PCTT-HO)" w:date="2023-10-13T15:34:00Z" w:id="426"/>
          <w:rFonts w:ascii="Times New Roman" w:hAnsi="Times New Roman" w:eastAsia="Times New Roman" w:cs="Times New Roman"/>
          <w:sz w:val="24"/>
          <w:szCs w:val="24"/>
          <w:rPrChange w:author="Phan Le Giang (K.PCTT-HO)" w:date="2023-10-13T15:34:00Z" w:id="427">
            <w:rPr>
              <w:ins w:author="Phan Le Giang (K.PCTT-HO)" w:date="2023-10-13T15:34:00Z" w:id="428"/>
            </w:rPr>
          </w:rPrChange>
        </w:rPr>
        <w:pPrChange w:author="Phan Le Giang (K.PCTT-HO)" w:date="2023-10-13T15:34:00Z" w:id="429">
          <w:pPr>
            <w:pStyle w:val="ListParagraph"/>
            <w:numPr>
              <w:ilvl w:val="1"/>
              <w:numId w:val="26"/>
            </w:numPr>
            <w:spacing w:before="120" w:after="120" w:line="312" w:lineRule="auto"/>
            <w:ind w:left="360" w:hanging="720"/>
          </w:pPr>
        </w:pPrChange>
      </w:pPr>
    </w:p>
    <w:p w:rsidRPr="00501F6D" w:rsidR="00893BA8" w:rsidRDefault="00893BA8" w14:paraId="4EE6EEBD" w14:textId="4E84F9C3">
      <w:pPr>
        <w:pStyle w:val="ListParagraph"/>
        <w:numPr>
          <w:ilvl w:val="1"/>
          <w:numId w:val="29"/>
        </w:numPr>
        <w:spacing w:before="120" w:after="120" w:line="312" w:lineRule="auto"/>
        <w:ind w:left="720" w:hanging="720"/>
        <w:rPr>
          <w:rFonts w:ascii="Times New Roman" w:hAnsi="Times New Roman" w:eastAsia="Times New Roman" w:cs="Times New Roman"/>
          <w:sz w:val="24"/>
          <w:szCs w:val="24"/>
          <w:rPrChange w:author="Phan Le Giang (K.PCTT-HO)" w:date="2023-10-13T15:34:00Z" w:id="430">
            <w:rPr/>
          </w:rPrChange>
        </w:rPr>
        <w:pPrChange w:author="Phan Le Giang (K.PCTT-HO)" w:date="2023-10-13T15:34:00Z" w:id="431">
          <w:pPr>
            <w:pStyle w:val="ListParagraph"/>
            <w:numPr>
              <w:ilvl w:val="1"/>
              <w:numId w:val="26"/>
            </w:numPr>
            <w:spacing w:before="120" w:after="120" w:line="312" w:lineRule="auto"/>
            <w:ind w:left="360" w:hanging="720"/>
          </w:pPr>
        </w:pPrChange>
      </w:pPr>
      <w:r w:rsidRPr="00501F6D">
        <w:rPr>
          <w:rFonts w:ascii="Times New Roman" w:hAnsi="Times New Roman" w:eastAsia="Times New Roman" w:cs="Times New Roman"/>
          <w:sz w:val="24"/>
          <w:szCs w:val="24"/>
          <w:rPrChange w:author="Phan Le Giang (K.PCTT-HO)" w:date="2023-10-13T15:34:00Z" w:id="432">
            <w:rPr/>
          </w:rPrChange>
        </w:rPr>
        <w:t>Thó thnmơ shiI HÀNHdụng khác có liên quanaTrường hợp một bên gâchính, có nội dung và giá trị pháp lý như nhau, mỗi bên giữ ...... (......) bản để thực hiện.</w:t>
      </w:r>
    </w:p>
    <w:p w:rsidRPr="00500595" w:rsidR="004F43AC" w:rsidP="004F43AC" w:rsidRDefault="004F43AC" w14:paraId="0C2D1A16" w14:textId="77777777">
      <w:pPr>
        <w:pStyle w:val="ListParagraph"/>
        <w:spacing w:before="120" w:after="120" w:line="312" w:lineRule="auto"/>
        <w:rPr>
          <w:rFonts w:ascii="Times New Roman" w:hAnsi="Times New Roman" w:eastAsia="Times New Roman" w:cs="Times New Roman"/>
          <w:sz w:val="24"/>
          <w:szCs w:val="24"/>
        </w:rPr>
      </w:pPr>
    </w:p>
    <w:tbl>
      <w:tblPr>
        <w:tblW w:w="9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057"/>
        <w:gridCol w:w="4735"/>
      </w:tblGrid>
      <w:tr w:rsidRPr="006B5FB4" w:rsidR="00893BA8" w:rsidTr="00FF77B1" w14:paraId="70AF6A1D" w14:textId="77777777">
        <w:trPr>
          <w:jc w:val="center"/>
        </w:trPr>
        <w:tc>
          <w:tcPr>
            <w:tcW w:w="5057" w:type="dxa"/>
            <w:tcBorders>
              <w:top w:val="nil"/>
              <w:left w:val="nil"/>
              <w:bottom w:val="nil"/>
              <w:right w:val="nil"/>
            </w:tcBorders>
          </w:tcPr>
          <w:p w:rsidRPr="00856954" w:rsidR="00893BA8" w:rsidP="00EF5FE8" w:rsidRDefault="00893BA8" w14:paraId="0C61B7A2" w14:textId="77777777">
            <w:pPr>
              <w:spacing w:before="60" w:after="60" w:line="276" w:lineRule="auto"/>
              <w:jc w:val="center"/>
              <w:rPr>
                <w:rFonts w:ascii="Times New Roman" w:hAnsi="Times New Roman" w:eastAsia="Times New Roman" w:cs="Times New Roman"/>
                <w:b/>
                <w:sz w:val="24"/>
                <w:szCs w:val="24"/>
              </w:rPr>
            </w:pPr>
            <w:r w:rsidRPr="00856954">
              <w:rPr>
                <w:rFonts w:ascii="Times New Roman" w:hAnsi="Times New Roman" w:eastAsia="Times New Roman" w:cs="Times New Roman"/>
                <w:b/>
                <w:sz w:val="24"/>
                <w:szCs w:val="24"/>
              </w:rPr>
              <w:t>NGÂN HÀNG</w:t>
            </w:r>
          </w:p>
          <w:p w:rsidRPr="00856954" w:rsidR="00893BA8" w:rsidP="00EF5FE8" w:rsidRDefault="00893BA8" w14:paraId="1BCE75B4" w14:textId="77777777">
            <w:pPr>
              <w:spacing w:before="60" w:after="60" w:line="276" w:lineRule="auto"/>
              <w:jc w:val="center"/>
              <w:rPr>
                <w:rFonts w:ascii="Times New Roman" w:hAnsi="Times New Roman" w:eastAsia="Times New Roman" w:cs="Times New Roman"/>
                <w:b/>
                <w:sz w:val="24"/>
                <w:szCs w:val="24"/>
              </w:rPr>
            </w:pPr>
          </w:p>
        </w:tc>
        <w:tc>
          <w:tcPr>
            <w:tcW w:w="4735" w:type="dxa"/>
            <w:tcBorders>
              <w:top w:val="nil"/>
              <w:left w:val="nil"/>
              <w:bottom w:val="nil"/>
              <w:right w:val="nil"/>
            </w:tcBorders>
          </w:tcPr>
          <w:p w:rsidRPr="00856954" w:rsidR="00893BA8" w:rsidP="00850414" w:rsidRDefault="00893BA8" w14:paraId="5A86488A" w14:textId="77777777">
            <w:pPr>
              <w:spacing w:before="60" w:after="60" w:line="276" w:lineRule="auto"/>
              <w:jc w:val="center"/>
              <w:rPr>
                <w:rFonts w:ascii="Times New Roman" w:hAnsi="Times New Roman" w:eastAsia="Times New Roman" w:cs="Times New Roman"/>
                <w:b/>
                <w:sz w:val="24"/>
                <w:szCs w:val="24"/>
              </w:rPr>
            </w:pPr>
            <w:r w:rsidRPr="00856954">
              <w:rPr>
                <w:rFonts w:ascii="Times New Roman" w:hAnsi="Times New Roman" w:eastAsia="Times New Roman" w:cs="Times New Roman"/>
                <w:b/>
                <w:sz w:val="24"/>
                <w:szCs w:val="24"/>
              </w:rPr>
              <w:t>BÊN CHUYỂN NHƯỢNG</w:t>
            </w:r>
          </w:p>
          <w:p w:rsidR="00893BA8" w:rsidP="00850414" w:rsidRDefault="00893BA8" w14:paraId="6C99C147" w14:textId="77777777">
            <w:pPr>
              <w:spacing w:before="60" w:after="60" w:line="276" w:lineRule="auto"/>
              <w:jc w:val="center"/>
              <w:rPr>
                <w:rFonts w:ascii="Times New Roman" w:hAnsi="Times New Roman" w:eastAsia="Times New Roman" w:cs="Times New Roman"/>
                <w:b/>
                <w:sz w:val="24"/>
                <w:szCs w:val="24"/>
              </w:rPr>
            </w:pPr>
          </w:p>
          <w:p w:rsidR="00893BA8" w:rsidP="00850414" w:rsidRDefault="00893BA8" w14:paraId="6198B741" w14:textId="77777777">
            <w:pPr>
              <w:spacing w:before="60" w:after="60" w:line="276" w:lineRule="auto"/>
              <w:jc w:val="center"/>
              <w:rPr>
                <w:rFonts w:ascii="Times New Roman" w:hAnsi="Times New Roman" w:eastAsia="Times New Roman" w:cs="Times New Roman"/>
                <w:b/>
                <w:sz w:val="24"/>
                <w:szCs w:val="24"/>
              </w:rPr>
            </w:pPr>
          </w:p>
          <w:p w:rsidR="00893BA8" w:rsidP="00850414" w:rsidRDefault="00893BA8" w14:paraId="3ABB1932" w14:textId="77777777">
            <w:pPr>
              <w:spacing w:before="60" w:after="60" w:line="276" w:lineRule="auto"/>
              <w:jc w:val="center"/>
              <w:rPr>
                <w:rFonts w:ascii="Times New Roman" w:hAnsi="Times New Roman" w:eastAsia="Times New Roman" w:cs="Times New Roman"/>
                <w:b/>
                <w:sz w:val="24"/>
                <w:szCs w:val="24"/>
              </w:rPr>
            </w:pPr>
          </w:p>
          <w:p w:rsidR="00893BA8" w:rsidP="00850414" w:rsidRDefault="00893BA8" w14:paraId="36C2722D" w14:textId="77777777">
            <w:pPr>
              <w:spacing w:before="60" w:after="60" w:line="276" w:lineRule="auto"/>
              <w:jc w:val="center"/>
              <w:rPr>
                <w:rFonts w:ascii="Times New Roman" w:hAnsi="Times New Roman" w:eastAsia="Times New Roman" w:cs="Times New Roman"/>
                <w:b/>
                <w:sz w:val="24"/>
                <w:szCs w:val="24"/>
              </w:rPr>
            </w:pPr>
          </w:p>
          <w:p w:rsidRPr="00856954" w:rsidR="00893BA8" w:rsidP="00850414" w:rsidRDefault="00893BA8" w14:paraId="5CA2E81C" w14:textId="77777777">
            <w:pPr>
              <w:spacing w:before="60" w:after="60" w:line="276" w:lineRule="auto"/>
              <w:jc w:val="center"/>
              <w:rPr>
                <w:rFonts w:ascii="Times New Roman" w:hAnsi="Times New Roman" w:eastAsia="Times New Roman" w:cs="Times New Roman"/>
                <w:b/>
                <w:sz w:val="24"/>
                <w:szCs w:val="24"/>
              </w:rPr>
            </w:pPr>
          </w:p>
        </w:tc>
      </w:tr>
      <w:tr w:rsidRPr="006B5FB4" w:rsidR="00893BA8" w:rsidTr="00FF77B1" w14:paraId="064DF17A" w14:textId="77777777">
        <w:trPr>
          <w:jc w:val="center"/>
        </w:trPr>
        <w:tc>
          <w:tcPr>
            <w:tcW w:w="5057" w:type="dxa"/>
            <w:tcBorders>
              <w:top w:val="nil"/>
              <w:left w:val="nil"/>
              <w:bottom w:val="nil"/>
              <w:right w:val="nil"/>
            </w:tcBorders>
          </w:tcPr>
          <w:p w:rsidRPr="006B5FB4" w:rsidR="00893BA8" w:rsidDel="00537B2B" w:rsidRDefault="00893BA8" w14:paraId="1486C29D" w14:textId="438A7E0C">
            <w:pPr>
              <w:spacing w:before="60" w:after="60" w:line="276" w:lineRule="auto"/>
              <w:jc w:val="right"/>
              <w:rPr>
                <w:del w:author="Phan Le Giang (K.PCTT-HO)" w:date="2023-10-13T15:34:00Z" w:id="433"/>
                <w:rFonts w:ascii="Times New Roman" w:hAnsi="Times New Roman" w:eastAsia="Times New Roman" w:cs="Times New Roman"/>
                <w:b/>
                <w:sz w:val="24"/>
                <w:szCs w:val="24"/>
              </w:rPr>
              <w:pPrChange w:author="Phan Le Giang (K.PCTT-HO)" w:date="2023-10-13T15:34:00Z" w:id="434">
                <w:pPr>
                  <w:spacing w:before="60" w:after="60" w:line="276" w:lineRule="auto"/>
                  <w:jc w:val="center"/>
                </w:pPr>
              </w:pPrChange>
            </w:pPr>
            <w:del w:author="Phan Le Giang (K.PCTT-HO)" w:date="2023-10-13T15:34:00Z" w:id="435">
              <w:r w:rsidRPr="005C48EB" w:rsidDel="00537B2B">
                <w:rPr>
                  <w:rFonts w:ascii="Times New Roman" w:hAnsi="Times New Roman" w:eastAsia="Times New Roman" w:cs="Times New Roman"/>
                  <w:b/>
                  <w:sz w:val="24"/>
                  <w:szCs w:val="24"/>
                  <w:highlight w:val="lightGray"/>
                </w:rPr>
                <w:delText xml:space="preserve">BÊN NHẬN CHUYỂN NHƯỢNG </w:delText>
              </w:r>
              <w:r w:rsidRPr="005C48EB" w:rsidDel="00537B2B" w:rsidR="005C48EB">
                <w:rPr>
                  <w:rStyle w:val="FootnoteReference"/>
                  <w:rFonts w:ascii="Times New Roman" w:hAnsi="Times New Roman" w:eastAsia="Times New Roman" w:cs="Times New Roman"/>
                  <w:sz w:val="24"/>
                  <w:szCs w:val="24"/>
                  <w:highlight w:val="lightGray"/>
                </w:rPr>
                <w:footnoteReference w:id="13"/>
              </w:r>
            </w:del>
          </w:p>
          <w:p w:rsidR="00893BA8" w:rsidP="00EF5FE8" w:rsidRDefault="00893BA8" w14:paraId="10E4C00E" w14:textId="77777777">
            <w:pPr>
              <w:spacing w:before="60" w:after="60" w:line="276" w:lineRule="auto"/>
              <w:jc w:val="center"/>
              <w:rPr>
                <w:rFonts w:ascii="Times New Roman" w:hAnsi="Times New Roman" w:eastAsia="Times New Roman" w:cs="Times New Roman"/>
                <w:b/>
                <w:sz w:val="24"/>
                <w:szCs w:val="24"/>
              </w:rPr>
            </w:pPr>
          </w:p>
          <w:p w:rsidR="00D317EE" w:rsidP="00EF5FE8" w:rsidRDefault="00D317EE" w14:paraId="32A88359" w14:textId="77777777">
            <w:pPr>
              <w:spacing w:before="60" w:after="60" w:line="276" w:lineRule="auto"/>
              <w:jc w:val="center"/>
              <w:rPr>
                <w:rFonts w:ascii="Times New Roman" w:hAnsi="Times New Roman" w:eastAsia="Times New Roman" w:cs="Times New Roman"/>
                <w:b/>
                <w:sz w:val="24"/>
                <w:szCs w:val="24"/>
              </w:rPr>
            </w:pPr>
          </w:p>
          <w:p w:rsidRPr="00856954" w:rsidR="00D317EE" w:rsidP="00EF5FE8" w:rsidRDefault="00D317EE" w14:paraId="05C3B1E5" w14:textId="77777777">
            <w:pPr>
              <w:spacing w:before="60" w:after="60" w:line="276" w:lineRule="auto"/>
              <w:jc w:val="center"/>
              <w:rPr>
                <w:rFonts w:ascii="Times New Roman" w:hAnsi="Times New Roman" w:eastAsia="Times New Roman" w:cs="Times New Roman"/>
                <w:b/>
                <w:sz w:val="24"/>
                <w:szCs w:val="24"/>
              </w:rPr>
            </w:pPr>
          </w:p>
        </w:tc>
        <w:tc>
          <w:tcPr>
            <w:tcW w:w="4735" w:type="dxa"/>
            <w:tcBorders>
              <w:top w:val="nil"/>
              <w:left w:val="nil"/>
              <w:bottom w:val="nil"/>
              <w:right w:val="nil"/>
            </w:tcBorders>
          </w:tcPr>
          <w:p w:rsidRPr="006B5FB4" w:rsidR="00537B2B" w:rsidRDefault="00537B2B" w14:paraId="135141C6" w14:textId="6E078839">
            <w:pPr>
              <w:spacing w:before="60" w:after="60" w:line="276" w:lineRule="auto"/>
              <w:jc w:val="center"/>
              <w:rPr>
                <w:ins w:author="Phan Le Giang (K.PCTT-HO)" w:date="2023-10-13T15:34:00Z" w:id="438"/>
                <w:rFonts w:ascii="Times New Roman" w:hAnsi="Times New Roman" w:eastAsia="Times New Roman" w:cs="Times New Roman"/>
                <w:b/>
                <w:sz w:val="24"/>
                <w:szCs w:val="24"/>
              </w:rPr>
              <w:pPrChange w:author="Phan Le Giang (K.PCTT-HO)" w:date="2023-10-13T15:34:00Z" w:id="439">
                <w:pPr>
                  <w:spacing w:before="60" w:after="60" w:line="276" w:lineRule="auto"/>
                  <w:jc w:val="right"/>
                </w:pPr>
              </w:pPrChange>
            </w:pPr>
            <w:ins w:author="Phan Le Giang (K.PCTT-HO)" w:date="2023-10-13T15:34:00Z" w:id="440">
              <w:r w:rsidRPr="005C48EB">
                <w:rPr>
                  <w:rFonts w:ascii="Times New Roman" w:hAnsi="Times New Roman" w:eastAsia="Times New Roman" w:cs="Times New Roman"/>
                  <w:b/>
                  <w:sz w:val="24"/>
                  <w:szCs w:val="24"/>
                  <w:highlight w:val="lightGray"/>
                </w:rPr>
                <w:t>BÊN NHẬN CHUYỂN NHƯỢNG</w:t>
              </w:r>
            </w:ins>
          </w:p>
          <w:p w:rsidRPr="00856954" w:rsidR="00893BA8" w:rsidDel="00856954" w:rsidP="00850414" w:rsidRDefault="00893BA8" w14:paraId="3F8C5963" w14:textId="5621CC69">
            <w:pPr>
              <w:spacing w:before="60" w:after="60" w:line="276" w:lineRule="auto"/>
              <w:jc w:val="center"/>
              <w:rPr>
                <w:rFonts w:ascii="Times New Roman" w:hAnsi="Times New Roman" w:eastAsia="Times New Roman" w:cs="Times New Roman"/>
                <w:b/>
                <w:sz w:val="24"/>
                <w:szCs w:val="24"/>
              </w:rPr>
            </w:pPr>
            <w:del w:author="Phan Le Giang (K.PCTT-HO)" w:date="2023-10-13T15:34:00Z" w:id="441">
              <w:r w:rsidRPr="005C48EB" w:rsidDel="00537B2B">
                <w:rPr>
                  <w:rFonts w:ascii="Times New Roman" w:hAnsi="Times New Roman" w:eastAsia="Times New Roman" w:cs="Times New Roman"/>
                  <w:b/>
                  <w:sz w:val="24"/>
                  <w:szCs w:val="24"/>
                </w:rPr>
                <w:delText>BÊN VAY</w:delText>
              </w:r>
            </w:del>
          </w:p>
        </w:tc>
      </w:tr>
    </w:tbl>
    <w:p w:rsidRPr="006B5FB4" w:rsidR="00893BA8" w:rsidP="00EF5FE8" w:rsidRDefault="00893BA8" w14:paraId="773585DF" w14:textId="77777777">
      <w:pPr>
        <w:overflowPunct w:val="0"/>
        <w:autoSpaceDE w:val="0"/>
        <w:autoSpaceDN w:val="0"/>
        <w:adjustRightInd w:val="0"/>
        <w:spacing w:before="60" w:after="60" w:line="276" w:lineRule="auto"/>
        <w:jc w:val="center"/>
        <w:rPr>
          <w:rFonts w:ascii="Times New Roman" w:hAnsi="Times New Roman" w:eastAsia="Times New Roman" w:cs="Times New Roman"/>
          <w:b/>
          <w:sz w:val="24"/>
          <w:szCs w:val="24"/>
        </w:rPr>
      </w:pPr>
    </w:p>
    <w:p w:rsidRPr="006B5FB4" w:rsidR="00893BA8" w:rsidP="00EF5FE8" w:rsidRDefault="00893BA8" w14:paraId="5B5DB0D3" w14:textId="77777777">
      <w:pPr>
        <w:spacing w:line="276" w:lineRule="auto"/>
      </w:pPr>
    </w:p>
    <w:p w:rsidR="0017180B" w:rsidP="00EF5FE8" w:rsidRDefault="00620787" w14:paraId="34556F63" w14:textId="77777777">
      <w:pPr>
        <w:spacing w:line="276" w:lineRule="auto"/>
      </w:pPr>
    </w:p>
    <w:sectPr w:rsidR="0017180B" w:rsidSect="00BA6114">
      <w:headerReference w:type="default" r:id="rId10"/>
      <w:footerReference w:type="default" r:id="rId11"/>
      <w:pgSz w:w="11907" w:h="16839" w:orient="portrait" w:code="9"/>
      <w:pgMar w:top="1008" w:right="1138" w:bottom="1008" w:left="1411" w:header="720" w:footer="46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ngocpv" w:author="ngocpv" w:date="2023-10-02T15:38:00Z" w:id="129">
    <w:p w:rsidR="00E57C9D" w:rsidRDefault="00E57C9D" w14:paraId="3F620884" w14:textId="6A5E9BD2">
      <w:pPr>
        <w:pStyle w:val="CommentText"/>
      </w:pPr>
      <w:r>
        <w:rPr>
          <w:rStyle w:val="CommentReference"/>
        </w:rPr>
        <w:annotationRef/>
      </w:r>
      <w:r>
        <w:t>Sửa đổi nội dung này theo quy định của Phụ lục 02. Trường hợp có sự thay đổi tại Phụ lục 02 thì bỏ nội dung này</w:t>
      </w:r>
    </w:p>
  </w:comment>
  <w:comment w:initials="ngocpv" w:author="ngocpv" w:date="2023-10-02T15:38:00Z" w:id="167">
    <w:p w:rsidR="00733183" w:rsidRDefault="00733183" w14:paraId="5A53CD26" w14:textId="6FBFD311">
      <w:pPr>
        <w:pStyle w:val="CommentText"/>
      </w:pPr>
      <w:r>
        <w:rPr>
          <w:rStyle w:val="CommentReference"/>
        </w:rPr>
        <w:annotationRef/>
      </w:r>
      <w:r>
        <w:t>Sửa đổi nội dung này theo quy định của Phụ lục 02. Trường hợp có sự thay đổi tại Phụ lục 02 thì bỏ nội dung này</w:t>
      </w:r>
    </w:p>
  </w:comment>
  <w:comment w:initials="ngocpv" w:author="ngocpv" w:date="2023-10-02T15:38:00Z" w:id="283">
    <w:p w:rsidR="00CB7496" w:rsidRDefault="00CB7496" w14:paraId="75E189EC" w14:textId="3E85978D">
      <w:pPr>
        <w:pStyle w:val="CommentText"/>
      </w:pPr>
      <w:r>
        <w:rPr>
          <w:rStyle w:val="CommentReference"/>
        </w:rPr>
        <w:annotationRef/>
      </w:r>
      <w:r>
        <w:t xml:space="preserve">Sửa đổi nội dung này theo quy định của Phụ lục 02. Trường hợp có sự thay đổi tại Phụ lục 02 thì </w:t>
      </w:r>
      <w:r w:rsidR="00D729DE">
        <w:t>sửa đổi nội dung này cho phù hợp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620884" w15:done="0"/>
  <w15:commentEx w15:paraId="5A53CD26" w15:done="0"/>
  <w15:commentEx w15:paraId="75E189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787" w:rsidP="00893BA8" w:rsidRDefault="00620787" w14:paraId="0DA11F04" w14:textId="77777777">
      <w:pPr>
        <w:spacing w:after="0" w:line="240" w:lineRule="auto"/>
      </w:pPr>
      <w:r>
        <w:separator/>
      </w:r>
    </w:p>
  </w:endnote>
  <w:endnote w:type="continuationSeparator" w:id="0">
    <w:p w:rsidR="00620787" w:rsidP="00893BA8" w:rsidRDefault="00620787" w14:paraId="2FA05B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77886986"/>
      <w:docPartObj>
        <w:docPartGallery w:val="Page Numbers (Bottom of Page)"/>
        <w:docPartUnique/>
      </w:docPartObj>
    </w:sdtPr>
    <w:sdtEndPr>
      <w:rPr>
        <w:rFonts w:ascii="Times New Roman" w:hAnsi="Times New Roman" w:cs="Times New Roman"/>
        <w:noProof/>
      </w:rPr>
    </w:sdtEndPr>
    <w:sdtContent>
      <w:p w:rsidRPr="00A42F23" w:rsidR="00CF37FA" w:rsidRDefault="00251517" w14:paraId="2FCBAC0E" w14:textId="387A6B6B">
        <w:pPr>
          <w:pStyle w:val="Footer"/>
          <w:jc w:val="center"/>
          <w:rPr>
            <w:rFonts w:ascii="Times New Roman" w:hAnsi="Times New Roman" w:cs="Times New Roman"/>
          </w:rPr>
        </w:pPr>
        <w:r w:rsidRPr="00A42F23">
          <w:rPr>
            <w:rFonts w:ascii="Times New Roman" w:hAnsi="Times New Roman" w:cs="Times New Roman"/>
          </w:rPr>
          <w:fldChar w:fldCharType="begin"/>
        </w:r>
        <w:r w:rsidRPr="00A42F23">
          <w:rPr>
            <w:rFonts w:ascii="Times New Roman" w:hAnsi="Times New Roman" w:cs="Times New Roman"/>
          </w:rPr>
          <w:instrText xml:space="preserve"> PAGE   \* MERGEFORMAT </w:instrText>
        </w:r>
        <w:r w:rsidRPr="00A42F23">
          <w:rPr>
            <w:rFonts w:ascii="Times New Roman" w:hAnsi="Times New Roman" w:cs="Times New Roman"/>
          </w:rPr>
          <w:fldChar w:fldCharType="separate"/>
        </w:r>
        <w:r w:rsidR="009B7B4C">
          <w:rPr>
            <w:rFonts w:ascii="Times New Roman" w:hAnsi="Times New Roman" w:cs="Times New Roman"/>
            <w:noProof/>
          </w:rPr>
          <w:t>1</w:t>
        </w:r>
        <w:r w:rsidRPr="00A42F23">
          <w:rPr>
            <w:rFonts w:ascii="Times New Roman" w:hAnsi="Times New Roman" w:cs="Times New Roman"/>
            <w:noProof/>
          </w:rPr>
          <w:fldChar w:fldCharType="end"/>
        </w:r>
      </w:p>
    </w:sdtContent>
  </w:sdt>
  <w:p w:rsidRPr="00A42F23" w:rsidR="00CF37FA" w:rsidRDefault="00620787" w14:paraId="3394742C" w14:textId="7777777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787" w:rsidP="00893BA8" w:rsidRDefault="00620787" w14:paraId="7A114342" w14:textId="77777777">
      <w:pPr>
        <w:spacing w:after="0" w:line="240" w:lineRule="auto"/>
      </w:pPr>
      <w:r>
        <w:separator/>
      </w:r>
    </w:p>
  </w:footnote>
  <w:footnote w:type="continuationSeparator" w:id="0">
    <w:p w:rsidR="00620787" w:rsidP="00893BA8" w:rsidRDefault="00620787" w14:paraId="6BD69EBB" w14:textId="77777777">
      <w:pPr>
        <w:spacing w:after="0" w:line="240" w:lineRule="auto"/>
      </w:pPr>
      <w:r>
        <w:continuationSeparator/>
      </w:r>
    </w:p>
  </w:footnote>
  <w:footnote w:id="1">
    <w:p w:rsidRPr="00EE2CBA" w:rsidR="00522E99" w:rsidRDefault="00522E99" w14:paraId="2630F383" w14:textId="74EEB987">
      <w:pPr>
        <w:pStyle w:val="FootnoteText"/>
        <w:rPr>
          <w:rFonts w:ascii="Times New Roman" w:hAnsi="Times New Roman" w:cs="Times New Roman"/>
          <w:rPrChange w:author="Nguyen Thi Thu Huyen (K.PCTT-HO)" w:date="2023-10-19T15:18:00Z" w:id="4">
            <w:rPr/>
          </w:rPrChange>
        </w:rPr>
      </w:pPr>
      <w:ins w:author="Phan Le Giang (K.PCTT-HO)" w:date="2023-10-13T15:13:00Z" w:id="5">
        <w:r w:rsidRPr="00EE2CBA">
          <w:rPr>
            <w:rStyle w:val="FootnoteReference"/>
            <w:rFonts w:ascii="Times New Roman" w:hAnsi="Times New Roman" w:cs="Times New Roman"/>
            <w:rPrChange w:author="Nguyen Thi Thu Huyen (K.PCTT-HO)" w:date="2023-10-19T15:18:00Z" w:id="6">
              <w:rPr>
                <w:rStyle w:val="FootnoteReference"/>
              </w:rPr>
            </w:rPrChange>
          </w:rPr>
          <w:footnoteRef/>
        </w:r>
        <w:r w:rsidRPr="00EE2CBA">
          <w:rPr>
            <w:rFonts w:ascii="Times New Roman" w:hAnsi="Times New Roman" w:cs="Times New Roman"/>
            <w:rPrChange w:author="Nguyen Thi Thu Huyen (K.PCTT-HO)" w:date="2023-10-19T15:18:00Z" w:id="7">
              <w:rPr/>
            </w:rPrChange>
          </w:rPr>
          <w:t xml:space="preserve"> </w:t>
        </w:r>
        <w:r w:rsidRPr="00EE2CBA">
          <w:rPr>
            <w:rFonts w:ascii="Times New Roman" w:hAnsi="Times New Roman" w:cs="Times New Roman"/>
            <w:highlight w:val="yellow"/>
            <w:rPrChange w:author="Nguyen Thi Thu Huyen (K.PCTT-HO)" w:date="2023-10-19T15:18:00Z" w:id="8">
              <w:rPr/>
            </w:rPrChange>
          </w:rPr>
          <w:t xml:space="preserve">Biểu mẫu này áp dụng trong trường hợp </w:t>
        </w:r>
      </w:ins>
      <w:ins w:author="Phan Le Giang (K.PCTT-HO)" w:date="2023-10-17T15:56:00Z" w:id="9">
        <w:r w:rsidRPr="00EE2CBA" w:rsidR="005F5D9C">
          <w:rPr>
            <w:rFonts w:ascii="Times New Roman" w:hAnsi="Times New Roman" w:cs="Times New Roman"/>
            <w:highlight w:val="yellow"/>
            <w:rPrChange w:author="Nguyen Thi Thu Huyen (K.PCTT-HO)" w:date="2023-10-19T15:18:00Z" w:id="10">
              <w:rPr>
                <w:highlight w:val="yellow"/>
              </w:rPr>
            </w:rPrChange>
          </w:rPr>
          <w:t>mua</w:t>
        </w:r>
      </w:ins>
      <w:ins w:author="Phan Le Giang (K.PCTT-HO)" w:date="2023-10-18T09:14:00Z" w:id="11">
        <w:r w:rsidRPr="00EE2CBA" w:rsidR="00580795">
          <w:rPr>
            <w:rFonts w:ascii="Times New Roman" w:hAnsi="Times New Roman" w:cs="Times New Roman"/>
            <w:highlight w:val="yellow"/>
            <w:rPrChange w:author="Nguyen Thi Thu Huyen (K.PCTT-HO)" w:date="2023-10-19T15:18:00Z" w:id="12">
              <w:rPr>
                <w:highlight w:val="yellow"/>
              </w:rPr>
            </w:rPrChange>
          </w:rPr>
          <w:t>/nhận chuyển nhượng</w:t>
        </w:r>
      </w:ins>
      <w:ins w:author="Phan Le Giang (K.PCTT-HO)" w:date="2023-10-17T15:56:00Z" w:id="13">
        <w:r w:rsidRPr="00EE2CBA" w:rsidR="005F5D9C">
          <w:rPr>
            <w:rFonts w:ascii="Times New Roman" w:hAnsi="Times New Roman" w:cs="Times New Roman"/>
            <w:highlight w:val="yellow"/>
            <w:rPrChange w:author="Nguyen Thi Thu Huyen (K.PCTT-HO)" w:date="2023-10-19T15:18:00Z" w:id="14">
              <w:rPr>
                <w:highlight w:val="yellow"/>
              </w:rPr>
            </w:rPrChange>
          </w:rPr>
          <w:t xml:space="preserve"> BĐS cho chính mình (</w:t>
        </w:r>
      </w:ins>
      <w:ins w:author="Phan Le Giang (K.PCTT-HO)" w:date="2023-10-13T15:13:00Z" w:id="15">
        <w:r w:rsidRPr="00EE2CBA">
          <w:rPr>
            <w:rFonts w:ascii="Times New Roman" w:hAnsi="Times New Roman" w:cs="Times New Roman"/>
            <w:highlight w:val="yellow"/>
            <w:rPrChange w:author="Nguyen Thi Thu Huyen (K.PCTT-HO)" w:date="2023-10-19T15:18:00Z" w:id="16">
              <w:rPr/>
            </w:rPrChange>
          </w:rPr>
          <w:t>Bên vay đồng</w:t>
        </w:r>
      </w:ins>
      <w:ins w:author="Phan Le Giang (K.PCTT-HO)" w:date="2023-10-13T15:14:00Z" w:id="17">
        <w:r w:rsidRPr="00EE2CBA">
          <w:rPr>
            <w:rFonts w:ascii="Times New Roman" w:hAnsi="Times New Roman" w:cs="Times New Roman"/>
            <w:highlight w:val="yellow"/>
            <w:rPrChange w:author="Nguyen Thi Thu Huyen (K.PCTT-HO)" w:date="2023-10-19T15:18:00Z" w:id="18">
              <w:rPr/>
            </w:rPrChange>
          </w:rPr>
          <w:t xml:space="preserve"> thời là Bên </w:t>
        </w:r>
      </w:ins>
      <w:ins w:author="Phan Le Giang (K.PCTT-HO)" w:date="2023-10-18T09:14:00Z" w:id="19">
        <w:r w:rsidRPr="00EE2CBA" w:rsidR="00580795">
          <w:rPr>
            <w:rFonts w:ascii="Times New Roman" w:hAnsi="Times New Roman" w:cs="Times New Roman"/>
            <w:highlight w:val="yellow"/>
            <w:rPrChange w:author="Nguyen Thi Thu Huyen (K.PCTT-HO)" w:date="2023-10-19T15:18:00Z" w:id="20">
              <w:rPr>
                <w:highlight w:val="yellow"/>
              </w:rPr>
            </w:rPrChange>
          </w:rPr>
          <w:t xml:space="preserve">mua/ Bên </w:t>
        </w:r>
      </w:ins>
      <w:ins w:author="Phan Le Giang (K.PCTT-HO)" w:date="2023-10-13T15:14:00Z" w:id="21">
        <w:r w:rsidRPr="00EE2CBA">
          <w:rPr>
            <w:rFonts w:ascii="Times New Roman" w:hAnsi="Times New Roman" w:cs="Times New Roman"/>
            <w:highlight w:val="yellow"/>
            <w:rPrChange w:author="Nguyen Thi Thu Huyen (K.PCTT-HO)" w:date="2023-10-19T15:18:00Z" w:id="22">
              <w:rPr/>
            </w:rPrChange>
          </w:rPr>
          <w:t>nhận chuyển nhượng</w:t>
        </w:r>
      </w:ins>
      <w:ins w:author="Phan Le Giang (K.PCTT-HO)" w:date="2023-10-17T15:55:00Z" w:id="23">
        <w:r w:rsidRPr="00EE2CBA" w:rsidR="005F5D9C">
          <w:rPr>
            <w:rFonts w:ascii="Times New Roman" w:hAnsi="Times New Roman" w:cs="Times New Roman"/>
            <w:highlight w:val="yellow"/>
            <w:rPrChange w:author="Nguyen Thi Thu Huyen (K.PCTT-HO)" w:date="2023-10-19T15:18:00Z" w:id="24">
              <w:rPr>
                <w:highlight w:val="yellow"/>
              </w:rPr>
            </w:rPrChange>
          </w:rPr>
          <w:t>).</w:t>
        </w:r>
      </w:ins>
    </w:p>
  </w:footnote>
  <w:footnote w:id="2">
    <w:p w:rsidRPr="008A5BD6" w:rsidR="00C475A4" w:rsidRDefault="00C475A4" w14:paraId="513F1D2A" w14:textId="77777777">
      <w:pPr>
        <w:pStyle w:val="FootnoteText"/>
        <w:rPr>
          <w:rFonts w:ascii="Times New Roman" w:hAnsi="Times New Roman" w:cs="Times New Roman"/>
        </w:rPr>
      </w:pPr>
      <w:r w:rsidRPr="00EE2CBA">
        <w:rPr>
          <w:rStyle w:val="FootnoteReference"/>
          <w:rFonts w:ascii="Times New Roman" w:hAnsi="Times New Roman" w:cs="Times New Roman"/>
        </w:rPr>
        <w:footnoteRef/>
      </w:r>
      <w:r w:rsidRPr="00EE2CBA">
        <w:rPr>
          <w:rFonts w:ascii="Times New Roman" w:hAnsi="Times New Roman" w:cs="Times New Roman"/>
        </w:rPr>
        <w:t xml:space="preserve"> Lựa chọn 1 loại giấy tờ tùy thân.</w:t>
      </w:r>
    </w:p>
  </w:footnote>
  <w:footnote w:id="3">
    <w:p w:rsidRPr="008A5BD6" w:rsidR="008D6C3F" w:rsidP="008D6C3F" w:rsidRDefault="008D6C3F" w14:paraId="7768BE54" w14:textId="77777777">
      <w:pPr>
        <w:pStyle w:val="FootnoteText"/>
        <w:rPr>
          <w:ins w:author="Phan Le Giang (K.PCTT-HO)" w:date="2023-10-17T15:57:00Z" w:id="26"/>
          <w:rFonts w:ascii="Times New Roman" w:hAnsi="Times New Roman" w:cs="Times New Roman"/>
        </w:rPr>
      </w:pPr>
      <w:ins w:author="Phan Le Giang (K.PCTT-HO)" w:date="2023-10-17T15:57:00Z" w:id="27">
        <w:r w:rsidRPr="008A5BD6">
          <w:rPr>
            <w:rStyle w:val="FootnoteReference"/>
            <w:rFonts w:ascii="Times New Roman" w:hAnsi="Times New Roman" w:cs="Times New Roman"/>
          </w:rPr>
          <w:footnoteRef/>
        </w:r>
        <w:r w:rsidRPr="008A5BD6">
          <w:rPr>
            <w:rFonts w:ascii="Times New Roman" w:hAnsi="Times New Roman" w:cs="Times New Roman"/>
          </w:rPr>
          <w:t xml:space="preserve"> Lựa chọn 1 loại giấy tờ tùy thân.</w:t>
        </w:r>
      </w:ins>
    </w:p>
  </w:footnote>
  <w:footnote w:id="4">
    <w:p w:rsidR="00BC4424" w:rsidRDefault="00BC4424" w14:paraId="49E12DEC" w14:textId="472AFB83">
      <w:pPr>
        <w:pStyle w:val="FootnoteText"/>
      </w:pPr>
      <w:ins w:author="Phan Le Giang (K.PCTT-HO)" w:date="2023-10-17T18:21:00Z" w:id="36">
        <w:r>
          <w:rPr>
            <w:rStyle w:val="FootnoteReference"/>
          </w:rPr>
          <w:footnoteRef/>
        </w:r>
        <w:r>
          <w:t xml:space="preserve"> </w:t>
        </w:r>
      </w:ins>
      <w:ins w:author="Phan Le Giang (K.PCTT-HO)" w:date="2023-10-17T18:23:00Z" w:id="37">
        <w:r w:rsidRPr="008A5BD6">
          <w:rPr>
            <w:rFonts w:ascii="Times New Roman" w:hAnsi="Times New Roman" w:cs="Times New Roman"/>
          </w:rPr>
          <w:t>Lựa chọn 1 loại giấy tờ tùy thân.</w:t>
        </w:r>
      </w:ins>
    </w:p>
  </w:footnote>
  <w:footnote w:id="5">
    <w:p w:rsidRPr="008A5BD6" w:rsidR="008D6C3F" w:rsidP="008D6C3F" w:rsidRDefault="008D6C3F" w14:paraId="6C969998" w14:textId="77777777">
      <w:pPr>
        <w:pStyle w:val="FootnoteText"/>
        <w:rPr>
          <w:ins w:author="Phan Le Giang (K.PCTT-HO)" w:date="2023-10-17T15:57:00Z" w:id="39"/>
          <w:rFonts w:ascii="Times New Roman" w:hAnsi="Times New Roman" w:cs="Times New Roman"/>
        </w:rPr>
      </w:pPr>
      <w:ins w:author="Phan Le Giang (K.PCTT-HO)" w:date="2023-10-17T15:57:00Z" w:id="40">
        <w:r w:rsidRPr="008A5BD6">
          <w:rPr>
            <w:rStyle w:val="FootnoteReference"/>
            <w:rFonts w:ascii="Times New Roman" w:hAnsi="Times New Roman" w:cs="Times New Roman"/>
          </w:rPr>
          <w:footnoteRef/>
        </w:r>
        <w:r w:rsidRPr="008A5BD6">
          <w:rPr>
            <w:rFonts w:ascii="Times New Roman" w:hAnsi="Times New Roman" w:cs="Times New Roman"/>
          </w:rPr>
          <w:t xml:space="preserve"> Lựa chọn 1 loại giấy tờ tùy thân.</w:t>
        </w:r>
      </w:ins>
    </w:p>
  </w:footnote>
  <w:footnote w:id="6">
    <w:p w:rsidRPr="00C229C6" w:rsidR="00AD6865" w:rsidDel="00B61B54" w:rsidP="00AD6865" w:rsidRDefault="00AD6865" w14:paraId="160CE3EF" w14:textId="77777777">
      <w:pPr>
        <w:pStyle w:val="FootnoteText"/>
        <w:rPr>
          <w:del w:author="Phan Le Giang (K.PCTT-HO)" w:date="2023-10-13T15:19:00Z" w:id="50"/>
          <w:rFonts w:ascii="Times New Roman" w:hAnsi="Times New Roman" w:cs="Times New Roman"/>
        </w:rPr>
      </w:pPr>
      <w:del w:author="Phan Le Giang (K.PCTT-HO)" w:date="2023-10-13T15:19:00Z" w:id="51">
        <w:r w:rsidRPr="00C229C6" w:rsidDel="00B61B54">
          <w:rPr>
            <w:rStyle w:val="FootnoteReference"/>
            <w:rFonts w:ascii="Times New Roman" w:hAnsi="Times New Roman" w:cs="Times New Roman"/>
          </w:rPr>
          <w:footnoteRef/>
        </w:r>
        <w:r w:rsidRPr="00C229C6" w:rsidDel="00B61B54">
          <w:rPr>
            <w:rFonts w:ascii="Times New Roman" w:hAnsi="Times New Roman" w:cs="Times New Roman"/>
          </w:rPr>
          <w:delText xml:space="preserve"> Trường hợp Khách hàng vay vốn mua bất động sản cho chính mình thì bỏ nội dung này.</w:delText>
        </w:r>
      </w:del>
    </w:p>
  </w:footnote>
  <w:footnote w:id="7">
    <w:p w:rsidR="00261FF4" w:rsidDel="00B61B54" w:rsidRDefault="00261FF4" w14:paraId="07910F62" w14:textId="77777777">
      <w:pPr>
        <w:pStyle w:val="FootnoteText"/>
        <w:rPr>
          <w:del w:author="Phan Le Giang (K.PCTT-HO)" w:date="2023-10-13T15:20:00Z" w:id="61"/>
        </w:rPr>
      </w:pPr>
      <w:del w:author="Phan Le Giang (K.PCTT-HO)" w:date="2023-10-13T15:20:00Z" w:id="62">
        <w:r w:rsidDel="00B61B54">
          <w:rPr>
            <w:rStyle w:val="FootnoteReference"/>
          </w:rPr>
          <w:footnoteRef/>
        </w:r>
        <w:r w:rsidDel="00B61B54">
          <w:delText xml:space="preserve"> </w:delText>
        </w:r>
        <w:r w:rsidRPr="00C229C6" w:rsidDel="00B61B54">
          <w:rPr>
            <w:rFonts w:ascii="Times New Roman" w:hAnsi="Times New Roman" w:cs="Times New Roman"/>
          </w:rPr>
          <w:delText>Trường hợp Khách hàng vay vốn mua bất động sản cho chính mình thì bỏ nội dung này</w:delText>
        </w:r>
        <w:r w:rsidDel="00B61B54">
          <w:rPr>
            <w:rFonts w:ascii="Times New Roman" w:hAnsi="Times New Roman" w:cs="Times New Roman"/>
          </w:rPr>
          <w:delText>.</w:delText>
        </w:r>
      </w:del>
    </w:p>
  </w:footnote>
  <w:footnote w:id="8">
    <w:p w:rsidRPr="00C229C6" w:rsidR="003E2A5E" w:rsidDel="00426BD3" w:rsidP="003E2A5E" w:rsidRDefault="003E2A5E" w14:paraId="2369CDF8" w14:textId="77777777">
      <w:pPr>
        <w:pStyle w:val="FootnoteText"/>
        <w:rPr>
          <w:ins w:author="ngocpv" w:date="2023-09-21T14:34:00Z" w:id="91"/>
          <w:del w:author="Phan Le Giang (K.PCTT-HO)" w:date="2023-10-13T15:22:00Z" w:id="92"/>
          <w:rFonts w:ascii="Times New Roman" w:hAnsi="Times New Roman" w:cs="Times New Roman"/>
        </w:rPr>
      </w:pPr>
      <w:ins w:author="ngocpv" w:date="2023-09-21T14:34:00Z" w:id="93">
        <w:del w:author="Phan Le Giang (K.PCTT-HO)" w:date="2023-10-13T15:22:00Z" w:id="94">
          <w:r w:rsidRPr="00C229C6" w:rsidDel="00426BD3">
            <w:rPr>
              <w:rStyle w:val="FootnoteReference"/>
              <w:rFonts w:ascii="Times New Roman" w:hAnsi="Times New Roman" w:cs="Times New Roman"/>
            </w:rPr>
            <w:footnoteRef/>
          </w:r>
          <w:r w:rsidRPr="00C229C6" w:rsidDel="00426BD3">
            <w:rPr>
              <w:rFonts w:ascii="Times New Roman" w:hAnsi="Times New Roman" w:cs="Times New Roman"/>
            </w:rPr>
            <w:delText xml:space="preserve"> Trường hợp Khách hàng vay vốn mua bất động sản cho chính mình thì bỏ nội dung này.</w:delText>
          </w:r>
        </w:del>
      </w:ins>
    </w:p>
  </w:footnote>
  <w:footnote w:id="9">
    <w:p w:rsidRPr="00C229C6" w:rsidR="00EF27FD" w:rsidDel="00426BD3" w:rsidP="00EF27FD" w:rsidRDefault="00EF27FD" w14:paraId="070E4DA1" w14:textId="77777777">
      <w:pPr>
        <w:pStyle w:val="FootnoteText"/>
        <w:rPr>
          <w:ins w:author="ngocpv" w:date="2023-09-21T14:36:00Z" w:id="125"/>
          <w:del w:author="Phan Le Giang (K.PCTT-HO)" w:date="2023-10-13T15:23:00Z" w:id="126"/>
          <w:rFonts w:ascii="Times New Roman" w:hAnsi="Times New Roman" w:cs="Times New Roman"/>
        </w:rPr>
      </w:pPr>
      <w:ins w:author="ngocpv" w:date="2023-09-21T14:36:00Z" w:id="127">
        <w:del w:author="Phan Le Giang (K.PCTT-HO)" w:date="2023-10-13T15:23:00Z" w:id="128">
          <w:r w:rsidRPr="00C229C6" w:rsidDel="00426BD3">
            <w:rPr>
              <w:rStyle w:val="FootnoteReference"/>
              <w:rFonts w:ascii="Times New Roman" w:hAnsi="Times New Roman" w:cs="Times New Roman"/>
            </w:rPr>
            <w:footnoteRef/>
          </w:r>
          <w:r w:rsidRPr="00C229C6" w:rsidDel="00426BD3">
            <w:rPr>
              <w:rFonts w:ascii="Times New Roman" w:hAnsi="Times New Roman" w:cs="Times New Roman"/>
            </w:rPr>
            <w:delText xml:space="preserve"> Trường hợp Khách hàng vay vốn mua bất động sản cho chính mình thì bỏ nội dung này.</w:delText>
          </w:r>
        </w:del>
      </w:ins>
    </w:p>
  </w:footnote>
  <w:footnote w:id="10">
    <w:p w:rsidRPr="00C229C6" w:rsidR="003C6E84" w:rsidDel="00700640" w:rsidP="003C6E84" w:rsidRDefault="003C6E84" w14:paraId="2AB9AFF9" w14:textId="77777777">
      <w:pPr>
        <w:pStyle w:val="FootnoteText"/>
        <w:rPr>
          <w:ins w:author="ngocpv" w:date="2023-09-21T14:40:00Z" w:id="157"/>
          <w:del w:author="Phan Le Giang (K.PCTT-HO)" w:date="2023-10-13T15:24:00Z" w:id="158"/>
          <w:rFonts w:ascii="Times New Roman" w:hAnsi="Times New Roman" w:cs="Times New Roman"/>
        </w:rPr>
      </w:pPr>
      <w:ins w:author="ngocpv" w:date="2023-09-21T14:40:00Z" w:id="159">
        <w:del w:author="Phan Le Giang (K.PCTT-HO)" w:date="2023-10-13T15:24:00Z" w:id="160">
          <w:r w:rsidRPr="00C229C6" w:rsidDel="00700640">
            <w:rPr>
              <w:rStyle w:val="FootnoteReference"/>
              <w:rFonts w:ascii="Times New Roman" w:hAnsi="Times New Roman" w:cs="Times New Roman"/>
            </w:rPr>
            <w:footnoteRef/>
          </w:r>
          <w:r w:rsidRPr="00C229C6" w:rsidDel="00700640">
            <w:rPr>
              <w:rFonts w:ascii="Times New Roman" w:hAnsi="Times New Roman" w:cs="Times New Roman"/>
            </w:rPr>
            <w:delText xml:space="preserve"> Trường hợp Khách hàng vay vốn mua bất động sản cho chính mình thì bỏ nội dung này.</w:delText>
          </w:r>
        </w:del>
      </w:ins>
    </w:p>
  </w:footnote>
  <w:footnote w:id="11">
    <w:p w:rsidRPr="00C229C6" w:rsidR="00F142D2" w:rsidDel="00135ABB" w:rsidP="00F142D2" w:rsidRDefault="00F142D2" w14:paraId="3B00C3A5" w14:textId="77777777">
      <w:pPr>
        <w:pStyle w:val="FootnoteText"/>
        <w:rPr>
          <w:ins w:author="ngocpv" w:date="2023-10-02T15:52:00Z" w:id="235"/>
          <w:del w:author="Phan Le Giang (K.PCTT-HO)" w:date="2023-10-13T15:25:00Z" w:id="236"/>
          <w:rFonts w:ascii="Times New Roman" w:hAnsi="Times New Roman" w:cs="Times New Roman"/>
        </w:rPr>
      </w:pPr>
      <w:ins w:author="ngocpv" w:date="2023-10-02T15:52:00Z" w:id="237">
        <w:del w:author="Phan Le Giang (K.PCTT-HO)" w:date="2023-10-13T15:25:00Z" w:id="238">
          <w:r w:rsidRPr="00C229C6" w:rsidDel="00135ABB">
            <w:rPr>
              <w:rStyle w:val="FootnoteReference"/>
              <w:rFonts w:ascii="Times New Roman" w:hAnsi="Times New Roman" w:cs="Times New Roman"/>
            </w:rPr>
            <w:footnoteRef/>
          </w:r>
          <w:r w:rsidRPr="00C229C6" w:rsidDel="00135ABB">
            <w:rPr>
              <w:rFonts w:ascii="Times New Roman" w:hAnsi="Times New Roman" w:cs="Times New Roman"/>
            </w:rPr>
            <w:delText xml:space="preserve"> Trường hợp Khách hàng vay vốn mua bất động sản cho chính mình thì bỏ nội dung này.</w:delText>
          </w:r>
        </w:del>
      </w:ins>
    </w:p>
  </w:footnote>
  <w:footnote w:id="12">
    <w:p w:rsidRPr="00EF5A71" w:rsidR="004C0301" w:rsidDel="00FF0EA3" w:rsidRDefault="004C0301" w14:paraId="7D85324A" w14:textId="77777777">
      <w:pPr>
        <w:pStyle w:val="FootnoteText"/>
        <w:rPr>
          <w:del w:author="Phan Le Giang (K.PCTT-HO)" w:date="2023-10-13T15:33:00Z" w:id="342"/>
          <w:rFonts w:ascii="Times New Roman" w:hAnsi="Times New Roman" w:cs="Times New Roman"/>
        </w:rPr>
      </w:pPr>
      <w:del w:author="Phan Le Giang (K.PCTT-HO)" w:date="2023-10-13T15:33:00Z" w:id="343">
        <w:r w:rsidRPr="00EF5A71" w:rsidDel="00FF0EA3">
          <w:rPr>
            <w:rStyle w:val="FootnoteReference"/>
            <w:rFonts w:ascii="Times New Roman" w:hAnsi="Times New Roman" w:cs="Times New Roman"/>
          </w:rPr>
          <w:footnoteRef/>
        </w:r>
        <w:r w:rsidRPr="00EF5A71" w:rsidDel="00FF0EA3">
          <w:rPr>
            <w:rFonts w:ascii="Times New Roman" w:hAnsi="Times New Roman" w:cs="Times New Roman"/>
          </w:rPr>
          <w:delText xml:space="preserve"> Trường hợp Khách hàng vay vốn mua bất động sản cho chính mình thì </w:delText>
        </w:r>
        <w:r w:rsidRPr="00EF5A71" w:rsidDel="00FF0EA3" w:rsidR="00F3641F">
          <w:rPr>
            <w:rFonts w:ascii="Times New Roman" w:hAnsi="Times New Roman" w:cs="Times New Roman"/>
          </w:rPr>
          <w:delText xml:space="preserve">bỏ </w:delText>
        </w:r>
        <w:r w:rsidRPr="00EF5A71" w:rsidDel="00FF0EA3">
          <w:rPr>
            <w:rFonts w:ascii="Times New Roman" w:hAnsi="Times New Roman" w:cs="Times New Roman"/>
          </w:rPr>
          <w:delText>Điều này.</w:delText>
        </w:r>
      </w:del>
    </w:p>
  </w:footnote>
  <w:footnote w:id="13">
    <w:p w:rsidRPr="00EF5A71" w:rsidR="005C48EB" w:rsidDel="00537B2B" w:rsidP="005C48EB" w:rsidRDefault="005C48EB" w14:paraId="79E72C07" w14:textId="77777777">
      <w:pPr>
        <w:pStyle w:val="FootnoteText"/>
        <w:rPr>
          <w:del w:author="Phan Le Giang (K.PCTT-HO)" w:date="2023-10-13T15:34:00Z" w:id="436"/>
          <w:rFonts w:ascii="Times New Roman" w:hAnsi="Times New Roman" w:cs="Times New Roman"/>
        </w:rPr>
      </w:pPr>
      <w:del w:author="Phan Le Giang (K.PCTT-HO)" w:date="2023-10-13T15:34:00Z" w:id="437">
        <w:r w:rsidRPr="00EF5A71" w:rsidDel="00537B2B">
          <w:rPr>
            <w:rStyle w:val="FootnoteReference"/>
            <w:rFonts w:ascii="Times New Roman" w:hAnsi="Times New Roman" w:cs="Times New Roman"/>
          </w:rPr>
          <w:footnoteRef/>
        </w:r>
        <w:r w:rsidRPr="00EF5A71" w:rsidDel="00537B2B">
          <w:rPr>
            <w:rFonts w:ascii="Times New Roman" w:hAnsi="Times New Roman" w:cs="Times New Roman"/>
          </w:rPr>
          <w:delText xml:space="preserve"> Trường hợp Khách hàng vay vốn mua bất động sản cho chính mình thì bỏ nội dung này.</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AC" w:rsidP="004F43AC" w:rsidRDefault="004F43AC" w14:paraId="36E36959" w14:textId="618FF94E">
    <w:pPr>
      <w:pStyle w:val="Header"/>
      <w:tabs>
        <w:tab w:val="clear" w:pos="4680"/>
        <w:tab w:val="clear" w:pos="9360"/>
        <w:tab w:val="left" w:pos="21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50F4"/>
    <w:multiLevelType w:val="multilevel"/>
    <w:tmpl w:val="C56C6B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511BA2"/>
    <w:multiLevelType w:val="hybridMultilevel"/>
    <w:tmpl w:val="77989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62C9"/>
    <w:multiLevelType w:val="multilevel"/>
    <w:tmpl w:val="82685860"/>
    <w:lvl w:ilvl="0">
      <w:start w:val="6"/>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A063A"/>
    <w:multiLevelType w:val="multilevel"/>
    <w:tmpl w:val="9B36E4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4F53F3"/>
    <w:multiLevelType w:val="multilevel"/>
    <w:tmpl w:val="083AE78E"/>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5" w15:restartNumberingAfterBreak="0">
    <w:nsid w:val="18F22F16"/>
    <w:multiLevelType w:val="hybridMultilevel"/>
    <w:tmpl w:val="9C980C2E"/>
    <w:lvl w:ilvl="0" w:tplc="51FC8FFE">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F44BFA"/>
    <w:multiLevelType w:val="multilevel"/>
    <w:tmpl w:val="CF86087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9C5DBB"/>
    <w:multiLevelType w:val="multilevel"/>
    <w:tmpl w:val="9B36E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2C5DFB"/>
    <w:multiLevelType w:val="multilevel"/>
    <w:tmpl w:val="282C5DFB"/>
    <w:lvl w:ilvl="0">
      <w:start w:val="1"/>
      <w:numFmt w:val="bullet"/>
      <w:lvlText w:val=""/>
      <w:lvlJc w:val="left"/>
      <w:rPr>
        <w:rFonts w:hint="default" w:ascii="Wingdings" w:hAnsi="Wingdings"/>
        <w:b w:val="0"/>
        <w:bCs w:val="0"/>
        <w:i w:val="0"/>
        <w:iCs w:val="0"/>
        <w:smallCaps w:val="0"/>
        <w:strike w:val="0"/>
        <w:color w:val="000000"/>
        <w:spacing w:val="0"/>
        <w:w w:val="100"/>
        <w:position w:val="0"/>
        <w:sz w:val="23"/>
        <w:szCs w:val="23"/>
        <w:u w:val="none"/>
      </w:rPr>
    </w:lvl>
    <w:lvl w:ilvl="1">
      <w:start w:val="1"/>
      <w:numFmt w:val="bullet"/>
      <w:lvlText w:val="-"/>
      <w:lvlJc w:val="left"/>
      <w:rPr>
        <w:rFonts w:hint="default"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hint="default" w:ascii="Wingdings" w:hAnsi="Wingdings"/>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2E2E52A3"/>
    <w:multiLevelType w:val="multilevel"/>
    <w:tmpl w:val="01B865F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8A0070"/>
    <w:multiLevelType w:val="singleLevel"/>
    <w:tmpl w:val="0F4ACC3E"/>
    <w:lvl w:ilvl="0">
      <w:numFmt w:val="bullet"/>
      <w:lvlText w:val="-"/>
      <w:lvlJc w:val="left"/>
      <w:pPr>
        <w:tabs>
          <w:tab w:val="num" w:pos="360"/>
        </w:tabs>
        <w:ind w:left="360" w:hanging="360"/>
      </w:pPr>
      <w:rPr>
        <w:rFonts w:hint="default" w:ascii="Times New Roman" w:hAnsi="Times New Roman"/>
      </w:rPr>
    </w:lvl>
  </w:abstractNum>
  <w:abstractNum w:abstractNumId="11" w15:restartNumberingAfterBreak="0">
    <w:nsid w:val="30B37453"/>
    <w:multiLevelType w:val="multilevel"/>
    <w:tmpl w:val="DDE089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3D204C"/>
    <w:multiLevelType w:val="multilevel"/>
    <w:tmpl w:val="9228AB80"/>
    <w:lvl w:ilvl="0">
      <w:start w:val="1"/>
      <w:numFmt w:val="decimal"/>
      <w:pStyle w:val="Heading1"/>
      <w:suff w:val="space"/>
      <w:lvlText w:val="ĐIỀU %1:"/>
      <w:lvlJc w:val="left"/>
      <w:pPr>
        <w:ind w:left="642" w:hanging="216"/>
      </w:pPr>
      <w:rPr>
        <w:rFonts w:hint="default" w:ascii="Times New Roman" w:hAnsi="Times New Roman"/>
        <w:b/>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54C6555"/>
    <w:multiLevelType w:val="hybridMultilevel"/>
    <w:tmpl w:val="3228AC88"/>
    <w:lvl w:ilvl="0" w:tplc="5D9214E6">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98E44E8"/>
    <w:multiLevelType w:val="hybridMultilevel"/>
    <w:tmpl w:val="6D34BDC2"/>
    <w:lvl w:ilvl="0" w:tplc="8D94E962">
      <w:start w:val="1"/>
      <w:numFmt w:val="decimal"/>
      <w:lvlText w:val="6.%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3A7F5006"/>
    <w:multiLevelType w:val="multilevel"/>
    <w:tmpl w:val="9B36E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D41A48"/>
    <w:multiLevelType w:val="hybridMultilevel"/>
    <w:tmpl w:val="2DB26D3A"/>
    <w:lvl w:ilvl="0" w:tplc="CDE8C3E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E25BE"/>
    <w:multiLevelType w:val="multilevel"/>
    <w:tmpl w:val="083AE78E"/>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18" w15:restartNumberingAfterBreak="0">
    <w:nsid w:val="41B9059A"/>
    <w:multiLevelType w:val="multilevel"/>
    <w:tmpl w:val="4EB873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434328C"/>
    <w:multiLevelType w:val="hybridMultilevel"/>
    <w:tmpl w:val="192C10AA"/>
    <w:lvl w:ilvl="0" w:tplc="0DF4B1F4">
      <w:start w:val="1"/>
      <w:numFmt w:val="decimal"/>
      <w:lvlText w:val="4.%1"/>
      <w:lvlJc w:val="left"/>
      <w:pPr>
        <w:ind w:left="720" w:hanging="360"/>
      </w:pPr>
      <w:rPr>
        <w:rFonts w:hint="default"/>
      </w:rPr>
    </w:lvl>
    <w:lvl w:ilvl="1" w:tplc="A89274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99452E"/>
    <w:multiLevelType w:val="multilevel"/>
    <w:tmpl w:val="941689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F010BB"/>
    <w:multiLevelType w:val="multilevel"/>
    <w:tmpl w:val="DDE089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A524242"/>
    <w:multiLevelType w:val="multilevel"/>
    <w:tmpl w:val="40C2B13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E7B6E8C"/>
    <w:multiLevelType w:val="multilevel"/>
    <w:tmpl w:val="64E8B7C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E9432F"/>
    <w:multiLevelType w:val="multilevel"/>
    <w:tmpl w:val="DC4E45C8"/>
    <w:lvl w:ilvl="0">
      <w:start w:val="1"/>
      <w:numFmt w:val="decimal"/>
      <w:lvlText w:val="%1."/>
      <w:lvlJc w:val="left"/>
      <w:pPr>
        <w:tabs>
          <w:tab w:val="num" w:pos="450"/>
        </w:tabs>
        <w:ind w:left="450" w:hanging="45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EC07C60"/>
    <w:multiLevelType w:val="hybridMultilevel"/>
    <w:tmpl w:val="C4D84644"/>
    <w:lvl w:ilvl="0" w:tplc="E50E0804">
      <w:start w:val="1"/>
      <w:numFmt w:val="lowerLetter"/>
      <w:lvlText w:val="%1)"/>
      <w:lvlJc w:val="left"/>
      <w:pPr>
        <w:ind w:left="144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E7414"/>
    <w:multiLevelType w:val="hybridMultilevel"/>
    <w:tmpl w:val="DD68575C"/>
    <w:lvl w:ilvl="0" w:tplc="E766D7D0">
      <w:start w:val="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6991DFF"/>
    <w:multiLevelType w:val="hybridMultilevel"/>
    <w:tmpl w:val="CDDE3932"/>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4"/>
  </w:num>
  <w:num w:numId="4">
    <w:abstractNumId w:val="19"/>
  </w:num>
  <w:num w:numId="5">
    <w:abstractNumId w:val="25"/>
  </w:num>
  <w:num w:numId="6">
    <w:abstractNumId w:val="12"/>
  </w:num>
  <w:num w:numId="7">
    <w:abstractNumId w:val="27"/>
  </w:num>
  <w:num w:numId="8">
    <w:abstractNumId w:val="16"/>
  </w:num>
  <w:num w:numId="9">
    <w:abstractNumId w:val="14"/>
  </w:num>
  <w:num w:numId="10">
    <w:abstractNumId w:val="13"/>
  </w:num>
  <w:num w:numId="11">
    <w:abstractNumId w:val="2"/>
  </w:num>
  <w:num w:numId="12">
    <w:abstractNumId w:val="1"/>
  </w:num>
  <w:num w:numId="13">
    <w:abstractNumId w:val="17"/>
  </w:num>
  <w:num w:numId="14">
    <w:abstractNumId w:val="8"/>
  </w:num>
  <w:num w:numId="15">
    <w:abstractNumId w:val="18"/>
  </w:num>
  <w:num w:numId="16">
    <w:abstractNumId w:val="20"/>
  </w:num>
  <w:num w:numId="17">
    <w:abstractNumId w:val="11"/>
  </w:num>
  <w:num w:numId="18">
    <w:abstractNumId w:val="22"/>
  </w:num>
  <w:num w:numId="19">
    <w:abstractNumId w:val="21"/>
  </w:num>
  <w:num w:numId="20">
    <w:abstractNumId w:val="4"/>
  </w:num>
  <w:num w:numId="21">
    <w:abstractNumId w:val="0"/>
  </w:num>
  <w:num w:numId="22">
    <w:abstractNumId w:val="6"/>
  </w:num>
  <w:num w:numId="23">
    <w:abstractNumId w:val="5"/>
  </w:num>
  <w:num w:numId="24">
    <w:abstractNumId w:val="26"/>
  </w:num>
  <w:num w:numId="25">
    <w:abstractNumId w:val="23"/>
  </w:num>
  <w:num w:numId="26">
    <w:abstractNumId w:val="7"/>
  </w:num>
  <w:num w:numId="27">
    <w:abstractNumId w:val="15"/>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61"/>
    </w:lvlOverride>
  </w:num>
  <w:num w:numId="29">
    <w:abstractNumId w:val="3"/>
  </w:num>
</w:numbering>
</file>

<file path=word/people.xml><?xml version="1.0" encoding="utf-8"?>
<w15:people xmlns:mc="http://schemas.openxmlformats.org/markup-compatibility/2006" xmlns:w15="http://schemas.microsoft.com/office/word/2012/wordml" mc:Ignorable="w15">
  <w15:person w15:author="Phan Le Giang (K.PCTT-HO)">
    <w15:presenceInfo w15:providerId="AD" w15:userId="S-1-5-21-2710651753-3504422953-2439737650-4259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A8"/>
    <w:rsid w:val="0000147D"/>
    <w:rsid w:val="00020364"/>
    <w:rsid w:val="00032249"/>
    <w:rsid w:val="00034643"/>
    <w:rsid w:val="000418A8"/>
    <w:rsid w:val="00041A7A"/>
    <w:rsid w:val="0004442D"/>
    <w:rsid w:val="00056560"/>
    <w:rsid w:val="000650B0"/>
    <w:rsid w:val="00066C4B"/>
    <w:rsid w:val="00073755"/>
    <w:rsid w:val="00074653"/>
    <w:rsid w:val="00076267"/>
    <w:rsid w:val="0008237A"/>
    <w:rsid w:val="000A7A0F"/>
    <w:rsid w:val="000B4052"/>
    <w:rsid w:val="000B57EF"/>
    <w:rsid w:val="000C4F26"/>
    <w:rsid w:val="000D249D"/>
    <w:rsid w:val="000D743D"/>
    <w:rsid w:val="000E413C"/>
    <w:rsid w:val="000E4A73"/>
    <w:rsid w:val="000E73BC"/>
    <w:rsid w:val="000E7D85"/>
    <w:rsid w:val="0013483B"/>
    <w:rsid w:val="00135ABB"/>
    <w:rsid w:val="00151623"/>
    <w:rsid w:val="001563DE"/>
    <w:rsid w:val="00160D71"/>
    <w:rsid w:val="00164480"/>
    <w:rsid w:val="00165028"/>
    <w:rsid w:val="001821A0"/>
    <w:rsid w:val="00183DA3"/>
    <w:rsid w:val="00185032"/>
    <w:rsid w:val="001903AA"/>
    <w:rsid w:val="00191556"/>
    <w:rsid w:val="001A2F78"/>
    <w:rsid w:val="001B1464"/>
    <w:rsid w:val="001B7149"/>
    <w:rsid w:val="001C2D7F"/>
    <w:rsid w:val="001C3CBD"/>
    <w:rsid w:val="001D2866"/>
    <w:rsid w:val="001E26F6"/>
    <w:rsid w:val="001E573A"/>
    <w:rsid w:val="001E5840"/>
    <w:rsid w:val="00200186"/>
    <w:rsid w:val="00206E06"/>
    <w:rsid w:val="00213214"/>
    <w:rsid w:val="0021384D"/>
    <w:rsid w:val="002142EB"/>
    <w:rsid w:val="00220030"/>
    <w:rsid w:val="00221E53"/>
    <w:rsid w:val="00222694"/>
    <w:rsid w:val="002320D1"/>
    <w:rsid w:val="00233F46"/>
    <w:rsid w:val="00236781"/>
    <w:rsid w:val="0025077F"/>
    <w:rsid w:val="00251517"/>
    <w:rsid w:val="00252E71"/>
    <w:rsid w:val="00254436"/>
    <w:rsid w:val="00254780"/>
    <w:rsid w:val="00255A04"/>
    <w:rsid w:val="00255A4F"/>
    <w:rsid w:val="00261FF4"/>
    <w:rsid w:val="0027109D"/>
    <w:rsid w:val="00271FD0"/>
    <w:rsid w:val="0028207F"/>
    <w:rsid w:val="002869B9"/>
    <w:rsid w:val="002A32AD"/>
    <w:rsid w:val="002A423D"/>
    <w:rsid w:val="002D1C02"/>
    <w:rsid w:val="002D5293"/>
    <w:rsid w:val="002D560B"/>
    <w:rsid w:val="002E3F2C"/>
    <w:rsid w:val="002F0304"/>
    <w:rsid w:val="002F388B"/>
    <w:rsid w:val="00311483"/>
    <w:rsid w:val="0034431D"/>
    <w:rsid w:val="0035319F"/>
    <w:rsid w:val="00360198"/>
    <w:rsid w:val="00363D7B"/>
    <w:rsid w:val="00367A56"/>
    <w:rsid w:val="00374B77"/>
    <w:rsid w:val="00380B7F"/>
    <w:rsid w:val="0038464F"/>
    <w:rsid w:val="00386FC6"/>
    <w:rsid w:val="00387917"/>
    <w:rsid w:val="00391C81"/>
    <w:rsid w:val="00396497"/>
    <w:rsid w:val="003A1EC2"/>
    <w:rsid w:val="003A685E"/>
    <w:rsid w:val="003B680A"/>
    <w:rsid w:val="003C3F9B"/>
    <w:rsid w:val="003C6E84"/>
    <w:rsid w:val="003D4C39"/>
    <w:rsid w:val="003D7B8D"/>
    <w:rsid w:val="003E2A5E"/>
    <w:rsid w:val="003E5FDF"/>
    <w:rsid w:val="003F1D20"/>
    <w:rsid w:val="003F52E0"/>
    <w:rsid w:val="00400704"/>
    <w:rsid w:val="004056ED"/>
    <w:rsid w:val="00415F95"/>
    <w:rsid w:val="00422BCC"/>
    <w:rsid w:val="00426BD3"/>
    <w:rsid w:val="00427664"/>
    <w:rsid w:val="00427EF1"/>
    <w:rsid w:val="0043052E"/>
    <w:rsid w:val="0044188C"/>
    <w:rsid w:val="004517D5"/>
    <w:rsid w:val="004628C8"/>
    <w:rsid w:val="00474ED1"/>
    <w:rsid w:val="00484AB8"/>
    <w:rsid w:val="0048526B"/>
    <w:rsid w:val="0049185B"/>
    <w:rsid w:val="00495C32"/>
    <w:rsid w:val="004969EC"/>
    <w:rsid w:val="004A3514"/>
    <w:rsid w:val="004B3685"/>
    <w:rsid w:val="004C0301"/>
    <w:rsid w:val="004C0CD4"/>
    <w:rsid w:val="004C44E1"/>
    <w:rsid w:val="004C5F98"/>
    <w:rsid w:val="004D393F"/>
    <w:rsid w:val="004D6615"/>
    <w:rsid w:val="004D6B59"/>
    <w:rsid w:val="004E3E65"/>
    <w:rsid w:val="004F43AC"/>
    <w:rsid w:val="004F43EA"/>
    <w:rsid w:val="00500595"/>
    <w:rsid w:val="005019C9"/>
    <w:rsid w:val="00501F6D"/>
    <w:rsid w:val="0050472E"/>
    <w:rsid w:val="005061DA"/>
    <w:rsid w:val="005103C2"/>
    <w:rsid w:val="00512D57"/>
    <w:rsid w:val="00520078"/>
    <w:rsid w:val="00522E99"/>
    <w:rsid w:val="00523899"/>
    <w:rsid w:val="00530D66"/>
    <w:rsid w:val="00535973"/>
    <w:rsid w:val="00537B2B"/>
    <w:rsid w:val="00541341"/>
    <w:rsid w:val="00547A70"/>
    <w:rsid w:val="00547DB9"/>
    <w:rsid w:val="00551F6D"/>
    <w:rsid w:val="00554782"/>
    <w:rsid w:val="00561E77"/>
    <w:rsid w:val="00563493"/>
    <w:rsid w:val="00566E10"/>
    <w:rsid w:val="00580795"/>
    <w:rsid w:val="00582050"/>
    <w:rsid w:val="005843AA"/>
    <w:rsid w:val="00585A67"/>
    <w:rsid w:val="00594253"/>
    <w:rsid w:val="00595217"/>
    <w:rsid w:val="005A27F4"/>
    <w:rsid w:val="005A3470"/>
    <w:rsid w:val="005A7AEF"/>
    <w:rsid w:val="005B3024"/>
    <w:rsid w:val="005C48EB"/>
    <w:rsid w:val="005C6A3B"/>
    <w:rsid w:val="005E1F82"/>
    <w:rsid w:val="005F36F8"/>
    <w:rsid w:val="005F5D9C"/>
    <w:rsid w:val="00602F84"/>
    <w:rsid w:val="006062DD"/>
    <w:rsid w:val="0061046C"/>
    <w:rsid w:val="00620787"/>
    <w:rsid w:val="00623040"/>
    <w:rsid w:val="00624A9F"/>
    <w:rsid w:val="00626B60"/>
    <w:rsid w:val="00631328"/>
    <w:rsid w:val="006331FE"/>
    <w:rsid w:val="00644B66"/>
    <w:rsid w:val="0065319F"/>
    <w:rsid w:val="006670B0"/>
    <w:rsid w:val="00671999"/>
    <w:rsid w:val="00674388"/>
    <w:rsid w:val="0068424C"/>
    <w:rsid w:val="00692DB7"/>
    <w:rsid w:val="006A2E9E"/>
    <w:rsid w:val="006A3271"/>
    <w:rsid w:val="006B0BAD"/>
    <w:rsid w:val="006B2165"/>
    <w:rsid w:val="006D4ACF"/>
    <w:rsid w:val="006D4C07"/>
    <w:rsid w:val="006D5E60"/>
    <w:rsid w:val="006D6F02"/>
    <w:rsid w:val="006E067F"/>
    <w:rsid w:val="006E0D56"/>
    <w:rsid w:val="006E4565"/>
    <w:rsid w:val="006E66EA"/>
    <w:rsid w:val="006E6CEB"/>
    <w:rsid w:val="006F0D2D"/>
    <w:rsid w:val="00700640"/>
    <w:rsid w:val="00703F33"/>
    <w:rsid w:val="00726D22"/>
    <w:rsid w:val="00733183"/>
    <w:rsid w:val="00737E7C"/>
    <w:rsid w:val="00743855"/>
    <w:rsid w:val="00776261"/>
    <w:rsid w:val="007822D2"/>
    <w:rsid w:val="007829F3"/>
    <w:rsid w:val="007A2C68"/>
    <w:rsid w:val="007A32D8"/>
    <w:rsid w:val="007A58E7"/>
    <w:rsid w:val="007A7432"/>
    <w:rsid w:val="007C06FB"/>
    <w:rsid w:val="007E5C0A"/>
    <w:rsid w:val="007F07A3"/>
    <w:rsid w:val="0080151C"/>
    <w:rsid w:val="00801C5D"/>
    <w:rsid w:val="00812D30"/>
    <w:rsid w:val="008170AC"/>
    <w:rsid w:val="00830A47"/>
    <w:rsid w:val="00846C8A"/>
    <w:rsid w:val="00850414"/>
    <w:rsid w:val="008621A2"/>
    <w:rsid w:val="00870CE1"/>
    <w:rsid w:val="00871B7C"/>
    <w:rsid w:val="00872FA1"/>
    <w:rsid w:val="00880D03"/>
    <w:rsid w:val="008823CD"/>
    <w:rsid w:val="00887359"/>
    <w:rsid w:val="00893BA8"/>
    <w:rsid w:val="00896C52"/>
    <w:rsid w:val="008A5BD6"/>
    <w:rsid w:val="008A6D65"/>
    <w:rsid w:val="008B40C2"/>
    <w:rsid w:val="008B532B"/>
    <w:rsid w:val="008B78C7"/>
    <w:rsid w:val="008C3140"/>
    <w:rsid w:val="008C5BCF"/>
    <w:rsid w:val="008D0F64"/>
    <w:rsid w:val="008D6C3F"/>
    <w:rsid w:val="008D799A"/>
    <w:rsid w:val="008E2961"/>
    <w:rsid w:val="008E7275"/>
    <w:rsid w:val="008F16D4"/>
    <w:rsid w:val="008F2CDE"/>
    <w:rsid w:val="008F40C9"/>
    <w:rsid w:val="008F4A13"/>
    <w:rsid w:val="008F5C8B"/>
    <w:rsid w:val="0090261B"/>
    <w:rsid w:val="009046A5"/>
    <w:rsid w:val="00911534"/>
    <w:rsid w:val="009123E4"/>
    <w:rsid w:val="00936E79"/>
    <w:rsid w:val="0094005B"/>
    <w:rsid w:val="00941C24"/>
    <w:rsid w:val="00941F52"/>
    <w:rsid w:val="0095170A"/>
    <w:rsid w:val="0096602C"/>
    <w:rsid w:val="009675CA"/>
    <w:rsid w:val="009820FF"/>
    <w:rsid w:val="00983756"/>
    <w:rsid w:val="00984EE8"/>
    <w:rsid w:val="0099760F"/>
    <w:rsid w:val="009A6B26"/>
    <w:rsid w:val="009B2BDA"/>
    <w:rsid w:val="009B5555"/>
    <w:rsid w:val="009B7B4C"/>
    <w:rsid w:val="009C1CD9"/>
    <w:rsid w:val="009C407E"/>
    <w:rsid w:val="009C4EAC"/>
    <w:rsid w:val="009F3D63"/>
    <w:rsid w:val="009F4F7B"/>
    <w:rsid w:val="00A05333"/>
    <w:rsid w:val="00A108D3"/>
    <w:rsid w:val="00A178A2"/>
    <w:rsid w:val="00A20FA5"/>
    <w:rsid w:val="00A24531"/>
    <w:rsid w:val="00A346A5"/>
    <w:rsid w:val="00A400DB"/>
    <w:rsid w:val="00A42B0C"/>
    <w:rsid w:val="00A43A43"/>
    <w:rsid w:val="00A6049C"/>
    <w:rsid w:val="00A6314C"/>
    <w:rsid w:val="00A63180"/>
    <w:rsid w:val="00A947BF"/>
    <w:rsid w:val="00A94CA7"/>
    <w:rsid w:val="00AA17BA"/>
    <w:rsid w:val="00AA4102"/>
    <w:rsid w:val="00AD3363"/>
    <w:rsid w:val="00AD4F87"/>
    <w:rsid w:val="00AD6865"/>
    <w:rsid w:val="00AE2A8E"/>
    <w:rsid w:val="00AE5964"/>
    <w:rsid w:val="00AF01AB"/>
    <w:rsid w:val="00AF7E70"/>
    <w:rsid w:val="00B02FB0"/>
    <w:rsid w:val="00B07859"/>
    <w:rsid w:val="00B12B27"/>
    <w:rsid w:val="00B14E70"/>
    <w:rsid w:val="00B248BE"/>
    <w:rsid w:val="00B24C40"/>
    <w:rsid w:val="00B43A48"/>
    <w:rsid w:val="00B51092"/>
    <w:rsid w:val="00B534F0"/>
    <w:rsid w:val="00B554FA"/>
    <w:rsid w:val="00B61B54"/>
    <w:rsid w:val="00B7163D"/>
    <w:rsid w:val="00B72B76"/>
    <w:rsid w:val="00B77668"/>
    <w:rsid w:val="00B812DC"/>
    <w:rsid w:val="00B90B4E"/>
    <w:rsid w:val="00BA4BFF"/>
    <w:rsid w:val="00BA5B16"/>
    <w:rsid w:val="00BA5C1C"/>
    <w:rsid w:val="00BA6114"/>
    <w:rsid w:val="00BC4424"/>
    <w:rsid w:val="00BD0783"/>
    <w:rsid w:val="00BD3C0D"/>
    <w:rsid w:val="00BE006D"/>
    <w:rsid w:val="00BE3C58"/>
    <w:rsid w:val="00C07B58"/>
    <w:rsid w:val="00C12152"/>
    <w:rsid w:val="00C229C6"/>
    <w:rsid w:val="00C27736"/>
    <w:rsid w:val="00C35C3C"/>
    <w:rsid w:val="00C36981"/>
    <w:rsid w:val="00C369A1"/>
    <w:rsid w:val="00C37A5A"/>
    <w:rsid w:val="00C401B6"/>
    <w:rsid w:val="00C40D3B"/>
    <w:rsid w:val="00C4356A"/>
    <w:rsid w:val="00C475A4"/>
    <w:rsid w:val="00C55719"/>
    <w:rsid w:val="00C73872"/>
    <w:rsid w:val="00C76CAD"/>
    <w:rsid w:val="00C80603"/>
    <w:rsid w:val="00CA5856"/>
    <w:rsid w:val="00CA6D16"/>
    <w:rsid w:val="00CB7496"/>
    <w:rsid w:val="00CC5F1C"/>
    <w:rsid w:val="00CE1632"/>
    <w:rsid w:val="00CE196F"/>
    <w:rsid w:val="00CF3935"/>
    <w:rsid w:val="00CF6178"/>
    <w:rsid w:val="00CF7FE3"/>
    <w:rsid w:val="00D01EEA"/>
    <w:rsid w:val="00D05D56"/>
    <w:rsid w:val="00D21F0D"/>
    <w:rsid w:val="00D21FE8"/>
    <w:rsid w:val="00D317EE"/>
    <w:rsid w:val="00D66C13"/>
    <w:rsid w:val="00D700C5"/>
    <w:rsid w:val="00D729DE"/>
    <w:rsid w:val="00D83480"/>
    <w:rsid w:val="00D91DF0"/>
    <w:rsid w:val="00D97AA8"/>
    <w:rsid w:val="00DB3D77"/>
    <w:rsid w:val="00DB718A"/>
    <w:rsid w:val="00DD0F9B"/>
    <w:rsid w:val="00DD4F70"/>
    <w:rsid w:val="00DE22CB"/>
    <w:rsid w:val="00DE620C"/>
    <w:rsid w:val="00E11594"/>
    <w:rsid w:val="00E13ED1"/>
    <w:rsid w:val="00E301FA"/>
    <w:rsid w:val="00E30264"/>
    <w:rsid w:val="00E30640"/>
    <w:rsid w:val="00E41CB3"/>
    <w:rsid w:val="00E539FF"/>
    <w:rsid w:val="00E53AAC"/>
    <w:rsid w:val="00E54D9D"/>
    <w:rsid w:val="00E57C9D"/>
    <w:rsid w:val="00E675A1"/>
    <w:rsid w:val="00E7526F"/>
    <w:rsid w:val="00E83FFD"/>
    <w:rsid w:val="00E93F06"/>
    <w:rsid w:val="00E96B69"/>
    <w:rsid w:val="00EC73E3"/>
    <w:rsid w:val="00ED0F44"/>
    <w:rsid w:val="00ED44DE"/>
    <w:rsid w:val="00EE2CBA"/>
    <w:rsid w:val="00EE3EF8"/>
    <w:rsid w:val="00EF27FD"/>
    <w:rsid w:val="00EF5A71"/>
    <w:rsid w:val="00EF5FE8"/>
    <w:rsid w:val="00F001B6"/>
    <w:rsid w:val="00F13870"/>
    <w:rsid w:val="00F142D2"/>
    <w:rsid w:val="00F150C3"/>
    <w:rsid w:val="00F22129"/>
    <w:rsid w:val="00F33C06"/>
    <w:rsid w:val="00F347F0"/>
    <w:rsid w:val="00F3641F"/>
    <w:rsid w:val="00F43CA9"/>
    <w:rsid w:val="00F462C5"/>
    <w:rsid w:val="00F53F74"/>
    <w:rsid w:val="00F669D2"/>
    <w:rsid w:val="00F80ED3"/>
    <w:rsid w:val="00F81056"/>
    <w:rsid w:val="00FA7ABD"/>
    <w:rsid w:val="00FB3099"/>
    <w:rsid w:val="00FB4826"/>
    <w:rsid w:val="00FE049D"/>
    <w:rsid w:val="00FF0410"/>
    <w:rsid w:val="00FF0EA3"/>
    <w:rsid w:val="00FF5AD0"/>
    <w:rsid w:val="00FF77B1"/>
    <w:rsid w:val="1E15B254"/>
    <w:rsid w:val="4C2325EB"/>
    <w:rsid w:val="7E64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6CE1"/>
  <w15:docId w15:val="{6F2E9597-1E6A-497E-A4AD-43F3F25DA1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3BA8"/>
    <w:pPr>
      <w:spacing w:line="315" w:lineRule="atLeast"/>
      <w:jc w:val="both"/>
    </w:pPr>
  </w:style>
  <w:style w:type="paragraph" w:styleId="Heading1">
    <w:name w:val="heading 1"/>
    <w:basedOn w:val="Normal"/>
    <w:next w:val="Normal"/>
    <w:link w:val="Heading1Char"/>
    <w:uiPriority w:val="9"/>
    <w:qFormat/>
    <w:rsid w:val="00893BA8"/>
    <w:pPr>
      <w:keepNext/>
      <w:keepLines/>
      <w:numPr>
        <w:numId w:val="6"/>
      </w:numPr>
      <w:spacing w:before="480" w:after="0"/>
      <w:ind w:left="216"/>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3BA8"/>
    <w:rPr>
      <w:rFonts w:asciiTheme="majorHAnsi" w:hAnsiTheme="majorHAnsi" w:eastAsiaTheme="majorEastAsia" w:cstheme="majorBidi"/>
      <w:b/>
      <w:bCs/>
      <w:color w:val="365F91" w:themeColor="accent1" w:themeShade="BF"/>
      <w:sz w:val="28"/>
      <w:szCs w:val="28"/>
    </w:rPr>
  </w:style>
  <w:style w:type="paragraph" w:styleId="ListParagraph">
    <w:name w:val="List Paragraph"/>
    <w:aliases w:val="bullet 1,bullet"/>
    <w:basedOn w:val="Normal"/>
    <w:link w:val="ListParagraphChar"/>
    <w:uiPriority w:val="34"/>
    <w:qFormat/>
    <w:rsid w:val="00893BA8"/>
    <w:pPr>
      <w:ind w:left="720"/>
      <w:contextualSpacing/>
    </w:pPr>
  </w:style>
  <w:style w:type="paragraph" w:styleId="Footer">
    <w:name w:val="footer"/>
    <w:basedOn w:val="Normal"/>
    <w:link w:val="FooterChar"/>
    <w:uiPriority w:val="99"/>
    <w:unhideWhenUsed/>
    <w:rsid w:val="00893B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893BA8"/>
  </w:style>
  <w:style w:type="character" w:styleId="CommentReference">
    <w:name w:val="annotation reference"/>
    <w:basedOn w:val="DefaultParagraphFont"/>
    <w:uiPriority w:val="99"/>
    <w:semiHidden/>
    <w:unhideWhenUsed/>
    <w:rsid w:val="00893BA8"/>
    <w:rPr>
      <w:sz w:val="16"/>
      <w:szCs w:val="16"/>
    </w:rPr>
  </w:style>
  <w:style w:type="paragraph" w:styleId="CommentText">
    <w:name w:val="annotation text"/>
    <w:basedOn w:val="Normal"/>
    <w:link w:val="CommentTextChar"/>
    <w:uiPriority w:val="99"/>
    <w:semiHidden/>
    <w:unhideWhenUsed/>
    <w:rsid w:val="00893BA8"/>
    <w:pPr>
      <w:spacing w:line="240" w:lineRule="auto"/>
    </w:pPr>
    <w:rPr>
      <w:sz w:val="20"/>
      <w:szCs w:val="20"/>
    </w:rPr>
  </w:style>
  <w:style w:type="character" w:styleId="CommentTextChar" w:customStyle="1">
    <w:name w:val="Comment Text Char"/>
    <w:basedOn w:val="DefaultParagraphFont"/>
    <w:link w:val="CommentText"/>
    <w:uiPriority w:val="99"/>
    <w:semiHidden/>
    <w:rsid w:val="00893BA8"/>
    <w:rPr>
      <w:sz w:val="20"/>
      <w:szCs w:val="20"/>
    </w:rPr>
  </w:style>
  <w:style w:type="paragraph" w:styleId="FootnoteText">
    <w:name w:val="footnote text"/>
    <w:basedOn w:val="Normal"/>
    <w:link w:val="FootnoteTextChar"/>
    <w:uiPriority w:val="99"/>
    <w:semiHidden/>
    <w:unhideWhenUsed/>
    <w:rsid w:val="00893BA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93BA8"/>
    <w:rPr>
      <w:sz w:val="20"/>
      <w:szCs w:val="20"/>
    </w:rPr>
  </w:style>
  <w:style w:type="character" w:styleId="FootnoteReference">
    <w:name w:val="footnote reference"/>
    <w:basedOn w:val="DefaultParagraphFont"/>
    <w:uiPriority w:val="99"/>
    <w:semiHidden/>
    <w:unhideWhenUsed/>
    <w:rsid w:val="00893BA8"/>
    <w:rPr>
      <w:vertAlign w:val="superscript"/>
    </w:rPr>
  </w:style>
  <w:style w:type="paragraph" w:styleId="BalloonText">
    <w:name w:val="Balloon Text"/>
    <w:basedOn w:val="Normal"/>
    <w:link w:val="BalloonTextChar"/>
    <w:uiPriority w:val="99"/>
    <w:semiHidden/>
    <w:unhideWhenUsed/>
    <w:rsid w:val="00893BA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93BA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93BA8"/>
    <w:rPr>
      <w:b/>
      <w:bCs/>
    </w:rPr>
  </w:style>
  <w:style w:type="character" w:styleId="CommentSubjectChar" w:customStyle="1">
    <w:name w:val="Comment Subject Char"/>
    <w:basedOn w:val="CommentTextChar"/>
    <w:link w:val="CommentSubject"/>
    <w:uiPriority w:val="99"/>
    <w:semiHidden/>
    <w:rsid w:val="00893BA8"/>
    <w:rPr>
      <w:b/>
      <w:bCs/>
      <w:sz w:val="20"/>
      <w:szCs w:val="20"/>
    </w:rPr>
  </w:style>
  <w:style w:type="paragraph" w:styleId="NormalWeb">
    <w:name w:val="Normal (Web)"/>
    <w:basedOn w:val="Normal"/>
    <w:uiPriority w:val="99"/>
    <w:semiHidden/>
    <w:unhideWhenUsed/>
    <w:rsid w:val="0090261B"/>
    <w:pPr>
      <w:spacing w:before="100" w:beforeAutospacing="1" w:after="100" w:afterAutospacing="1" w:line="240" w:lineRule="auto"/>
      <w:jc w:val="left"/>
    </w:pPr>
    <w:rPr>
      <w:rFonts w:ascii="Times New Roman" w:hAnsi="Times New Roman" w:eastAsia="Times New Roman" w:cs="Times New Roman"/>
      <w:sz w:val="24"/>
      <w:szCs w:val="24"/>
    </w:rPr>
  </w:style>
  <w:style w:type="character" w:styleId="ListParagraphChar" w:customStyle="1">
    <w:name w:val="List Paragraph Char"/>
    <w:aliases w:val="bullet 1 Char,bullet Char"/>
    <w:link w:val="ListParagraph"/>
    <w:uiPriority w:val="34"/>
    <w:qFormat/>
    <w:locked/>
    <w:rsid w:val="008E2961"/>
  </w:style>
  <w:style w:type="paragraph" w:styleId="Revision">
    <w:name w:val="Revision"/>
    <w:hidden/>
    <w:uiPriority w:val="99"/>
    <w:semiHidden/>
    <w:rsid w:val="00183DA3"/>
    <w:pPr>
      <w:spacing w:after="0" w:line="240" w:lineRule="auto"/>
    </w:pPr>
  </w:style>
  <w:style w:type="paragraph" w:styleId="Header">
    <w:name w:val="header"/>
    <w:basedOn w:val="Normal"/>
    <w:link w:val="HeaderChar"/>
    <w:uiPriority w:val="99"/>
    <w:unhideWhenUsed/>
    <w:rsid w:val="004F43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43AC"/>
  </w:style>
  <w:style w:type="paragraph" w:styleId="EndnoteText">
    <w:name w:val="endnote text"/>
    <w:basedOn w:val="Normal"/>
    <w:link w:val="EndnoteTextChar"/>
    <w:uiPriority w:val="99"/>
    <w:semiHidden/>
    <w:unhideWhenUsed/>
    <w:rsid w:val="00BC4424"/>
    <w:pPr>
      <w:spacing w:after="0" w:line="240" w:lineRule="auto"/>
    </w:pPr>
    <w:rPr>
      <w:sz w:val="20"/>
      <w:szCs w:val="20"/>
    </w:rPr>
  </w:style>
  <w:style w:type="character" w:styleId="EndnoteTextChar" w:customStyle="1">
    <w:name w:val="Endnote Text Char"/>
    <w:basedOn w:val="DefaultParagraphFont"/>
    <w:link w:val="EndnoteText"/>
    <w:uiPriority w:val="99"/>
    <w:semiHidden/>
    <w:rsid w:val="00BC4424"/>
    <w:rPr>
      <w:sz w:val="20"/>
      <w:szCs w:val="20"/>
    </w:rPr>
  </w:style>
  <w:style w:type="character" w:styleId="EndnoteReference">
    <w:name w:val="endnote reference"/>
    <w:basedOn w:val="DefaultParagraphFont"/>
    <w:uiPriority w:val="99"/>
    <w:semiHidden/>
    <w:unhideWhenUsed/>
    <w:rsid w:val="00BC44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3BA18-8A31-4B5F-90EA-216A621D11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Vu Nhat Nhat (K.PCTT-HO)</dc:creator>
  <lastModifiedBy>nguyenbaothuho</lastModifiedBy>
  <revision>3</revision>
  <dcterms:created xsi:type="dcterms:W3CDTF">2023-11-29T02:00:00.0000000Z</dcterms:created>
  <dcterms:modified xsi:type="dcterms:W3CDTF">2024-06-03T06:31:11.8615294Z</dcterms:modified>
</coreProperties>
</file>
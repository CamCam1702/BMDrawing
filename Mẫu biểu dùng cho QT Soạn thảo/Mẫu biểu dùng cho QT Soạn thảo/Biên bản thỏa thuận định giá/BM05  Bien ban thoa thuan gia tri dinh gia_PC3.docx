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845" w:type="dxa"/>
        <w:jc w:val="center"/>
        <w:tblLayout w:type="fixed"/>
        <w:tblLook w:val="0000" w:firstRow="0" w:lastRow="0" w:firstColumn="0" w:lastColumn="0" w:noHBand="0" w:noVBand="0"/>
      </w:tblPr>
      <w:tblGrid>
        <w:gridCol w:w="5845"/>
      </w:tblGrid>
      <w:tr w:rsidR="00D06B1B" w:rsidRPr="0064679D" w14:paraId="61A07C2F" w14:textId="77777777">
        <w:trPr>
          <w:trHeight w:val="541"/>
          <w:jc w:val="center"/>
        </w:trPr>
        <w:tc>
          <w:tcPr>
            <w:tcW w:w="5845" w:type="dxa"/>
            <w:vAlign w:val="center"/>
          </w:tcPr>
          <w:p w14:paraId="43BDFD3B" w14:textId="77777777" w:rsidR="00D06B1B" w:rsidRPr="0064679D" w:rsidRDefault="00D06B1B" w:rsidP="001C7207">
            <w:pPr>
              <w:ind w:right="-45"/>
              <w:jc w:val="center"/>
              <w:rPr>
                <w:rFonts w:ascii="Times New Roman" w:hAnsi="Times New Roman"/>
                <w:bCs/>
                <w:sz w:val="24"/>
              </w:rPr>
            </w:pPr>
            <w:r w:rsidRPr="0064679D">
              <w:rPr>
                <w:rFonts w:ascii="Times New Roman" w:hAnsi="Times New Roman"/>
                <w:bCs/>
                <w:sz w:val="24"/>
              </w:rPr>
              <w:t>CỘNG HOÀ XÃ HỘI CHỦ NGHĨA VIỆT NAM</w:t>
            </w:r>
          </w:p>
          <w:p w14:paraId="6AA89D1E" w14:textId="77777777" w:rsidR="00D06B1B" w:rsidRPr="0064679D" w:rsidRDefault="00D06B1B" w:rsidP="001C7207">
            <w:pPr>
              <w:jc w:val="center"/>
              <w:rPr>
                <w:rFonts w:ascii="Times New Roman" w:hAnsi="Times New Roman"/>
                <w:bCs/>
                <w:sz w:val="24"/>
              </w:rPr>
            </w:pPr>
            <w:r w:rsidRPr="0064679D">
              <w:rPr>
                <w:rFonts w:ascii="Times New Roman" w:hAnsi="Times New Roman"/>
                <w:b/>
                <w:sz w:val="24"/>
              </w:rPr>
              <w:t>Độc lập – Tự do -   Hạnh phúc</w:t>
            </w:r>
          </w:p>
        </w:tc>
      </w:tr>
      <w:tr w:rsidR="00D06B1B" w:rsidRPr="0064679D" w14:paraId="1104D6AD" w14:textId="77777777" w:rsidTr="005A3F39">
        <w:trPr>
          <w:trHeight w:val="196"/>
          <w:jc w:val="center"/>
        </w:trPr>
        <w:tc>
          <w:tcPr>
            <w:tcW w:w="5845" w:type="dxa"/>
          </w:tcPr>
          <w:p w14:paraId="64C913AE" w14:textId="111C553A" w:rsidR="00D06B1B" w:rsidRPr="0064679D" w:rsidRDefault="0035150D" w:rsidP="001C7207">
            <w:pPr>
              <w:pStyle w:val="Heading1"/>
              <w:ind w:right="-158"/>
              <w:jc w:val="left"/>
              <w:rPr>
                <w:rFonts w:ascii="Times New Roman" w:hAnsi="Times New Roman"/>
                <w:sz w:val="24"/>
                <w:szCs w:val="24"/>
              </w:rPr>
            </w:pPr>
            <w:r w:rsidRPr="0064679D">
              <w:rPr>
                <w:rFonts w:ascii="Times New Roman" w:hAnsi="Times New Roman"/>
                <w:b w:val="0"/>
                <w:noProof/>
                <w:sz w:val="24"/>
                <w:szCs w:val="24"/>
              </w:rPr>
              <mc:AlternateContent>
                <mc:Choice Requires="wps">
                  <w:drawing>
                    <wp:anchor distT="0" distB="0" distL="114300" distR="114300" simplePos="0" relativeHeight="251657728" behindDoc="0" locked="0" layoutInCell="1" allowOverlap="1" wp14:anchorId="6A874464" wp14:editId="21E96033">
                      <wp:simplePos x="0" y="0"/>
                      <wp:positionH relativeFrom="column">
                        <wp:posOffset>890270</wp:posOffset>
                      </wp:positionH>
                      <wp:positionV relativeFrom="paragraph">
                        <wp:posOffset>44450</wp:posOffset>
                      </wp:positionV>
                      <wp:extent cx="1752600" cy="0"/>
                      <wp:effectExtent l="0" t="0" r="0" b="0"/>
                      <wp:wrapNone/>
                      <wp:docPr id="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52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BD0D234" id="Line 4"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0.1pt,3.5pt" to="208.1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SmUEAIAACg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"/>
                  </w:pict>
                </mc:Fallback>
              </mc:AlternateContent>
            </w:r>
          </w:p>
        </w:tc>
      </w:tr>
    </w:tbl>
    <w:p w14:paraId="01AC63DF" w14:textId="77777777" w:rsidR="00D06B1B" w:rsidRPr="0064679D" w:rsidRDefault="00D06B1B" w:rsidP="001C7207">
      <w:pPr>
        <w:pStyle w:val="Heading1"/>
        <w:spacing w:before="240" w:line="360" w:lineRule="auto"/>
        <w:rPr>
          <w:rFonts w:ascii="Times New Roman" w:hAnsi="Times New Roman"/>
          <w:sz w:val="24"/>
          <w:szCs w:val="24"/>
        </w:rPr>
      </w:pPr>
      <w:commentRangeStart w:id="0"/>
      <w:r w:rsidRPr="0064679D">
        <w:rPr>
          <w:rFonts w:ascii="Times New Roman" w:hAnsi="Times New Roman"/>
          <w:sz w:val="24"/>
          <w:szCs w:val="24"/>
        </w:rPr>
        <w:t>BIÊN BẢN THOẢ THUẬN ĐỊNH GIÁ TÀI SẢN THẾ CHẤP</w:t>
      </w:r>
      <w:commentRangeEnd w:id="0"/>
      <w:r w:rsidR="0064679D" w:rsidRPr="0064679D">
        <w:rPr>
          <w:rStyle w:val="CommentReference"/>
          <w:rFonts w:ascii="Times New Roman" w:hAnsi="Times New Roman"/>
          <w:b w:val="0"/>
          <w:sz w:val="24"/>
          <w:szCs w:val="24"/>
        </w:rPr>
        <w:commentReference w:id="0"/>
      </w:r>
    </w:p>
    <w:p w14:paraId="4D801E41" w14:textId="77777777" w:rsidR="00D06B1B" w:rsidRPr="0064679D" w:rsidRDefault="00D06B1B" w:rsidP="001C7207">
      <w:pPr>
        <w:spacing w:line="360" w:lineRule="auto"/>
        <w:jc w:val="center"/>
        <w:rPr>
          <w:rFonts w:ascii="Times New Roman" w:hAnsi="Times New Roman"/>
          <w:sz w:val="24"/>
          <w:lang w:val="en-US"/>
        </w:rPr>
      </w:pPr>
      <w:r w:rsidRPr="0064679D">
        <w:rPr>
          <w:rFonts w:ascii="Times New Roman" w:hAnsi="Times New Roman"/>
          <w:sz w:val="24"/>
          <w:lang w:val="en-US"/>
        </w:rPr>
        <w:t>Số…</w:t>
      </w:r>
      <w:r w:rsidR="000377F3" w:rsidRPr="0064679D">
        <w:rPr>
          <w:rFonts w:ascii="Times New Roman" w:hAnsi="Times New Roman"/>
          <w:sz w:val="24"/>
          <w:lang w:val="en-US"/>
        </w:rPr>
        <w:t>…</w:t>
      </w:r>
      <w:r w:rsidR="001C7207" w:rsidRPr="0064679D">
        <w:rPr>
          <w:rFonts w:ascii="Times New Roman" w:hAnsi="Times New Roman"/>
          <w:sz w:val="24"/>
          <w:lang w:val="en-US"/>
        </w:rPr>
        <w:t>…../BB</w:t>
      </w:r>
      <w:r w:rsidR="00E151C8" w:rsidRPr="0064679D">
        <w:rPr>
          <w:rFonts w:ascii="Times New Roman" w:hAnsi="Times New Roman"/>
          <w:sz w:val="24"/>
          <w:lang w:val="en-US"/>
        </w:rPr>
        <w:t>–PVB</w:t>
      </w:r>
    </w:p>
    <w:p w14:paraId="47157EF4" w14:textId="77777777" w:rsidR="00D06B1B" w:rsidRPr="0064679D" w:rsidRDefault="00D06B1B" w:rsidP="001C7207">
      <w:pPr>
        <w:spacing w:line="360" w:lineRule="auto"/>
        <w:jc w:val="center"/>
        <w:rPr>
          <w:rFonts w:ascii="Times New Roman" w:hAnsi="Times New Roman"/>
          <w:sz w:val="24"/>
          <w:lang w:val="en-US"/>
        </w:rPr>
      </w:pPr>
    </w:p>
    <w:p w14:paraId="1EB4313B" w14:textId="77777777" w:rsidR="00D06B1B" w:rsidRPr="0064679D" w:rsidRDefault="0032371E" w:rsidP="00E151C8">
      <w:pPr>
        <w:pStyle w:val="BodyText2"/>
        <w:spacing w:before="120" w:line="300" w:lineRule="exact"/>
        <w:ind w:firstLine="720"/>
        <w:jc w:val="both"/>
        <w:rPr>
          <w:rFonts w:ascii="Times New Roman" w:hAnsi="Times New Roman"/>
          <w:sz w:val="24"/>
          <w:szCs w:val="24"/>
        </w:rPr>
      </w:pPr>
      <w:r w:rsidRPr="0064679D">
        <w:rPr>
          <w:rFonts w:ascii="Times New Roman" w:hAnsi="Times New Roman"/>
          <w:sz w:val="24"/>
          <w:szCs w:val="24"/>
        </w:rPr>
        <w:t xml:space="preserve">Hôm nay, ngày </w:t>
      </w:r>
      <w:r w:rsidR="00F015F7" w:rsidRPr="0064679D">
        <w:rPr>
          <w:rFonts w:ascii="Times New Roman" w:hAnsi="Times New Roman"/>
          <w:sz w:val="24"/>
          <w:szCs w:val="24"/>
        </w:rPr>
        <w:t xml:space="preserve"> </w:t>
      </w:r>
      <w:r w:rsidR="00F9293D" w:rsidRPr="0064679D">
        <w:rPr>
          <w:rFonts w:ascii="Times New Roman" w:hAnsi="Times New Roman"/>
          <w:sz w:val="24"/>
          <w:szCs w:val="24"/>
        </w:rPr>
        <w:t xml:space="preserve"> </w:t>
      </w:r>
      <w:r w:rsidR="00F015F7" w:rsidRPr="0064679D">
        <w:rPr>
          <w:rFonts w:ascii="Times New Roman" w:hAnsi="Times New Roman"/>
          <w:sz w:val="24"/>
          <w:szCs w:val="24"/>
        </w:rPr>
        <w:t xml:space="preserve">  </w:t>
      </w:r>
      <w:r w:rsidRPr="0064679D">
        <w:rPr>
          <w:rFonts w:ascii="Times New Roman" w:hAnsi="Times New Roman"/>
          <w:sz w:val="24"/>
          <w:szCs w:val="24"/>
        </w:rPr>
        <w:t xml:space="preserve"> </w:t>
      </w:r>
      <w:r w:rsidR="003D29EC" w:rsidRPr="0064679D">
        <w:rPr>
          <w:rFonts w:ascii="Times New Roman" w:hAnsi="Times New Roman"/>
          <w:sz w:val="24"/>
          <w:szCs w:val="24"/>
        </w:rPr>
        <w:t>tháng</w:t>
      </w:r>
      <w:r w:rsidR="00F601A8" w:rsidRPr="0064679D">
        <w:rPr>
          <w:rFonts w:ascii="Times New Roman" w:hAnsi="Times New Roman"/>
          <w:sz w:val="24"/>
          <w:szCs w:val="24"/>
        </w:rPr>
        <w:t xml:space="preserve"> </w:t>
      </w:r>
      <w:r w:rsidR="006016A9" w:rsidRPr="0064679D">
        <w:rPr>
          <w:rFonts w:ascii="Times New Roman" w:hAnsi="Times New Roman"/>
          <w:sz w:val="24"/>
          <w:szCs w:val="24"/>
        </w:rPr>
        <w:t xml:space="preserve">   </w:t>
      </w:r>
      <w:r w:rsidR="00F601A8" w:rsidRPr="0064679D">
        <w:rPr>
          <w:rFonts w:ascii="Times New Roman" w:hAnsi="Times New Roman"/>
          <w:sz w:val="24"/>
          <w:szCs w:val="24"/>
        </w:rPr>
        <w:t xml:space="preserve"> nă</w:t>
      </w:r>
      <w:r w:rsidR="00F509B6" w:rsidRPr="0064679D">
        <w:rPr>
          <w:rFonts w:ascii="Times New Roman" w:hAnsi="Times New Roman"/>
          <w:sz w:val="24"/>
          <w:szCs w:val="24"/>
        </w:rPr>
        <w:t xml:space="preserve">m </w:t>
      </w:r>
      <w:r w:rsidR="00913E54" w:rsidRPr="0064679D">
        <w:rPr>
          <w:rFonts w:ascii="Times New Roman" w:hAnsi="Times New Roman"/>
          <w:sz w:val="24"/>
          <w:szCs w:val="24"/>
        </w:rPr>
        <w:t xml:space="preserve">   </w:t>
      </w:r>
      <w:r w:rsidR="00F509B6" w:rsidRPr="0064679D">
        <w:rPr>
          <w:rFonts w:ascii="Times New Roman" w:hAnsi="Times New Roman"/>
          <w:sz w:val="24"/>
          <w:szCs w:val="24"/>
        </w:rPr>
        <w:t xml:space="preserve">   </w:t>
      </w:r>
      <w:r w:rsidR="00D06B1B" w:rsidRPr="0064679D">
        <w:rPr>
          <w:rFonts w:ascii="Times New Roman" w:hAnsi="Times New Roman"/>
          <w:sz w:val="24"/>
          <w:szCs w:val="24"/>
        </w:rPr>
        <w:t xml:space="preserve">, tại </w:t>
      </w:r>
      <w:r w:rsidR="00D2102E" w:rsidRPr="0064679D">
        <w:rPr>
          <w:rFonts w:ascii="Times New Roman" w:hAnsi="Times New Roman"/>
          <w:sz w:val="24"/>
          <w:szCs w:val="24"/>
        </w:rPr>
        <w:t xml:space="preserve">Ngân hàng TMCP Đại </w:t>
      </w:r>
      <w:r w:rsidR="001C7207" w:rsidRPr="0064679D">
        <w:rPr>
          <w:rFonts w:ascii="Times New Roman" w:hAnsi="Times New Roman"/>
          <w:sz w:val="24"/>
          <w:szCs w:val="24"/>
        </w:rPr>
        <w:t>C</w:t>
      </w:r>
      <w:r w:rsidR="00D2102E" w:rsidRPr="0064679D">
        <w:rPr>
          <w:rFonts w:ascii="Times New Roman" w:hAnsi="Times New Roman"/>
          <w:sz w:val="24"/>
          <w:szCs w:val="24"/>
        </w:rPr>
        <w:t>húng Việt Nam – Chi nhánh/PGD …..</w:t>
      </w:r>
      <w:r w:rsidR="00D06B1B" w:rsidRPr="0064679D">
        <w:rPr>
          <w:rFonts w:ascii="Times New Roman" w:hAnsi="Times New Roman"/>
          <w:sz w:val="24"/>
          <w:szCs w:val="24"/>
        </w:rPr>
        <w:t>, chúng tôi gồm có:</w:t>
      </w:r>
    </w:p>
    <w:p w14:paraId="01D16F11" w14:textId="77777777" w:rsidR="002453A2" w:rsidRPr="0064679D" w:rsidRDefault="00E151C8" w:rsidP="001C7207">
      <w:pPr>
        <w:spacing w:before="120" w:line="300" w:lineRule="exact"/>
        <w:jc w:val="both"/>
        <w:rPr>
          <w:rFonts w:ascii="Times New Roman" w:hAnsi="Times New Roman"/>
          <w:b/>
          <w:sz w:val="24"/>
        </w:rPr>
      </w:pPr>
      <w:r w:rsidRPr="0064679D">
        <w:rPr>
          <w:rFonts w:ascii="Times New Roman" w:hAnsi="Times New Roman"/>
          <w:b/>
          <w:sz w:val="24"/>
        </w:rPr>
        <w:t xml:space="preserve">I. </w:t>
      </w:r>
      <w:r w:rsidR="00D2102E" w:rsidRPr="0064679D">
        <w:rPr>
          <w:rFonts w:ascii="Times New Roman" w:hAnsi="Times New Roman"/>
          <w:b/>
          <w:sz w:val="24"/>
        </w:rPr>
        <w:t>NGÂN HÀNG TMCP ĐẠI CHÚNG</w:t>
      </w:r>
      <w:r w:rsidR="00AA3E95" w:rsidRPr="0064679D">
        <w:rPr>
          <w:rFonts w:ascii="Times New Roman" w:hAnsi="Times New Roman"/>
          <w:b/>
          <w:sz w:val="24"/>
        </w:rPr>
        <w:t xml:space="preserve"> </w:t>
      </w:r>
      <w:r w:rsidR="00D2102E" w:rsidRPr="0064679D">
        <w:rPr>
          <w:rFonts w:ascii="Times New Roman" w:hAnsi="Times New Roman"/>
          <w:b/>
          <w:sz w:val="24"/>
        </w:rPr>
        <w:t>VIỆT NAM – CHI NHÁNH/PGD…</w:t>
      </w:r>
    </w:p>
    <w:tbl>
      <w:tblPr>
        <w:tblW w:w="0" w:type="auto"/>
        <w:jc w:val="center"/>
        <w:tblLook w:val="04A0" w:firstRow="1" w:lastRow="0" w:firstColumn="1" w:lastColumn="0" w:noHBand="0" w:noVBand="1"/>
      </w:tblPr>
      <w:tblGrid>
        <w:gridCol w:w="1797"/>
        <w:gridCol w:w="1012"/>
        <w:gridCol w:w="2496"/>
        <w:gridCol w:w="3724"/>
      </w:tblGrid>
      <w:tr w:rsidR="001C7207" w:rsidRPr="0064679D" w14:paraId="4819E0CF" w14:textId="77777777" w:rsidTr="001C7207">
        <w:trPr>
          <w:jc w:val="center"/>
        </w:trPr>
        <w:tc>
          <w:tcPr>
            <w:tcW w:w="1797" w:type="dxa"/>
            <w:shd w:val="clear" w:color="auto" w:fill="auto"/>
          </w:tcPr>
          <w:p w14:paraId="5A9E8F5A" w14:textId="77777777" w:rsidR="001C7207" w:rsidRPr="0064679D" w:rsidRDefault="001C7207" w:rsidP="001C7207">
            <w:pPr>
              <w:spacing w:line="360" w:lineRule="exact"/>
              <w:ind w:left="-154" w:right="-110"/>
              <w:jc w:val="both"/>
              <w:rPr>
                <w:rFonts w:ascii="Times New Roman" w:hAnsi="Times New Roman"/>
                <w:sz w:val="24"/>
              </w:rPr>
            </w:pPr>
            <w:r w:rsidRPr="0064679D">
              <w:rPr>
                <w:rFonts w:ascii="Times New Roman" w:hAnsi="Times New Roman"/>
                <w:sz w:val="24"/>
              </w:rPr>
              <w:t>Địa chỉ:</w:t>
            </w:r>
          </w:p>
        </w:tc>
        <w:tc>
          <w:tcPr>
            <w:tcW w:w="7227" w:type="dxa"/>
            <w:gridSpan w:val="3"/>
            <w:shd w:val="clear" w:color="auto" w:fill="auto"/>
          </w:tcPr>
          <w:p w14:paraId="0FEE6809" w14:textId="77777777" w:rsidR="001C7207" w:rsidRPr="0064679D" w:rsidRDefault="001C7207" w:rsidP="001C7207">
            <w:pPr>
              <w:spacing w:line="360" w:lineRule="exact"/>
              <w:ind w:right="-130"/>
              <w:jc w:val="both"/>
              <w:rPr>
                <w:rFonts w:ascii="Times New Roman" w:hAnsi="Times New Roman"/>
                <w:sz w:val="24"/>
              </w:rPr>
            </w:pPr>
          </w:p>
        </w:tc>
      </w:tr>
      <w:tr w:rsidR="00454E95" w:rsidRPr="0064679D" w14:paraId="6C8B4A0A" w14:textId="77777777" w:rsidTr="001C7207">
        <w:trPr>
          <w:jc w:val="center"/>
        </w:trPr>
        <w:tc>
          <w:tcPr>
            <w:tcW w:w="2809" w:type="dxa"/>
            <w:gridSpan w:val="2"/>
            <w:shd w:val="clear" w:color="auto" w:fill="auto"/>
          </w:tcPr>
          <w:p w14:paraId="23D2403D" w14:textId="77777777" w:rsidR="00454E95" w:rsidRPr="0064679D" w:rsidRDefault="00454E95" w:rsidP="001C7207">
            <w:pPr>
              <w:spacing w:line="360" w:lineRule="exact"/>
              <w:ind w:left="-154" w:right="-130"/>
              <w:jc w:val="both"/>
              <w:rPr>
                <w:rFonts w:ascii="Times New Roman" w:hAnsi="Times New Roman"/>
                <w:sz w:val="24"/>
              </w:rPr>
            </w:pPr>
            <w:r w:rsidRPr="0064679D">
              <w:rPr>
                <w:rFonts w:ascii="Times New Roman" w:hAnsi="Times New Roman"/>
                <w:sz w:val="24"/>
              </w:rPr>
              <w:t>Giấy ĐKKD số:</w:t>
            </w:r>
          </w:p>
        </w:tc>
        <w:tc>
          <w:tcPr>
            <w:tcW w:w="2496" w:type="dxa"/>
            <w:shd w:val="clear" w:color="auto" w:fill="auto"/>
          </w:tcPr>
          <w:p w14:paraId="53F7323C" w14:textId="77777777" w:rsidR="00454E95" w:rsidRPr="0064679D" w:rsidRDefault="001C7207" w:rsidP="001C7207">
            <w:pPr>
              <w:spacing w:line="360" w:lineRule="exact"/>
              <w:ind w:right="-130"/>
              <w:jc w:val="both"/>
              <w:rPr>
                <w:rFonts w:ascii="Times New Roman" w:hAnsi="Times New Roman"/>
                <w:sz w:val="24"/>
              </w:rPr>
            </w:pPr>
            <w:r w:rsidRPr="0064679D">
              <w:rPr>
                <w:rFonts w:ascii="Times New Roman" w:hAnsi="Times New Roman"/>
                <w:sz w:val="24"/>
              </w:rPr>
              <w:t>Ngày cấp</w:t>
            </w:r>
            <w:r w:rsidR="00454E95" w:rsidRPr="0064679D">
              <w:rPr>
                <w:rFonts w:ascii="Times New Roman" w:hAnsi="Times New Roman"/>
                <w:sz w:val="24"/>
              </w:rPr>
              <w:t>:</w:t>
            </w:r>
          </w:p>
        </w:tc>
        <w:tc>
          <w:tcPr>
            <w:tcW w:w="3719" w:type="dxa"/>
            <w:shd w:val="clear" w:color="auto" w:fill="auto"/>
          </w:tcPr>
          <w:p w14:paraId="4D4F0BFA" w14:textId="77777777" w:rsidR="00454E95" w:rsidRPr="0064679D" w:rsidRDefault="001C7207" w:rsidP="001C7207">
            <w:pPr>
              <w:spacing w:line="360" w:lineRule="exact"/>
              <w:ind w:right="-130"/>
              <w:jc w:val="both"/>
              <w:rPr>
                <w:rFonts w:ascii="Times New Roman" w:hAnsi="Times New Roman"/>
                <w:sz w:val="24"/>
              </w:rPr>
            </w:pPr>
            <w:r w:rsidRPr="0064679D">
              <w:rPr>
                <w:rFonts w:ascii="Times New Roman" w:hAnsi="Times New Roman"/>
                <w:sz w:val="24"/>
              </w:rPr>
              <w:t>Nơi cấp</w:t>
            </w:r>
            <w:r w:rsidR="00454E95" w:rsidRPr="0064679D">
              <w:rPr>
                <w:rFonts w:ascii="Times New Roman" w:hAnsi="Times New Roman"/>
                <w:sz w:val="24"/>
              </w:rPr>
              <w:t>:</w:t>
            </w:r>
          </w:p>
        </w:tc>
      </w:tr>
      <w:tr w:rsidR="001C7207" w:rsidRPr="0064679D" w14:paraId="68143290" w14:textId="77777777" w:rsidTr="001C7207">
        <w:trPr>
          <w:jc w:val="center"/>
        </w:trPr>
        <w:tc>
          <w:tcPr>
            <w:tcW w:w="1797" w:type="dxa"/>
            <w:shd w:val="clear" w:color="auto" w:fill="auto"/>
          </w:tcPr>
          <w:p w14:paraId="36A441C4" w14:textId="77777777" w:rsidR="001C7207" w:rsidRPr="0064679D" w:rsidRDefault="001C7207" w:rsidP="001C7207">
            <w:pPr>
              <w:spacing w:line="360" w:lineRule="exact"/>
              <w:ind w:left="-154" w:right="-110"/>
              <w:jc w:val="both"/>
              <w:rPr>
                <w:rFonts w:ascii="Times New Roman" w:hAnsi="Times New Roman"/>
                <w:sz w:val="24"/>
              </w:rPr>
            </w:pPr>
            <w:r w:rsidRPr="0064679D">
              <w:rPr>
                <w:rFonts w:ascii="Times New Roman" w:hAnsi="Times New Roman"/>
                <w:sz w:val="24"/>
              </w:rPr>
              <w:t>Điện thoại:</w:t>
            </w:r>
            <w:r w:rsidRPr="0064679D">
              <w:rPr>
                <w:rFonts w:ascii="Times New Roman" w:hAnsi="Times New Roman"/>
                <w:sz w:val="24"/>
              </w:rPr>
              <w:tab/>
              <w:t xml:space="preserve">       </w:t>
            </w:r>
          </w:p>
        </w:tc>
        <w:tc>
          <w:tcPr>
            <w:tcW w:w="7227" w:type="dxa"/>
            <w:gridSpan w:val="3"/>
            <w:shd w:val="clear" w:color="auto" w:fill="auto"/>
          </w:tcPr>
          <w:p w14:paraId="567BD7D7" w14:textId="77777777" w:rsidR="001C7207" w:rsidRPr="0064679D" w:rsidRDefault="001C7207" w:rsidP="001C7207">
            <w:pPr>
              <w:spacing w:line="360" w:lineRule="exact"/>
              <w:ind w:right="-130"/>
              <w:jc w:val="both"/>
              <w:rPr>
                <w:rFonts w:ascii="Times New Roman" w:hAnsi="Times New Roman"/>
                <w:sz w:val="24"/>
              </w:rPr>
            </w:pPr>
          </w:p>
        </w:tc>
      </w:tr>
      <w:tr w:rsidR="001C7207" w:rsidRPr="0064679D" w14:paraId="7C80AB88" w14:textId="77777777" w:rsidTr="001C7207">
        <w:trPr>
          <w:jc w:val="center"/>
        </w:trPr>
        <w:tc>
          <w:tcPr>
            <w:tcW w:w="1797" w:type="dxa"/>
            <w:shd w:val="clear" w:color="auto" w:fill="auto"/>
          </w:tcPr>
          <w:p w14:paraId="69E4A7E2" w14:textId="77777777" w:rsidR="001C7207" w:rsidRPr="0064679D" w:rsidRDefault="001C7207" w:rsidP="001C7207">
            <w:pPr>
              <w:spacing w:line="360" w:lineRule="exact"/>
              <w:ind w:left="-154" w:right="-110"/>
              <w:jc w:val="both"/>
              <w:rPr>
                <w:rFonts w:ascii="Times New Roman" w:hAnsi="Times New Roman"/>
                <w:b/>
                <w:bCs/>
                <w:color w:val="000000"/>
                <w:sz w:val="24"/>
              </w:rPr>
            </w:pPr>
            <w:r w:rsidRPr="0064679D">
              <w:rPr>
                <w:rFonts w:ascii="Times New Roman" w:hAnsi="Times New Roman"/>
                <w:sz w:val="24"/>
              </w:rPr>
              <w:t>Fax:</w:t>
            </w:r>
          </w:p>
        </w:tc>
        <w:tc>
          <w:tcPr>
            <w:tcW w:w="7227" w:type="dxa"/>
            <w:gridSpan w:val="3"/>
            <w:shd w:val="clear" w:color="auto" w:fill="auto"/>
          </w:tcPr>
          <w:p w14:paraId="040986AF" w14:textId="77777777" w:rsidR="001C7207" w:rsidRPr="0064679D" w:rsidRDefault="001C7207" w:rsidP="001C7207">
            <w:pPr>
              <w:spacing w:line="360" w:lineRule="exact"/>
              <w:ind w:right="-130"/>
              <w:jc w:val="both"/>
              <w:rPr>
                <w:rFonts w:ascii="Times New Roman" w:hAnsi="Times New Roman"/>
                <w:sz w:val="24"/>
              </w:rPr>
            </w:pPr>
          </w:p>
        </w:tc>
      </w:tr>
      <w:tr w:rsidR="001C7207" w:rsidRPr="0064679D" w14:paraId="7B241747" w14:textId="77777777" w:rsidTr="001C7207">
        <w:trPr>
          <w:jc w:val="center"/>
        </w:trPr>
        <w:tc>
          <w:tcPr>
            <w:tcW w:w="1797" w:type="dxa"/>
            <w:shd w:val="clear" w:color="auto" w:fill="auto"/>
          </w:tcPr>
          <w:p w14:paraId="6F4176F1" w14:textId="77777777" w:rsidR="001C7207" w:rsidRPr="0064679D" w:rsidRDefault="001C7207" w:rsidP="001C7207">
            <w:pPr>
              <w:spacing w:line="360" w:lineRule="exact"/>
              <w:ind w:left="-154" w:right="-110"/>
              <w:jc w:val="both"/>
              <w:rPr>
                <w:rFonts w:ascii="Times New Roman" w:hAnsi="Times New Roman"/>
                <w:b/>
                <w:bCs/>
                <w:color w:val="000000"/>
                <w:sz w:val="24"/>
              </w:rPr>
            </w:pPr>
            <w:r w:rsidRPr="0064679D">
              <w:rPr>
                <w:rFonts w:ascii="Times New Roman" w:hAnsi="Times New Roman"/>
                <w:sz w:val="24"/>
              </w:rPr>
              <w:t>Đại diện:</w:t>
            </w:r>
          </w:p>
        </w:tc>
        <w:tc>
          <w:tcPr>
            <w:tcW w:w="7227" w:type="dxa"/>
            <w:gridSpan w:val="3"/>
            <w:shd w:val="clear" w:color="auto" w:fill="auto"/>
          </w:tcPr>
          <w:p w14:paraId="3D7CE32D" w14:textId="77777777" w:rsidR="001C7207" w:rsidRPr="0064679D" w:rsidRDefault="001C7207" w:rsidP="001C7207">
            <w:pPr>
              <w:spacing w:line="360" w:lineRule="exact"/>
              <w:ind w:right="-130"/>
              <w:jc w:val="both"/>
              <w:rPr>
                <w:rFonts w:ascii="Times New Roman" w:hAnsi="Times New Roman"/>
                <w:sz w:val="24"/>
              </w:rPr>
            </w:pPr>
          </w:p>
        </w:tc>
      </w:tr>
      <w:tr w:rsidR="001C7207" w:rsidRPr="0064679D" w14:paraId="12869D2E" w14:textId="77777777" w:rsidTr="001C7207">
        <w:trPr>
          <w:jc w:val="center"/>
        </w:trPr>
        <w:tc>
          <w:tcPr>
            <w:tcW w:w="1797" w:type="dxa"/>
            <w:shd w:val="clear" w:color="auto" w:fill="auto"/>
          </w:tcPr>
          <w:p w14:paraId="329DE825" w14:textId="77777777" w:rsidR="001C7207" w:rsidRPr="0064679D" w:rsidRDefault="001C7207" w:rsidP="001C7207">
            <w:pPr>
              <w:spacing w:line="360" w:lineRule="exact"/>
              <w:ind w:left="-154" w:right="-110"/>
              <w:jc w:val="both"/>
              <w:rPr>
                <w:rFonts w:ascii="Times New Roman" w:hAnsi="Times New Roman"/>
                <w:b/>
                <w:bCs/>
                <w:color w:val="000000"/>
                <w:sz w:val="24"/>
              </w:rPr>
            </w:pPr>
            <w:r w:rsidRPr="0064679D">
              <w:rPr>
                <w:rFonts w:ascii="Times New Roman" w:hAnsi="Times New Roman"/>
                <w:sz w:val="24"/>
              </w:rPr>
              <w:t>Chức vụ:</w:t>
            </w:r>
          </w:p>
        </w:tc>
        <w:tc>
          <w:tcPr>
            <w:tcW w:w="7227" w:type="dxa"/>
            <w:gridSpan w:val="3"/>
            <w:shd w:val="clear" w:color="auto" w:fill="auto"/>
          </w:tcPr>
          <w:p w14:paraId="6EDF95E6" w14:textId="77777777" w:rsidR="001C7207" w:rsidRPr="0064679D" w:rsidRDefault="001C7207" w:rsidP="001C7207">
            <w:pPr>
              <w:spacing w:line="360" w:lineRule="exact"/>
              <w:ind w:right="-130"/>
              <w:jc w:val="both"/>
              <w:rPr>
                <w:rFonts w:ascii="Times New Roman" w:hAnsi="Times New Roman"/>
                <w:sz w:val="24"/>
              </w:rPr>
            </w:pPr>
          </w:p>
        </w:tc>
      </w:tr>
      <w:tr w:rsidR="001C7207" w:rsidRPr="0064679D" w14:paraId="792F1721" w14:textId="77777777" w:rsidTr="001C7207">
        <w:trPr>
          <w:jc w:val="center"/>
        </w:trPr>
        <w:tc>
          <w:tcPr>
            <w:tcW w:w="1797" w:type="dxa"/>
            <w:shd w:val="clear" w:color="auto" w:fill="auto"/>
          </w:tcPr>
          <w:p w14:paraId="5148B4AB" w14:textId="77777777" w:rsidR="001C7207" w:rsidRPr="0064679D" w:rsidRDefault="001C7207" w:rsidP="001C7207">
            <w:pPr>
              <w:spacing w:line="360" w:lineRule="exact"/>
              <w:ind w:left="-154" w:right="-110"/>
              <w:jc w:val="both"/>
              <w:rPr>
                <w:rFonts w:ascii="Times New Roman" w:hAnsi="Times New Roman"/>
                <w:sz w:val="24"/>
              </w:rPr>
            </w:pPr>
            <w:r w:rsidRPr="0064679D">
              <w:rPr>
                <w:rFonts w:ascii="Times New Roman" w:hAnsi="Times New Roman"/>
                <w:sz w:val="24"/>
              </w:rPr>
              <w:t>Giấy ủy quyền số:</w:t>
            </w:r>
          </w:p>
        </w:tc>
        <w:tc>
          <w:tcPr>
            <w:tcW w:w="7232" w:type="dxa"/>
            <w:gridSpan w:val="3"/>
            <w:shd w:val="clear" w:color="auto" w:fill="auto"/>
          </w:tcPr>
          <w:p w14:paraId="6D47DE7B" w14:textId="77777777" w:rsidR="001C7207" w:rsidRPr="0064679D" w:rsidRDefault="001C7207" w:rsidP="001C7207">
            <w:pPr>
              <w:spacing w:line="360" w:lineRule="exact"/>
              <w:ind w:right="-130"/>
              <w:jc w:val="both"/>
              <w:rPr>
                <w:rFonts w:ascii="Times New Roman" w:hAnsi="Times New Roman"/>
                <w:sz w:val="24"/>
              </w:rPr>
            </w:pPr>
            <w:r w:rsidRPr="0064679D">
              <w:rPr>
                <w:rFonts w:ascii="Times New Roman" w:hAnsi="Times New Roman"/>
                <w:sz w:val="24"/>
              </w:rPr>
              <w:t>……………. ngày………….. của …………………………….(nếu có)</w:t>
            </w:r>
          </w:p>
        </w:tc>
      </w:tr>
    </w:tbl>
    <w:p w14:paraId="1E975656" w14:textId="77777777" w:rsidR="00C360E8" w:rsidRPr="0064679D" w:rsidRDefault="00C360E8" w:rsidP="001C7207">
      <w:pPr>
        <w:spacing w:before="120" w:line="300" w:lineRule="exact"/>
        <w:ind w:right="-108"/>
        <w:jc w:val="both"/>
        <w:rPr>
          <w:rFonts w:ascii="Times New Roman" w:hAnsi="Times New Roman"/>
          <w:i/>
          <w:sz w:val="24"/>
          <w:lang w:val="fr-FR"/>
        </w:rPr>
      </w:pPr>
      <w:r w:rsidRPr="0064679D">
        <w:rPr>
          <w:rFonts w:ascii="Times New Roman" w:hAnsi="Times New Roman"/>
          <w:i/>
          <w:sz w:val="24"/>
          <w:lang w:val="fr-FR"/>
        </w:rPr>
        <w:t>(Sau đây gọi là “</w:t>
      </w:r>
      <w:r w:rsidR="00D2102E" w:rsidRPr="0064679D">
        <w:rPr>
          <w:rFonts w:ascii="Times New Roman" w:hAnsi="Times New Roman"/>
          <w:i/>
          <w:sz w:val="24"/>
          <w:lang w:val="fr-FR"/>
        </w:rPr>
        <w:t>PVcomBank</w:t>
      </w:r>
      <w:r w:rsidRPr="0064679D">
        <w:rPr>
          <w:rFonts w:ascii="Times New Roman" w:hAnsi="Times New Roman"/>
          <w:i/>
          <w:sz w:val="24"/>
          <w:lang w:val="fr-FR"/>
        </w:rPr>
        <w:t>”)</w:t>
      </w:r>
    </w:p>
    <w:p w14:paraId="2ED7D2C5" w14:textId="77777777" w:rsidR="008A38FA" w:rsidRPr="0064679D" w:rsidRDefault="00415286" w:rsidP="00E151C8">
      <w:pPr>
        <w:spacing w:before="120" w:line="300" w:lineRule="exact"/>
        <w:jc w:val="both"/>
        <w:rPr>
          <w:rFonts w:ascii="Times New Roman" w:hAnsi="Times New Roman"/>
          <w:b/>
          <w:sz w:val="24"/>
        </w:rPr>
      </w:pPr>
      <w:r w:rsidRPr="0064679D">
        <w:rPr>
          <w:rFonts w:ascii="Times New Roman" w:hAnsi="Times New Roman"/>
          <w:b/>
          <w:sz w:val="24"/>
        </w:rPr>
        <w:t>II.</w:t>
      </w:r>
      <w:r w:rsidR="00B20630" w:rsidRPr="0064679D">
        <w:rPr>
          <w:rFonts w:ascii="Times New Roman" w:hAnsi="Times New Roman"/>
          <w:b/>
          <w:sz w:val="24"/>
        </w:rPr>
        <w:t xml:space="preserve"> </w:t>
      </w:r>
      <w:r w:rsidR="00423B9E" w:rsidRPr="0064679D">
        <w:rPr>
          <w:rFonts w:ascii="Times New Roman" w:hAnsi="Times New Roman"/>
          <w:b/>
          <w:sz w:val="24"/>
        </w:rPr>
        <w:t>BÊN THẾ CHẤP</w:t>
      </w:r>
    </w:p>
    <w:p w14:paraId="28BDABE1" w14:textId="77777777" w:rsidR="006A7803" w:rsidRPr="0064679D" w:rsidRDefault="006A7803" w:rsidP="006A7803">
      <w:pPr>
        <w:spacing w:before="120"/>
        <w:jc w:val="both"/>
        <w:rPr>
          <w:rFonts w:ascii="Times New Roman" w:hAnsi="Times New Roman"/>
          <w:i/>
          <w:sz w:val="24"/>
        </w:rPr>
      </w:pPr>
      <w:r w:rsidRPr="001F655C">
        <w:rPr>
          <w:rFonts w:ascii="Times New Roman" w:hAnsi="Times New Roman"/>
          <w:i/>
          <w:sz w:val="24"/>
          <w:highlight w:val="lightGray"/>
        </w:rPr>
        <w:t xml:space="preserve">Nếu </w:t>
      </w:r>
      <w:r w:rsidR="00BF3F3D" w:rsidRPr="001F655C">
        <w:rPr>
          <w:rFonts w:ascii="Times New Roman" w:hAnsi="Times New Roman"/>
          <w:i/>
          <w:sz w:val="24"/>
          <w:highlight w:val="lightGray"/>
        </w:rPr>
        <w:t>Bên thế chấp là cá nhân điền thông tin vào mục này:</w:t>
      </w:r>
    </w:p>
    <w:tbl>
      <w:tblPr>
        <w:tblW w:w="0" w:type="auto"/>
        <w:tblInd w:w="108" w:type="dxa"/>
        <w:tblLook w:val="04A0" w:firstRow="1" w:lastRow="0" w:firstColumn="1" w:lastColumn="0" w:noHBand="0" w:noVBand="1"/>
      </w:tblPr>
      <w:tblGrid>
        <w:gridCol w:w="1986"/>
        <w:gridCol w:w="342"/>
        <w:gridCol w:w="1181"/>
        <w:gridCol w:w="2614"/>
        <w:gridCol w:w="3005"/>
      </w:tblGrid>
      <w:tr w:rsidR="0064679D" w:rsidRPr="0064679D" w14:paraId="3BC92153" w14:textId="77777777" w:rsidTr="0064679D">
        <w:tc>
          <w:tcPr>
            <w:tcW w:w="1986" w:type="dxa"/>
            <w:shd w:val="clear" w:color="auto" w:fill="auto"/>
          </w:tcPr>
          <w:p w14:paraId="0F77A830" w14:textId="77777777" w:rsidR="0064679D" w:rsidRPr="0064679D" w:rsidRDefault="0064679D" w:rsidP="0064679D">
            <w:pPr>
              <w:spacing w:line="360" w:lineRule="exact"/>
              <w:ind w:left="-108" w:right="-108"/>
              <w:jc w:val="both"/>
              <w:rPr>
                <w:rFonts w:ascii="Times New Roman" w:hAnsi="Times New Roman"/>
                <w:b/>
                <w:sz w:val="24"/>
              </w:rPr>
            </w:pPr>
            <w:r w:rsidRPr="0064679D">
              <w:rPr>
                <w:rFonts w:ascii="Times New Roman" w:hAnsi="Times New Roman"/>
                <w:b/>
                <w:sz w:val="24"/>
              </w:rPr>
              <w:t>Họ và tên</w:t>
            </w:r>
            <w:ins w:id="1" w:author="Ngo Thi Bich Phuong (K.PCTT-HO)" w:date="2022-06-17T16:17:00Z">
              <w:r w:rsidRPr="0064679D">
                <w:rPr>
                  <w:rFonts w:ascii="Times New Roman" w:hAnsi="Times New Roman"/>
                  <w:b/>
                  <w:sz w:val="24"/>
                </w:rPr>
                <w:t>:</w:t>
              </w:r>
            </w:ins>
          </w:p>
        </w:tc>
        <w:tc>
          <w:tcPr>
            <w:tcW w:w="7142" w:type="dxa"/>
            <w:gridSpan w:val="4"/>
            <w:shd w:val="clear" w:color="auto" w:fill="auto"/>
          </w:tcPr>
          <w:p w14:paraId="7C7BFDEB" w14:textId="77777777" w:rsidR="0064679D" w:rsidRPr="0064679D" w:rsidRDefault="0064679D" w:rsidP="0064679D">
            <w:pPr>
              <w:spacing w:line="360" w:lineRule="exact"/>
              <w:ind w:right="-52"/>
              <w:jc w:val="both"/>
              <w:rPr>
                <w:rFonts w:ascii="Times New Roman" w:hAnsi="Times New Roman"/>
                <w:sz w:val="24"/>
              </w:rPr>
            </w:pPr>
            <w:del w:id="2" w:author="Ngo Thi Bich Phuong (K.PCTT-HO)" w:date="2022-06-17T16:17:00Z">
              <w:r w:rsidRPr="00764AD1" w:rsidDel="0064679D">
                <w:rPr>
                  <w:rFonts w:ascii="Times New Roman" w:hAnsi="Times New Roman"/>
                  <w:sz w:val="24"/>
                </w:rPr>
                <w:delText>:</w:delText>
              </w:r>
            </w:del>
          </w:p>
        </w:tc>
      </w:tr>
      <w:tr w:rsidR="006A7803" w:rsidRPr="0064679D" w14:paraId="4517C59A" w14:textId="77777777" w:rsidTr="0064679D">
        <w:tc>
          <w:tcPr>
            <w:tcW w:w="3509" w:type="dxa"/>
            <w:gridSpan w:val="3"/>
            <w:shd w:val="clear" w:color="auto" w:fill="auto"/>
          </w:tcPr>
          <w:p w14:paraId="2E1037DB" w14:textId="17DCF079" w:rsidR="006A7803" w:rsidRPr="0064679D" w:rsidRDefault="006A7803" w:rsidP="0064679D">
            <w:pPr>
              <w:spacing w:line="360" w:lineRule="exact"/>
              <w:ind w:left="-108"/>
              <w:jc w:val="both"/>
              <w:rPr>
                <w:rFonts w:ascii="Times New Roman" w:hAnsi="Times New Roman"/>
                <w:sz w:val="24"/>
              </w:rPr>
            </w:pPr>
            <w:del w:id="3" w:author="Lý Công Thành" w:date="2025-01-20T15:45:00Z">
              <w:r w:rsidRPr="0064679D" w:rsidDel="000B1077">
                <w:rPr>
                  <w:rFonts w:ascii="Times New Roman" w:hAnsi="Times New Roman"/>
                  <w:color w:val="000000"/>
                  <w:sz w:val="24"/>
                </w:rPr>
                <w:delText>CMND/HC/CCCD</w:delText>
              </w:r>
            </w:del>
            <w:ins w:id="4" w:author="Lý Công Thành" w:date="2025-01-20T15:45:00Z">
              <w:r w:rsidR="000B1077">
                <w:rPr>
                  <w:rFonts w:ascii="Times New Roman" w:hAnsi="Times New Roman"/>
                  <w:color w:val="000000"/>
                  <w:sz w:val="24"/>
                </w:rPr>
                <w:t>Chứng minh thư</w:t>
              </w:r>
            </w:ins>
            <w:r w:rsidRPr="0064679D">
              <w:rPr>
                <w:rFonts w:ascii="Times New Roman" w:hAnsi="Times New Roman"/>
                <w:color w:val="000000"/>
                <w:sz w:val="24"/>
              </w:rPr>
              <w:t>:</w:t>
            </w:r>
          </w:p>
        </w:tc>
        <w:tc>
          <w:tcPr>
            <w:tcW w:w="2614" w:type="dxa"/>
            <w:shd w:val="clear" w:color="auto" w:fill="auto"/>
          </w:tcPr>
          <w:p w14:paraId="3F3BAA12" w14:textId="77777777" w:rsidR="006A7803" w:rsidRPr="0064679D" w:rsidRDefault="006A7803" w:rsidP="00364DA1">
            <w:pPr>
              <w:spacing w:line="360" w:lineRule="exact"/>
              <w:jc w:val="both"/>
              <w:rPr>
                <w:rFonts w:ascii="Times New Roman" w:hAnsi="Times New Roman"/>
                <w:sz w:val="24"/>
              </w:rPr>
            </w:pPr>
            <w:r w:rsidRPr="0064679D">
              <w:rPr>
                <w:rFonts w:ascii="Times New Roman" w:hAnsi="Times New Roman"/>
                <w:sz w:val="24"/>
              </w:rPr>
              <w:t>Cấp ngày:</w:t>
            </w:r>
          </w:p>
        </w:tc>
        <w:tc>
          <w:tcPr>
            <w:tcW w:w="3005" w:type="dxa"/>
            <w:shd w:val="clear" w:color="auto" w:fill="auto"/>
          </w:tcPr>
          <w:p w14:paraId="6EF84263" w14:textId="77777777" w:rsidR="006A7803" w:rsidRPr="0064679D" w:rsidRDefault="006A7803" w:rsidP="0064679D">
            <w:pPr>
              <w:spacing w:line="360" w:lineRule="exact"/>
              <w:ind w:right="-52"/>
              <w:jc w:val="both"/>
              <w:rPr>
                <w:rFonts w:ascii="Times New Roman" w:hAnsi="Times New Roman"/>
                <w:sz w:val="24"/>
              </w:rPr>
            </w:pPr>
            <w:r w:rsidRPr="0064679D">
              <w:rPr>
                <w:rFonts w:ascii="Times New Roman" w:hAnsi="Times New Roman"/>
                <w:sz w:val="24"/>
              </w:rPr>
              <w:t>Tại:</w:t>
            </w:r>
          </w:p>
        </w:tc>
      </w:tr>
      <w:tr w:rsidR="006A7803" w:rsidRPr="0064679D" w:rsidDel="0064679D" w14:paraId="2068902F" w14:textId="77777777" w:rsidTr="0064679D">
        <w:trPr>
          <w:del w:id="5" w:author="Ngo Thi Bich Phuong (K.PCTT-HO)" w:date="2022-06-17T16:16:00Z"/>
        </w:trPr>
        <w:tc>
          <w:tcPr>
            <w:tcW w:w="1986" w:type="dxa"/>
            <w:shd w:val="clear" w:color="auto" w:fill="auto"/>
          </w:tcPr>
          <w:p w14:paraId="3C0485AE" w14:textId="77777777" w:rsidR="006A7803" w:rsidRPr="0064679D" w:rsidDel="0064679D" w:rsidRDefault="006A7803">
            <w:pPr>
              <w:spacing w:line="360" w:lineRule="exact"/>
              <w:ind w:left="-108"/>
              <w:jc w:val="both"/>
              <w:rPr>
                <w:del w:id="6" w:author="Ngo Thi Bich Phuong (K.PCTT-HO)" w:date="2022-06-17T16:16:00Z"/>
                <w:rFonts w:ascii="Times New Roman" w:hAnsi="Times New Roman"/>
                <w:sz w:val="24"/>
              </w:rPr>
              <w:pPrChange w:id="7" w:author="Ngo Thi Bich Phuong (K.PCTT-HO)" w:date="2022-06-17T16:18:00Z">
                <w:pPr>
                  <w:spacing w:line="360" w:lineRule="exact"/>
                  <w:jc w:val="both"/>
                </w:pPr>
              </w:pPrChange>
            </w:pPr>
            <w:del w:id="8" w:author="Ngo Thi Bich Phuong (K.PCTT-HO)" w:date="2022-06-17T16:16:00Z">
              <w:r w:rsidRPr="0064679D" w:rsidDel="0064679D">
                <w:rPr>
                  <w:rFonts w:ascii="Times New Roman" w:hAnsi="Times New Roman"/>
                  <w:sz w:val="24"/>
                </w:rPr>
                <w:delText>Chức vụ</w:delText>
              </w:r>
              <w:r w:rsidR="001C7207" w:rsidRPr="0064679D" w:rsidDel="0064679D">
                <w:rPr>
                  <w:rFonts w:ascii="Times New Roman" w:hAnsi="Times New Roman"/>
                  <w:sz w:val="24"/>
                </w:rPr>
                <w:delText>:</w:delText>
              </w:r>
            </w:del>
          </w:p>
        </w:tc>
        <w:tc>
          <w:tcPr>
            <w:tcW w:w="342" w:type="dxa"/>
            <w:shd w:val="clear" w:color="auto" w:fill="auto"/>
          </w:tcPr>
          <w:p w14:paraId="14892ACC" w14:textId="77777777" w:rsidR="006A7803" w:rsidRPr="0064679D" w:rsidDel="0064679D" w:rsidRDefault="006A7803">
            <w:pPr>
              <w:spacing w:line="360" w:lineRule="exact"/>
              <w:ind w:left="-108"/>
              <w:jc w:val="both"/>
              <w:rPr>
                <w:del w:id="9" w:author="Ngo Thi Bich Phuong (K.PCTT-HO)" w:date="2022-06-17T16:16:00Z"/>
                <w:rFonts w:ascii="Times New Roman" w:hAnsi="Times New Roman"/>
                <w:sz w:val="24"/>
              </w:rPr>
              <w:pPrChange w:id="10" w:author="Ngo Thi Bich Phuong (K.PCTT-HO)" w:date="2022-06-17T16:18:00Z">
                <w:pPr>
                  <w:spacing w:line="360" w:lineRule="exact"/>
                  <w:jc w:val="both"/>
                </w:pPr>
              </w:pPrChange>
            </w:pPr>
            <w:del w:id="11" w:author="Ngo Thi Bich Phuong (K.PCTT-HO)" w:date="2022-06-17T16:16:00Z">
              <w:r w:rsidRPr="0064679D" w:rsidDel="0064679D">
                <w:rPr>
                  <w:rFonts w:ascii="Times New Roman" w:hAnsi="Times New Roman"/>
                  <w:sz w:val="24"/>
                </w:rPr>
                <w:delText>:</w:delText>
              </w:r>
            </w:del>
          </w:p>
        </w:tc>
        <w:tc>
          <w:tcPr>
            <w:tcW w:w="6800" w:type="dxa"/>
            <w:gridSpan w:val="3"/>
            <w:shd w:val="clear" w:color="auto" w:fill="auto"/>
          </w:tcPr>
          <w:p w14:paraId="6D3B8BA1" w14:textId="77777777" w:rsidR="006A7803" w:rsidRPr="0064679D" w:rsidDel="0064679D" w:rsidRDefault="006A7803">
            <w:pPr>
              <w:spacing w:line="360" w:lineRule="exact"/>
              <w:ind w:left="-108"/>
              <w:jc w:val="both"/>
              <w:rPr>
                <w:del w:id="12" w:author="Ngo Thi Bich Phuong (K.PCTT-HO)" w:date="2022-06-17T16:16:00Z"/>
                <w:rFonts w:ascii="Times New Roman" w:hAnsi="Times New Roman"/>
                <w:sz w:val="24"/>
              </w:rPr>
              <w:pPrChange w:id="13" w:author="Ngo Thi Bich Phuong (K.PCTT-HO)" w:date="2022-06-17T16:18:00Z">
                <w:pPr>
                  <w:spacing w:line="360" w:lineRule="exact"/>
                  <w:jc w:val="both"/>
                </w:pPr>
              </w:pPrChange>
            </w:pPr>
          </w:p>
        </w:tc>
      </w:tr>
      <w:tr w:rsidR="0064679D" w:rsidRPr="0064679D" w14:paraId="7528C815" w14:textId="77777777" w:rsidTr="0064679D">
        <w:trPr>
          <w:ins w:id="14" w:author="Ngo Thi Bich Phuong (K.PCTT-HO)" w:date="2022-06-17T16:16:00Z"/>
        </w:trPr>
        <w:tc>
          <w:tcPr>
            <w:tcW w:w="1986" w:type="dxa"/>
            <w:shd w:val="clear" w:color="auto" w:fill="auto"/>
          </w:tcPr>
          <w:p w14:paraId="667015BE" w14:textId="77777777" w:rsidR="0064679D" w:rsidRPr="0064679D" w:rsidRDefault="0064679D" w:rsidP="0064679D">
            <w:pPr>
              <w:spacing w:line="360" w:lineRule="exact"/>
              <w:ind w:left="-108"/>
              <w:jc w:val="both"/>
              <w:rPr>
                <w:ins w:id="15" w:author="Ngo Thi Bich Phuong (K.PCTT-HO)" w:date="2022-06-17T16:16:00Z"/>
                <w:rFonts w:ascii="Times New Roman" w:hAnsi="Times New Roman"/>
                <w:sz w:val="24"/>
              </w:rPr>
            </w:pPr>
            <w:ins w:id="16" w:author="Ngo Thi Bich Phuong (K.PCTT-HO)" w:date="2022-06-17T16:16:00Z">
              <w:r w:rsidRPr="0064679D">
                <w:rPr>
                  <w:rFonts w:ascii="Times New Roman" w:hAnsi="Times New Roman"/>
                  <w:sz w:val="24"/>
                </w:rPr>
                <w:t>Địa chỉ thường trú:</w:t>
              </w:r>
            </w:ins>
          </w:p>
        </w:tc>
        <w:tc>
          <w:tcPr>
            <w:tcW w:w="7142" w:type="dxa"/>
            <w:gridSpan w:val="4"/>
            <w:shd w:val="clear" w:color="auto" w:fill="auto"/>
          </w:tcPr>
          <w:p w14:paraId="74FEFC7A" w14:textId="77777777" w:rsidR="0064679D" w:rsidRPr="0064679D" w:rsidRDefault="0064679D" w:rsidP="0064679D">
            <w:pPr>
              <w:spacing w:line="360" w:lineRule="exact"/>
              <w:ind w:right="-108"/>
              <w:jc w:val="both"/>
              <w:rPr>
                <w:ins w:id="17" w:author="Ngo Thi Bich Phuong (K.PCTT-HO)" w:date="2022-06-17T16:16:00Z"/>
                <w:rFonts w:ascii="Times New Roman" w:hAnsi="Times New Roman"/>
                <w:sz w:val="24"/>
              </w:rPr>
            </w:pPr>
          </w:p>
        </w:tc>
      </w:tr>
      <w:tr w:rsidR="0064679D" w:rsidRPr="0064679D" w14:paraId="43415A52" w14:textId="77777777" w:rsidTr="0064679D">
        <w:tc>
          <w:tcPr>
            <w:tcW w:w="1986" w:type="dxa"/>
            <w:shd w:val="clear" w:color="auto" w:fill="auto"/>
          </w:tcPr>
          <w:p w14:paraId="3890BFE5" w14:textId="08049DC8" w:rsidR="0064679D" w:rsidRPr="0064679D" w:rsidRDefault="0064679D" w:rsidP="00772133">
            <w:pPr>
              <w:spacing w:line="360" w:lineRule="exact"/>
              <w:ind w:left="-108"/>
              <w:jc w:val="both"/>
              <w:rPr>
                <w:rFonts w:ascii="Times New Roman" w:hAnsi="Times New Roman"/>
                <w:sz w:val="24"/>
              </w:rPr>
            </w:pPr>
            <w:del w:id="18" w:author="Ngo Thi Bich Phuong (K.PCTT-HO)" w:date="2022-06-17T16:17:00Z">
              <w:r w:rsidRPr="0064679D" w:rsidDel="0064679D">
                <w:rPr>
                  <w:rFonts w:ascii="Times New Roman" w:hAnsi="Times New Roman"/>
                  <w:bCs/>
                  <w:color w:val="000000"/>
                  <w:sz w:val="24"/>
                </w:rPr>
                <w:delText>Tên người đồng vay/vợ/chồng KH</w:delText>
              </w:r>
            </w:del>
            <w:ins w:id="19" w:author="Ngo Thi Bich Phuong (K.PCTT-HO)" w:date="2022-06-17T16:17:00Z">
              <w:r w:rsidRPr="0064679D">
                <w:rPr>
                  <w:rFonts w:ascii="Times New Roman" w:hAnsi="Times New Roman"/>
                  <w:bCs/>
                  <w:color w:val="000000"/>
                  <w:sz w:val="24"/>
                </w:rPr>
                <w:t>Chỗ ở hi</w:t>
              </w:r>
              <w:del w:id="20" w:author="Ngo Thi Bich Phuong (K.PCTT-HO)" w:date="2022-06-23T17:38:00Z">
                <w:r w:rsidRPr="0064679D" w:rsidDel="00772133">
                  <w:rPr>
                    <w:rFonts w:ascii="Times New Roman" w:hAnsi="Times New Roman"/>
                    <w:bCs/>
                    <w:color w:val="000000"/>
                    <w:sz w:val="24"/>
                  </w:rPr>
                  <w:delText>ễ</w:delText>
                </w:r>
              </w:del>
            </w:ins>
            <w:ins w:id="21" w:author="Ngo Thi Bich Phuong (K.PCTT-HO)" w:date="2022-06-23T17:38:00Z">
              <w:r w:rsidR="00772133">
                <w:rPr>
                  <w:rFonts w:ascii="Times New Roman" w:hAnsi="Times New Roman"/>
                  <w:bCs/>
                  <w:color w:val="000000"/>
                  <w:sz w:val="24"/>
                </w:rPr>
                <w:t>ệ</w:t>
              </w:r>
            </w:ins>
            <w:ins w:id="22" w:author="Ngo Thi Bich Phuong (K.PCTT-HO)" w:date="2022-06-17T16:17:00Z">
              <w:r w:rsidRPr="0064679D">
                <w:rPr>
                  <w:rFonts w:ascii="Times New Roman" w:hAnsi="Times New Roman"/>
                  <w:bCs/>
                  <w:color w:val="000000"/>
                  <w:sz w:val="24"/>
                </w:rPr>
                <w:t>n tại:</w:t>
              </w:r>
            </w:ins>
          </w:p>
        </w:tc>
        <w:tc>
          <w:tcPr>
            <w:tcW w:w="7142" w:type="dxa"/>
            <w:gridSpan w:val="4"/>
            <w:shd w:val="clear" w:color="auto" w:fill="auto"/>
          </w:tcPr>
          <w:p w14:paraId="241E8E2F" w14:textId="77777777" w:rsidR="0064679D" w:rsidRPr="0064679D" w:rsidRDefault="0064679D" w:rsidP="0064679D">
            <w:pPr>
              <w:spacing w:line="360" w:lineRule="exact"/>
              <w:ind w:right="-52"/>
              <w:jc w:val="both"/>
              <w:rPr>
                <w:rFonts w:ascii="Times New Roman" w:hAnsi="Times New Roman"/>
                <w:sz w:val="24"/>
              </w:rPr>
            </w:pPr>
            <w:del w:id="23" w:author="Ngo Thi Bich Phuong (K.PCTT-HO)" w:date="2022-06-17T16:18:00Z">
              <w:r w:rsidRPr="0064679D" w:rsidDel="0064679D">
                <w:rPr>
                  <w:rFonts w:ascii="Times New Roman" w:hAnsi="Times New Roman"/>
                  <w:sz w:val="24"/>
                </w:rPr>
                <w:delText>:</w:delText>
              </w:r>
            </w:del>
          </w:p>
        </w:tc>
      </w:tr>
      <w:tr w:rsidR="006A7803" w:rsidRPr="0064679D" w:rsidDel="0064679D" w14:paraId="602FD839" w14:textId="77777777" w:rsidTr="0064679D">
        <w:trPr>
          <w:del w:id="24" w:author="Ngo Thi Bich Phuong (K.PCTT-HO)" w:date="2022-06-17T16:18:00Z"/>
        </w:trPr>
        <w:tc>
          <w:tcPr>
            <w:tcW w:w="3509" w:type="dxa"/>
            <w:gridSpan w:val="3"/>
            <w:shd w:val="clear" w:color="auto" w:fill="auto"/>
          </w:tcPr>
          <w:p w14:paraId="3D32CCF0" w14:textId="77777777" w:rsidR="006A7803" w:rsidRPr="0064679D" w:rsidDel="0064679D" w:rsidRDefault="006A7803" w:rsidP="00364DA1">
            <w:pPr>
              <w:spacing w:line="360" w:lineRule="exact"/>
              <w:jc w:val="both"/>
              <w:rPr>
                <w:del w:id="25" w:author="Ngo Thi Bich Phuong (K.PCTT-HO)" w:date="2022-06-17T16:18:00Z"/>
                <w:rFonts w:ascii="Times New Roman" w:hAnsi="Times New Roman"/>
                <w:sz w:val="24"/>
              </w:rPr>
            </w:pPr>
            <w:del w:id="26" w:author="Ngo Thi Bich Phuong (K.PCTT-HO)" w:date="2022-06-17T16:18:00Z">
              <w:r w:rsidRPr="0064679D" w:rsidDel="0064679D">
                <w:rPr>
                  <w:rFonts w:ascii="Times New Roman" w:hAnsi="Times New Roman"/>
                  <w:color w:val="000000"/>
                  <w:sz w:val="24"/>
                </w:rPr>
                <w:delText>CMND/HC/CCCD:</w:delText>
              </w:r>
            </w:del>
          </w:p>
        </w:tc>
        <w:tc>
          <w:tcPr>
            <w:tcW w:w="2614" w:type="dxa"/>
            <w:shd w:val="clear" w:color="auto" w:fill="auto"/>
          </w:tcPr>
          <w:p w14:paraId="60ECE229" w14:textId="77777777" w:rsidR="006A7803" w:rsidRPr="0064679D" w:rsidDel="0064679D" w:rsidRDefault="006A7803" w:rsidP="00364DA1">
            <w:pPr>
              <w:spacing w:line="360" w:lineRule="exact"/>
              <w:jc w:val="both"/>
              <w:rPr>
                <w:del w:id="27" w:author="Ngo Thi Bich Phuong (K.PCTT-HO)" w:date="2022-06-17T16:18:00Z"/>
                <w:rFonts w:ascii="Times New Roman" w:hAnsi="Times New Roman"/>
                <w:sz w:val="24"/>
              </w:rPr>
            </w:pPr>
            <w:del w:id="28" w:author="Ngo Thi Bich Phuong (K.PCTT-HO)" w:date="2022-06-17T16:18:00Z">
              <w:r w:rsidRPr="0064679D" w:rsidDel="0064679D">
                <w:rPr>
                  <w:rFonts w:ascii="Times New Roman" w:hAnsi="Times New Roman"/>
                  <w:sz w:val="24"/>
                </w:rPr>
                <w:delText>Cấp ngày:</w:delText>
              </w:r>
            </w:del>
          </w:p>
        </w:tc>
        <w:tc>
          <w:tcPr>
            <w:tcW w:w="3005" w:type="dxa"/>
            <w:shd w:val="clear" w:color="auto" w:fill="auto"/>
          </w:tcPr>
          <w:p w14:paraId="7AAD29F7" w14:textId="77777777" w:rsidR="006A7803" w:rsidRPr="0064679D" w:rsidDel="0064679D" w:rsidRDefault="006A7803" w:rsidP="00364DA1">
            <w:pPr>
              <w:spacing w:line="360" w:lineRule="exact"/>
              <w:jc w:val="both"/>
              <w:rPr>
                <w:del w:id="29" w:author="Ngo Thi Bich Phuong (K.PCTT-HO)" w:date="2022-06-17T16:18:00Z"/>
                <w:rFonts w:ascii="Times New Roman" w:hAnsi="Times New Roman"/>
                <w:sz w:val="24"/>
              </w:rPr>
            </w:pPr>
            <w:del w:id="30" w:author="Ngo Thi Bich Phuong (K.PCTT-HO)" w:date="2022-06-17T16:18:00Z">
              <w:r w:rsidRPr="0064679D" w:rsidDel="0064679D">
                <w:rPr>
                  <w:rFonts w:ascii="Times New Roman" w:hAnsi="Times New Roman"/>
                  <w:sz w:val="24"/>
                </w:rPr>
                <w:delText>Tại:</w:delText>
              </w:r>
            </w:del>
          </w:p>
        </w:tc>
      </w:tr>
      <w:tr w:rsidR="006A7803" w:rsidRPr="0064679D" w:rsidDel="0064679D" w14:paraId="256E0789" w14:textId="77777777" w:rsidTr="0064679D">
        <w:trPr>
          <w:del w:id="31" w:author="Ngo Thi Bich Phuong (K.PCTT-HO)" w:date="2022-06-17T16:18:00Z"/>
        </w:trPr>
        <w:tc>
          <w:tcPr>
            <w:tcW w:w="1986" w:type="dxa"/>
            <w:shd w:val="clear" w:color="auto" w:fill="auto"/>
          </w:tcPr>
          <w:p w14:paraId="2686E756" w14:textId="77777777" w:rsidR="006A7803" w:rsidRPr="0064679D" w:rsidDel="0064679D" w:rsidRDefault="006A7803" w:rsidP="00364DA1">
            <w:pPr>
              <w:spacing w:line="360" w:lineRule="exact"/>
              <w:jc w:val="both"/>
              <w:rPr>
                <w:del w:id="32" w:author="Ngo Thi Bich Phuong (K.PCTT-HO)" w:date="2022-06-17T16:18:00Z"/>
                <w:rFonts w:ascii="Times New Roman" w:hAnsi="Times New Roman"/>
                <w:sz w:val="24"/>
              </w:rPr>
            </w:pPr>
            <w:del w:id="33" w:author="Ngo Thi Bich Phuong (K.PCTT-HO)" w:date="2022-06-17T16:18:00Z">
              <w:r w:rsidRPr="0064679D" w:rsidDel="0064679D">
                <w:rPr>
                  <w:rFonts w:ascii="Times New Roman" w:hAnsi="Times New Roman"/>
                  <w:sz w:val="24"/>
                </w:rPr>
                <w:delText>Chức vụ</w:delText>
              </w:r>
            </w:del>
          </w:p>
        </w:tc>
        <w:tc>
          <w:tcPr>
            <w:tcW w:w="342" w:type="dxa"/>
            <w:shd w:val="clear" w:color="auto" w:fill="auto"/>
          </w:tcPr>
          <w:p w14:paraId="2065A5E9" w14:textId="77777777" w:rsidR="006A7803" w:rsidRPr="0064679D" w:rsidDel="0064679D" w:rsidRDefault="006A7803" w:rsidP="00364DA1">
            <w:pPr>
              <w:spacing w:line="360" w:lineRule="exact"/>
              <w:jc w:val="both"/>
              <w:rPr>
                <w:del w:id="34" w:author="Ngo Thi Bich Phuong (K.PCTT-HO)" w:date="2022-06-17T16:18:00Z"/>
                <w:rFonts w:ascii="Times New Roman" w:hAnsi="Times New Roman"/>
                <w:sz w:val="24"/>
              </w:rPr>
            </w:pPr>
            <w:del w:id="35" w:author="Ngo Thi Bich Phuong (K.PCTT-HO)" w:date="2022-06-17T16:18:00Z">
              <w:r w:rsidRPr="0064679D" w:rsidDel="0064679D">
                <w:rPr>
                  <w:rFonts w:ascii="Times New Roman" w:hAnsi="Times New Roman"/>
                  <w:sz w:val="24"/>
                </w:rPr>
                <w:delText>:</w:delText>
              </w:r>
            </w:del>
          </w:p>
        </w:tc>
        <w:tc>
          <w:tcPr>
            <w:tcW w:w="6800" w:type="dxa"/>
            <w:gridSpan w:val="3"/>
            <w:shd w:val="clear" w:color="auto" w:fill="auto"/>
          </w:tcPr>
          <w:p w14:paraId="769AA30C" w14:textId="77777777" w:rsidR="006A7803" w:rsidRPr="0064679D" w:rsidDel="0064679D" w:rsidRDefault="006A7803" w:rsidP="00364DA1">
            <w:pPr>
              <w:spacing w:line="360" w:lineRule="exact"/>
              <w:jc w:val="both"/>
              <w:rPr>
                <w:del w:id="36" w:author="Ngo Thi Bich Phuong (K.PCTT-HO)" w:date="2022-06-17T16:18:00Z"/>
                <w:rFonts w:ascii="Times New Roman" w:hAnsi="Times New Roman"/>
                <w:sz w:val="24"/>
              </w:rPr>
            </w:pPr>
          </w:p>
        </w:tc>
      </w:tr>
      <w:tr w:rsidR="006A7803" w:rsidRPr="0064679D" w:rsidDel="0064679D" w14:paraId="0BE0BDD2" w14:textId="77777777" w:rsidTr="0064679D">
        <w:trPr>
          <w:del w:id="37" w:author="Ngo Thi Bich Phuong (K.PCTT-HO)" w:date="2022-06-17T16:18:00Z"/>
        </w:trPr>
        <w:tc>
          <w:tcPr>
            <w:tcW w:w="1986" w:type="dxa"/>
            <w:shd w:val="clear" w:color="auto" w:fill="auto"/>
          </w:tcPr>
          <w:p w14:paraId="0923D622" w14:textId="77777777" w:rsidR="006A7803" w:rsidRPr="0064679D" w:rsidDel="0064679D" w:rsidRDefault="006A7803" w:rsidP="00364DA1">
            <w:pPr>
              <w:spacing w:line="360" w:lineRule="exact"/>
              <w:jc w:val="both"/>
              <w:rPr>
                <w:del w:id="38" w:author="Ngo Thi Bich Phuong (K.PCTT-HO)" w:date="2022-06-17T16:18:00Z"/>
                <w:rFonts w:ascii="Times New Roman" w:hAnsi="Times New Roman"/>
                <w:sz w:val="24"/>
              </w:rPr>
            </w:pPr>
            <w:del w:id="39" w:author="Ngo Thi Bich Phuong (K.PCTT-HO)" w:date="2022-06-17T16:18:00Z">
              <w:r w:rsidRPr="0064679D" w:rsidDel="0064679D">
                <w:rPr>
                  <w:rFonts w:ascii="Times New Roman" w:hAnsi="Times New Roman"/>
                  <w:b/>
                  <w:bCs/>
                  <w:color w:val="000000"/>
                  <w:sz w:val="24"/>
                </w:rPr>
                <w:delText>Là chủ doanh nghiệp</w:delText>
              </w:r>
              <w:r w:rsidR="004E3FBB" w:rsidRPr="0064679D" w:rsidDel="0064679D">
                <w:rPr>
                  <w:rStyle w:val="FootnoteReference"/>
                  <w:rFonts w:ascii="Times New Roman" w:hAnsi="Times New Roman"/>
                  <w:b/>
                  <w:bCs/>
                  <w:color w:val="000000"/>
                  <w:sz w:val="24"/>
                </w:rPr>
                <w:footnoteReference w:id="1"/>
              </w:r>
              <w:r w:rsidRPr="0064679D" w:rsidDel="0064679D">
                <w:rPr>
                  <w:rFonts w:ascii="Times New Roman" w:hAnsi="Times New Roman"/>
                  <w:b/>
                  <w:bCs/>
                  <w:color w:val="000000"/>
                  <w:sz w:val="24"/>
                </w:rPr>
                <w:delText>:</w:delText>
              </w:r>
            </w:del>
          </w:p>
        </w:tc>
        <w:tc>
          <w:tcPr>
            <w:tcW w:w="342" w:type="dxa"/>
            <w:shd w:val="clear" w:color="auto" w:fill="auto"/>
          </w:tcPr>
          <w:p w14:paraId="3EDA9524" w14:textId="77777777" w:rsidR="006A7803" w:rsidRPr="0064679D" w:rsidDel="0064679D" w:rsidRDefault="006A7803" w:rsidP="00364DA1">
            <w:pPr>
              <w:spacing w:line="360" w:lineRule="exact"/>
              <w:jc w:val="both"/>
              <w:rPr>
                <w:del w:id="42" w:author="Ngo Thi Bich Phuong (K.PCTT-HO)" w:date="2022-06-17T16:18:00Z"/>
                <w:rFonts w:ascii="Times New Roman" w:hAnsi="Times New Roman"/>
                <w:sz w:val="24"/>
              </w:rPr>
            </w:pPr>
            <w:del w:id="43" w:author="Ngo Thi Bich Phuong (K.PCTT-HO)" w:date="2022-06-17T16:18:00Z">
              <w:r w:rsidRPr="0064679D" w:rsidDel="0064679D">
                <w:rPr>
                  <w:rFonts w:ascii="Times New Roman" w:hAnsi="Times New Roman"/>
                  <w:sz w:val="24"/>
                </w:rPr>
                <w:delText>:</w:delText>
              </w:r>
            </w:del>
          </w:p>
        </w:tc>
        <w:tc>
          <w:tcPr>
            <w:tcW w:w="6800" w:type="dxa"/>
            <w:gridSpan w:val="3"/>
            <w:shd w:val="clear" w:color="auto" w:fill="auto"/>
          </w:tcPr>
          <w:p w14:paraId="62986828" w14:textId="77777777" w:rsidR="006A7803" w:rsidRPr="0064679D" w:rsidDel="0064679D" w:rsidRDefault="006A7803" w:rsidP="00364DA1">
            <w:pPr>
              <w:spacing w:line="360" w:lineRule="exact"/>
              <w:jc w:val="both"/>
              <w:rPr>
                <w:del w:id="44" w:author="Ngo Thi Bich Phuong (K.PCTT-HO)" w:date="2022-06-17T16:18:00Z"/>
                <w:rFonts w:ascii="Times New Roman" w:hAnsi="Times New Roman"/>
                <w:sz w:val="24"/>
              </w:rPr>
            </w:pPr>
          </w:p>
        </w:tc>
      </w:tr>
      <w:tr w:rsidR="006A7803" w:rsidRPr="0064679D" w:rsidDel="0064679D" w14:paraId="03881547" w14:textId="77777777" w:rsidTr="0064679D">
        <w:trPr>
          <w:del w:id="45" w:author="Ngo Thi Bich Phuong (K.PCTT-HO)" w:date="2022-06-17T16:18:00Z"/>
        </w:trPr>
        <w:tc>
          <w:tcPr>
            <w:tcW w:w="1986" w:type="dxa"/>
            <w:shd w:val="clear" w:color="auto" w:fill="auto"/>
          </w:tcPr>
          <w:p w14:paraId="47DEDB5C" w14:textId="77777777" w:rsidR="006A7803" w:rsidRPr="0064679D" w:rsidDel="0064679D" w:rsidRDefault="006A7803" w:rsidP="00364DA1">
            <w:pPr>
              <w:spacing w:line="360" w:lineRule="exact"/>
              <w:jc w:val="both"/>
              <w:rPr>
                <w:del w:id="46" w:author="Ngo Thi Bich Phuong (K.PCTT-HO)" w:date="2022-06-17T16:18:00Z"/>
                <w:rFonts w:ascii="Times New Roman" w:hAnsi="Times New Roman"/>
                <w:sz w:val="24"/>
              </w:rPr>
            </w:pPr>
            <w:del w:id="47" w:author="Ngo Thi Bich Phuong (K.PCTT-HO)" w:date="2022-06-17T16:18:00Z">
              <w:r w:rsidRPr="0064679D" w:rsidDel="0064679D">
                <w:rPr>
                  <w:rFonts w:ascii="Times New Roman" w:hAnsi="Times New Roman"/>
                  <w:sz w:val="24"/>
                </w:rPr>
                <w:delText>Địa chỉ</w:delText>
              </w:r>
            </w:del>
          </w:p>
        </w:tc>
        <w:tc>
          <w:tcPr>
            <w:tcW w:w="342" w:type="dxa"/>
            <w:shd w:val="clear" w:color="auto" w:fill="auto"/>
          </w:tcPr>
          <w:p w14:paraId="4B92297E" w14:textId="77777777" w:rsidR="006A7803" w:rsidRPr="0064679D" w:rsidDel="0064679D" w:rsidRDefault="006A7803" w:rsidP="00364DA1">
            <w:pPr>
              <w:spacing w:line="360" w:lineRule="exact"/>
              <w:jc w:val="both"/>
              <w:rPr>
                <w:del w:id="48" w:author="Ngo Thi Bich Phuong (K.PCTT-HO)" w:date="2022-06-17T16:18:00Z"/>
                <w:rFonts w:ascii="Times New Roman" w:hAnsi="Times New Roman"/>
                <w:sz w:val="24"/>
              </w:rPr>
            </w:pPr>
            <w:del w:id="49" w:author="Ngo Thi Bich Phuong (K.PCTT-HO)" w:date="2022-06-17T16:18:00Z">
              <w:r w:rsidRPr="0064679D" w:rsidDel="0064679D">
                <w:rPr>
                  <w:rFonts w:ascii="Times New Roman" w:hAnsi="Times New Roman"/>
                  <w:sz w:val="24"/>
                </w:rPr>
                <w:delText>:</w:delText>
              </w:r>
            </w:del>
          </w:p>
        </w:tc>
        <w:tc>
          <w:tcPr>
            <w:tcW w:w="6800" w:type="dxa"/>
            <w:gridSpan w:val="3"/>
            <w:shd w:val="clear" w:color="auto" w:fill="auto"/>
          </w:tcPr>
          <w:p w14:paraId="414EB525" w14:textId="77777777" w:rsidR="006A7803" w:rsidRPr="0064679D" w:rsidDel="0064679D" w:rsidRDefault="006A7803" w:rsidP="00364DA1">
            <w:pPr>
              <w:spacing w:line="360" w:lineRule="exact"/>
              <w:jc w:val="both"/>
              <w:rPr>
                <w:del w:id="50" w:author="Ngo Thi Bich Phuong (K.PCTT-HO)" w:date="2022-06-17T16:18:00Z"/>
                <w:rFonts w:ascii="Times New Roman" w:hAnsi="Times New Roman"/>
                <w:sz w:val="24"/>
              </w:rPr>
            </w:pPr>
          </w:p>
        </w:tc>
      </w:tr>
      <w:tr w:rsidR="006A7803" w:rsidRPr="0064679D" w:rsidDel="0064679D" w14:paraId="16438EB8" w14:textId="77777777" w:rsidTr="0064679D">
        <w:trPr>
          <w:del w:id="51" w:author="Ngo Thi Bich Phuong (K.PCTT-HO)" w:date="2022-06-17T16:18:00Z"/>
        </w:trPr>
        <w:tc>
          <w:tcPr>
            <w:tcW w:w="1986" w:type="dxa"/>
            <w:shd w:val="clear" w:color="auto" w:fill="auto"/>
          </w:tcPr>
          <w:p w14:paraId="16A4E730" w14:textId="77777777" w:rsidR="006A7803" w:rsidRPr="0064679D" w:rsidDel="0064679D" w:rsidRDefault="006A7803" w:rsidP="00364DA1">
            <w:pPr>
              <w:spacing w:line="360" w:lineRule="exact"/>
              <w:jc w:val="both"/>
              <w:rPr>
                <w:del w:id="52" w:author="Ngo Thi Bich Phuong (K.PCTT-HO)" w:date="2022-06-17T16:18:00Z"/>
                <w:rFonts w:ascii="Times New Roman" w:hAnsi="Times New Roman"/>
                <w:sz w:val="24"/>
              </w:rPr>
            </w:pPr>
            <w:del w:id="53" w:author="Ngo Thi Bich Phuong (K.PCTT-HO)" w:date="2022-06-17T16:18:00Z">
              <w:r w:rsidRPr="0064679D" w:rsidDel="0064679D">
                <w:rPr>
                  <w:rFonts w:ascii="Times New Roman" w:hAnsi="Times New Roman"/>
                  <w:sz w:val="24"/>
                </w:rPr>
                <w:delText>Điện thoại</w:delText>
              </w:r>
            </w:del>
          </w:p>
        </w:tc>
        <w:tc>
          <w:tcPr>
            <w:tcW w:w="342" w:type="dxa"/>
            <w:shd w:val="clear" w:color="auto" w:fill="auto"/>
          </w:tcPr>
          <w:p w14:paraId="4F45DE39" w14:textId="77777777" w:rsidR="006A7803" w:rsidRPr="0064679D" w:rsidDel="0064679D" w:rsidRDefault="006A7803" w:rsidP="00364DA1">
            <w:pPr>
              <w:spacing w:line="360" w:lineRule="exact"/>
              <w:jc w:val="both"/>
              <w:rPr>
                <w:del w:id="54" w:author="Ngo Thi Bich Phuong (K.PCTT-HO)" w:date="2022-06-17T16:18:00Z"/>
                <w:rFonts w:ascii="Times New Roman" w:hAnsi="Times New Roman"/>
                <w:sz w:val="24"/>
              </w:rPr>
            </w:pPr>
            <w:del w:id="55" w:author="Ngo Thi Bich Phuong (K.PCTT-HO)" w:date="2022-06-17T16:18:00Z">
              <w:r w:rsidRPr="0064679D" w:rsidDel="0064679D">
                <w:rPr>
                  <w:rFonts w:ascii="Times New Roman" w:hAnsi="Times New Roman"/>
                  <w:sz w:val="24"/>
                </w:rPr>
                <w:delText>:</w:delText>
              </w:r>
            </w:del>
          </w:p>
        </w:tc>
        <w:tc>
          <w:tcPr>
            <w:tcW w:w="6800" w:type="dxa"/>
            <w:gridSpan w:val="3"/>
            <w:shd w:val="clear" w:color="auto" w:fill="auto"/>
          </w:tcPr>
          <w:p w14:paraId="466B1CFA" w14:textId="77777777" w:rsidR="006A7803" w:rsidRPr="0064679D" w:rsidDel="0064679D" w:rsidRDefault="006A7803" w:rsidP="00364DA1">
            <w:pPr>
              <w:spacing w:line="360" w:lineRule="exact"/>
              <w:jc w:val="both"/>
              <w:rPr>
                <w:del w:id="56" w:author="Ngo Thi Bich Phuong (K.PCTT-HO)" w:date="2022-06-17T16:18:00Z"/>
                <w:rFonts w:ascii="Times New Roman" w:hAnsi="Times New Roman"/>
                <w:sz w:val="24"/>
              </w:rPr>
            </w:pPr>
          </w:p>
        </w:tc>
      </w:tr>
      <w:tr w:rsidR="006A7803" w:rsidRPr="0064679D" w:rsidDel="0064679D" w14:paraId="739FD398" w14:textId="77777777" w:rsidTr="0064679D">
        <w:trPr>
          <w:del w:id="57" w:author="Ngo Thi Bich Phuong (K.PCTT-HO)" w:date="2022-06-17T16:18:00Z"/>
        </w:trPr>
        <w:tc>
          <w:tcPr>
            <w:tcW w:w="3509" w:type="dxa"/>
            <w:gridSpan w:val="3"/>
            <w:shd w:val="clear" w:color="auto" w:fill="auto"/>
          </w:tcPr>
          <w:p w14:paraId="38C6F1E6" w14:textId="77777777" w:rsidR="006A7803" w:rsidRPr="0064679D" w:rsidDel="0064679D" w:rsidRDefault="006A7803" w:rsidP="00364DA1">
            <w:pPr>
              <w:spacing w:line="360" w:lineRule="exact"/>
              <w:jc w:val="both"/>
              <w:rPr>
                <w:del w:id="58" w:author="Ngo Thi Bich Phuong (K.PCTT-HO)" w:date="2022-06-17T16:18:00Z"/>
                <w:rFonts w:ascii="Times New Roman" w:hAnsi="Times New Roman"/>
                <w:sz w:val="24"/>
              </w:rPr>
            </w:pPr>
            <w:del w:id="59" w:author="Ngo Thi Bich Phuong (K.PCTT-HO)" w:date="2022-06-17T16:18:00Z">
              <w:r w:rsidRPr="0064679D" w:rsidDel="0064679D">
                <w:rPr>
                  <w:rFonts w:ascii="Times New Roman" w:hAnsi="Times New Roman"/>
                  <w:sz w:val="24"/>
                </w:rPr>
                <w:delText>Giấy ĐKKD số:</w:delText>
              </w:r>
            </w:del>
          </w:p>
        </w:tc>
        <w:tc>
          <w:tcPr>
            <w:tcW w:w="2614" w:type="dxa"/>
            <w:shd w:val="clear" w:color="auto" w:fill="auto"/>
          </w:tcPr>
          <w:p w14:paraId="433AE237" w14:textId="77777777" w:rsidR="006A7803" w:rsidRPr="0064679D" w:rsidDel="0064679D" w:rsidRDefault="006A7803" w:rsidP="00364DA1">
            <w:pPr>
              <w:spacing w:line="360" w:lineRule="exact"/>
              <w:jc w:val="both"/>
              <w:rPr>
                <w:del w:id="60" w:author="Ngo Thi Bich Phuong (K.PCTT-HO)" w:date="2022-06-17T16:18:00Z"/>
                <w:rFonts w:ascii="Times New Roman" w:hAnsi="Times New Roman"/>
                <w:sz w:val="24"/>
              </w:rPr>
            </w:pPr>
            <w:del w:id="61" w:author="Ngo Thi Bich Phuong (K.PCTT-HO)" w:date="2022-06-17T16:18:00Z">
              <w:r w:rsidRPr="0064679D" w:rsidDel="0064679D">
                <w:rPr>
                  <w:rFonts w:ascii="Times New Roman" w:hAnsi="Times New Roman"/>
                  <w:sz w:val="24"/>
                </w:rPr>
                <w:delText>Cấp ngày:</w:delText>
              </w:r>
            </w:del>
          </w:p>
        </w:tc>
        <w:tc>
          <w:tcPr>
            <w:tcW w:w="3005" w:type="dxa"/>
            <w:shd w:val="clear" w:color="auto" w:fill="auto"/>
          </w:tcPr>
          <w:p w14:paraId="450533C5" w14:textId="77777777" w:rsidR="006A7803" w:rsidRPr="0064679D" w:rsidDel="0064679D" w:rsidRDefault="006A7803" w:rsidP="00364DA1">
            <w:pPr>
              <w:spacing w:line="360" w:lineRule="exact"/>
              <w:jc w:val="both"/>
              <w:rPr>
                <w:del w:id="62" w:author="Ngo Thi Bich Phuong (K.PCTT-HO)" w:date="2022-06-17T16:18:00Z"/>
                <w:rFonts w:ascii="Times New Roman" w:hAnsi="Times New Roman"/>
                <w:sz w:val="24"/>
              </w:rPr>
            </w:pPr>
            <w:del w:id="63" w:author="Ngo Thi Bich Phuong (K.PCTT-HO)" w:date="2022-06-17T16:18:00Z">
              <w:r w:rsidRPr="0064679D" w:rsidDel="0064679D">
                <w:rPr>
                  <w:rFonts w:ascii="Times New Roman" w:hAnsi="Times New Roman"/>
                  <w:sz w:val="24"/>
                </w:rPr>
                <w:delText>Tại:</w:delText>
              </w:r>
            </w:del>
          </w:p>
        </w:tc>
      </w:tr>
    </w:tbl>
    <w:p w14:paraId="558575EA" w14:textId="77777777" w:rsidR="006A7803" w:rsidRPr="0064679D" w:rsidRDefault="006A7803" w:rsidP="006A7803">
      <w:pPr>
        <w:tabs>
          <w:tab w:val="left" w:pos="720"/>
          <w:tab w:val="right" w:leader="dot" w:pos="8460"/>
        </w:tabs>
        <w:spacing w:before="120" w:line="320" w:lineRule="exact"/>
        <w:rPr>
          <w:ins w:id="64" w:author="Ngo Thi Bich Phuong (K.PCTT-HO)" w:date="2022-06-17T16:22:00Z"/>
          <w:rFonts w:ascii="Times New Roman" w:hAnsi="Times New Roman"/>
          <w:i/>
          <w:sz w:val="24"/>
        </w:rPr>
      </w:pPr>
      <w:r w:rsidRPr="001F655C">
        <w:rPr>
          <w:rFonts w:ascii="Times New Roman" w:hAnsi="Times New Roman"/>
          <w:i/>
          <w:sz w:val="24"/>
          <w:highlight w:val="lightGray"/>
        </w:rPr>
        <w:t xml:space="preserve">Nếu </w:t>
      </w:r>
      <w:ins w:id="65" w:author="Ngo Thi Bich Phuong (K.PCTT-HO)" w:date="2022-06-17T16:20:00Z">
        <w:r w:rsidR="0064679D" w:rsidRPr="001F655C">
          <w:rPr>
            <w:rFonts w:ascii="Times New Roman" w:hAnsi="Times New Roman"/>
            <w:i/>
            <w:sz w:val="24"/>
            <w:highlight w:val="lightGray"/>
          </w:rPr>
          <w:t xml:space="preserve">Bên thế chấp </w:t>
        </w:r>
      </w:ins>
      <w:r w:rsidRPr="001F655C">
        <w:rPr>
          <w:rFonts w:ascii="Times New Roman" w:hAnsi="Times New Roman"/>
          <w:i/>
          <w:sz w:val="24"/>
          <w:highlight w:val="lightGray"/>
        </w:rPr>
        <w:t xml:space="preserve">là </w:t>
      </w:r>
      <w:del w:id="66" w:author="Ngo Thi Bich Phuong (K.PCTT-HO)" w:date="2022-06-17T16:20:00Z">
        <w:r w:rsidRPr="001F655C" w:rsidDel="0064679D">
          <w:rPr>
            <w:rFonts w:ascii="Times New Roman" w:hAnsi="Times New Roman"/>
            <w:i/>
            <w:sz w:val="24"/>
            <w:highlight w:val="lightGray"/>
          </w:rPr>
          <w:delText>doanh nghiệp đề nghị cấp tín dụng, điền thông tin khách hàng vào mục này</w:delText>
        </w:r>
      </w:del>
      <w:ins w:id="67" w:author="Ngo Thi Bich Phuong (K.PCTT-HO)" w:date="2022-06-17T16:20:00Z">
        <w:r w:rsidR="0064679D" w:rsidRPr="001F655C">
          <w:rPr>
            <w:rFonts w:ascii="Times New Roman" w:hAnsi="Times New Roman"/>
            <w:i/>
            <w:sz w:val="24"/>
            <w:highlight w:val="lightGray"/>
          </w:rPr>
          <w:t>tổ chức điền thông tin vào mục này:</w:t>
        </w:r>
      </w:ins>
    </w:p>
    <w:tbl>
      <w:tblPr>
        <w:tblW w:w="8959" w:type="dxa"/>
        <w:tblInd w:w="108" w:type="dxa"/>
        <w:tblLook w:val="01E0" w:firstRow="1" w:lastRow="1" w:firstColumn="1" w:lastColumn="1" w:noHBand="0" w:noVBand="0"/>
      </w:tblPr>
      <w:tblGrid>
        <w:gridCol w:w="2286"/>
        <w:gridCol w:w="284"/>
        <w:gridCol w:w="1130"/>
        <w:gridCol w:w="3104"/>
        <w:gridCol w:w="2042"/>
        <w:gridCol w:w="113"/>
      </w:tblGrid>
      <w:tr w:rsidR="0064679D" w:rsidRPr="0064679D" w14:paraId="1036389C" w14:textId="77777777" w:rsidTr="001F655C">
        <w:trPr>
          <w:gridAfter w:val="1"/>
          <w:wAfter w:w="113" w:type="dxa"/>
          <w:ins w:id="68" w:author="Ngo Thi Bich Phuong (K.PCTT-HO)" w:date="2022-06-17T16:22:00Z"/>
        </w:trPr>
        <w:tc>
          <w:tcPr>
            <w:tcW w:w="8959" w:type="dxa"/>
            <w:gridSpan w:val="5"/>
            <w:shd w:val="clear" w:color="auto" w:fill="auto"/>
          </w:tcPr>
          <w:p w14:paraId="7C096A0C" w14:textId="77777777" w:rsidR="0064679D" w:rsidRPr="0064679D" w:rsidRDefault="0064679D" w:rsidP="00150FA5">
            <w:pPr>
              <w:spacing w:line="360" w:lineRule="exact"/>
              <w:ind w:left="-108" w:right="-108"/>
              <w:jc w:val="both"/>
              <w:rPr>
                <w:ins w:id="69" w:author="Ngo Thi Bich Phuong (K.PCTT-HO)" w:date="2022-06-17T16:22:00Z"/>
                <w:rFonts w:ascii="Times New Roman" w:hAnsi="Times New Roman"/>
                <w:b/>
                <w:sz w:val="24"/>
                <w:lang w:val="nl-NL"/>
              </w:rPr>
            </w:pPr>
            <w:ins w:id="70" w:author="Ngo Thi Bich Phuong (K.PCTT-HO)" w:date="2022-06-17T16:22:00Z">
              <w:r w:rsidRPr="0064679D">
                <w:rPr>
                  <w:rFonts w:ascii="Times New Roman" w:hAnsi="Times New Roman"/>
                  <w:b/>
                  <w:sz w:val="24"/>
                  <w:lang w:val="nl-NL"/>
                </w:rPr>
                <w:t>Tên tổ chức:</w:t>
              </w:r>
            </w:ins>
          </w:p>
        </w:tc>
      </w:tr>
      <w:tr w:rsidR="0064679D" w:rsidRPr="0064679D" w14:paraId="5F5719B6" w14:textId="77777777" w:rsidTr="001F655C">
        <w:trPr>
          <w:gridAfter w:val="1"/>
          <w:wAfter w:w="113" w:type="dxa"/>
          <w:ins w:id="71" w:author="Ngo Thi Bich Phuong (K.PCTT-HO)" w:date="2022-06-17T16:22:00Z"/>
        </w:trPr>
        <w:tc>
          <w:tcPr>
            <w:tcW w:w="8959" w:type="dxa"/>
            <w:gridSpan w:val="5"/>
            <w:shd w:val="clear" w:color="auto" w:fill="auto"/>
          </w:tcPr>
          <w:p w14:paraId="0B268208" w14:textId="77777777" w:rsidR="0064679D" w:rsidRPr="0064679D" w:rsidRDefault="0064679D" w:rsidP="00150FA5">
            <w:pPr>
              <w:spacing w:line="360" w:lineRule="exact"/>
              <w:ind w:left="-108" w:right="-108"/>
              <w:jc w:val="both"/>
              <w:rPr>
                <w:ins w:id="72" w:author="Ngo Thi Bich Phuong (K.PCTT-HO)" w:date="2022-06-17T16:22:00Z"/>
                <w:rFonts w:ascii="Times New Roman" w:hAnsi="Times New Roman"/>
                <w:sz w:val="24"/>
              </w:rPr>
            </w:pPr>
            <w:ins w:id="73" w:author="Ngo Thi Bich Phuong (K.PCTT-HO)" w:date="2022-06-17T16:22:00Z">
              <w:r w:rsidRPr="0064679D">
                <w:rPr>
                  <w:rFonts w:ascii="Times New Roman" w:hAnsi="Times New Roman"/>
                  <w:sz w:val="24"/>
                </w:rPr>
                <w:t xml:space="preserve">Giấy chứng nhận đăng ký doanh nghiệp/Quyết định thành lập số: </w:t>
              </w:r>
              <w:r w:rsidRPr="0064679D">
                <w:rPr>
                  <w:rFonts w:ascii="Times New Roman" w:hAnsi="Times New Roman"/>
                  <w:sz w:val="24"/>
                </w:rPr>
                <w:fldChar w:fldCharType="begin">
                  <w:ffData>
                    <w:name w:val="V102_41694"/>
                    <w:enabled/>
                    <w:calcOnExit w:val="0"/>
                    <w:exitMacro w:val="NewContRub"/>
                    <w:helpText w:type="text" w:val="Hîp ®ång ®· ký kÕt sè"/>
                    <w:statusText w:type="text" w:val="Hîp ®ång ®· ký kÕt sè"/>
                    <w:textInput>
                      <w:default w:val=".........."/>
                    </w:textInput>
                  </w:ffData>
                </w:fldChar>
              </w:r>
              <w:r w:rsidRPr="0064679D">
                <w:rPr>
                  <w:rFonts w:ascii="Times New Roman" w:hAnsi="Times New Roman"/>
                  <w:sz w:val="24"/>
                </w:rPr>
                <w:instrText xml:space="preserve"> FORMTEXT </w:instrText>
              </w:r>
              <w:r w:rsidRPr="0064679D">
                <w:rPr>
                  <w:rFonts w:ascii="Times New Roman" w:hAnsi="Times New Roman"/>
                  <w:sz w:val="24"/>
                </w:rPr>
              </w:r>
              <w:r w:rsidRPr="0064679D">
                <w:rPr>
                  <w:rFonts w:ascii="Times New Roman" w:hAnsi="Times New Roman"/>
                  <w:sz w:val="24"/>
                </w:rPr>
                <w:fldChar w:fldCharType="separate"/>
              </w:r>
              <w:r w:rsidRPr="0064679D">
                <w:rPr>
                  <w:rFonts w:ascii="Times New Roman" w:hAnsi="Times New Roman"/>
                  <w:noProof/>
                  <w:sz w:val="24"/>
                </w:rPr>
                <w:t>..........</w:t>
              </w:r>
              <w:r w:rsidRPr="0064679D">
                <w:rPr>
                  <w:rFonts w:ascii="Times New Roman" w:hAnsi="Times New Roman"/>
                  <w:sz w:val="24"/>
                </w:rPr>
                <w:fldChar w:fldCharType="end"/>
              </w:r>
              <w:r w:rsidRPr="0064679D">
                <w:rPr>
                  <w:rFonts w:ascii="Times New Roman" w:hAnsi="Times New Roman"/>
                  <w:sz w:val="24"/>
                </w:rPr>
                <w:t xml:space="preserve"> do </w:t>
              </w:r>
              <w:r w:rsidRPr="0064679D">
                <w:rPr>
                  <w:rFonts w:ascii="Times New Roman" w:hAnsi="Times New Roman"/>
                  <w:sz w:val="24"/>
                </w:rPr>
                <w:fldChar w:fldCharType="begin">
                  <w:ffData>
                    <w:name w:val="V102_41694"/>
                    <w:enabled/>
                    <w:calcOnExit w:val="0"/>
                    <w:exitMacro w:val="NewContRub"/>
                    <w:helpText w:type="text" w:val="Hîp ®ång ®· ký kÕt sè"/>
                    <w:statusText w:type="text" w:val="Hîp ®ång ®· ký kÕt sè"/>
                    <w:textInput>
                      <w:default w:val=".........."/>
                    </w:textInput>
                  </w:ffData>
                </w:fldChar>
              </w:r>
              <w:r w:rsidRPr="0064679D">
                <w:rPr>
                  <w:rFonts w:ascii="Times New Roman" w:hAnsi="Times New Roman"/>
                  <w:sz w:val="24"/>
                </w:rPr>
                <w:instrText xml:space="preserve"> FORMTEXT </w:instrText>
              </w:r>
              <w:r w:rsidRPr="0064679D">
                <w:rPr>
                  <w:rFonts w:ascii="Times New Roman" w:hAnsi="Times New Roman"/>
                  <w:sz w:val="24"/>
                </w:rPr>
              </w:r>
              <w:r w:rsidRPr="0064679D">
                <w:rPr>
                  <w:rFonts w:ascii="Times New Roman" w:hAnsi="Times New Roman"/>
                  <w:sz w:val="24"/>
                </w:rPr>
                <w:fldChar w:fldCharType="separate"/>
              </w:r>
              <w:r w:rsidRPr="0064679D">
                <w:rPr>
                  <w:rFonts w:ascii="Times New Roman" w:hAnsi="Times New Roman"/>
                  <w:noProof/>
                  <w:sz w:val="24"/>
                </w:rPr>
                <w:t>..........</w:t>
              </w:r>
              <w:r w:rsidRPr="0064679D">
                <w:rPr>
                  <w:rFonts w:ascii="Times New Roman" w:hAnsi="Times New Roman"/>
                  <w:sz w:val="24"/>
                </w:rPr>
                <w:fldChar w:fldCharType="end"/>
              </w:r>
              <w:r w:rsidRPr="0064679D">
                <w:rPr>
                  <w:rFonts w:ascii="Times New Roman" w:hAnsi="Times New Roman"/>
                  <w:sz w:val="24"/>
                </w:rPr>
                <w:t xml:space="preserve"> cấp ngày </w:t>
              </w:r>
              <w:r w:rsidRPr="0064679D">
                <w:rPr>
                  <w:rFonts w:ascii="Times New Roman" w:hAnsi="Times New Roman"/>
                  <w:sz w:val="24"/>
                </w:rPr>
                <w:fldChar w:fldCharType="begin">
                  <w:ffData>
                    <w:name w:val="V102_41694"/>
                    <w:enabled/>
                    <w:calcOnExit w:val="0"/>
                    <w:exitMacro w:val="NewContRub"/>
                    <w:helpText w:type="text" w:val="Hîp ®ång ®· ký kÕt sè"/>
                    <w:statusText w:type="text" w:val="Hîp ®ång ®· ký kÕt sè"/>
                    <w:textInput>
                      <w:default w:val=".........."/>
                    </w:textInput>
                  </w:ffData>
                </w:fldChar>
              </w:r>
              <w:r w:rsidRPr="0064679D">
                <w:rPr>
                  <w:rFonts w:ascii="Times New Roman" w:hAnsi="Times New Roman"/>
                  <w:sz w:val="24"/>
                </w:rPr>
                <w:instrText xml:space="preserve"> FORMTEXT </w:instrText>
              </w:r>
              <w:r w:rsidRPr="0064679D">
                <w:rPr>
                  <w:rFonts w:ascii="Times New Roman" w:hAnsi="Times New Roman"/>
                  <w:sz w:val="24"/>
                </w:rPr>
              </w:r>
              <w:r w:rsidRPr="0064679D">
                <w:rPr>
                  <w:rFonts w:ascii="Times New Roman" w:hAnsi="Times New Roman"/>
                  <w:sz w:val="24"/>
                </w:rPr>
                <w:fldChar w:fldCharType="separate"/>
              </w:r>
              <w:r w:rsidRPr="0064679D">
                <w:rPr>
                  <w:rFonts w:ascii="Times New Roman" w:hAnsi="Times New Roman"/>
                  <w:noProof/>
                  <w:sz w:val="24"/>
                </w:rPr>
                <w:t>..........</w:t>
              </w:r>
              <w:r w:rsidRPr="0064679D">
                <w:rPr>
                  <w:rFonts w:ascii="Times New Roman" w:hAnsi="Times New Roman"/>
                  <w:sz w:val="24"/>
                </w:rPr>
                <w:fldChar w:fldCharType="end"/>
              </w:r>
            </w:ins>
          </w:p>
        </w:tc>
      </w:tr>
      <w:tr w:rsidR="0064679D" w:rsidRPr="0064679D" w14:paraId="40C8838D" w14:textId="77777777" w:rsidTr="001F655C">
        <w:trPr>
          <w:gridAfter w:val="1"/>
          <w:wAfter w:w="113" w:type="dxa"/>
          <w:ins w:id="74" w:author="Ngo Thi Bich Phuong (K.PCTT-HO)" w:date="2022-06-17T16:22:00Z"/>
        </w:trPr>
        <w:tc>
          <w:tcPr>
            <w:tcW w:w="8959" w:type="dxa"/>
            <w:gridSpan w:val="5"/>
            <w:shd w:val="clear" w:color="auto" w:fill="auto"/>
          </w:tcPr>
          <w:p w14:paraId="2B824CC9" w14:textId="77777777" w:rsidR="0064679D" w:rsidRPr="0064679D" w:rsidRDefault="0064679D" w:rsidP="00150FA5">
            <w:pPr>
              <w:spacing w:line="360" w:lineRule="exact"/>
              <w:ind w:left="-108" w:right="-108"/>
              <w:jc w:val="both"/>
              <w:rPr>
                <w:ins w:id="75" w:author="Ngo Thi Bich Phuong (K.PCTT-HO)" w:date="2022-06-17T16:22:00Z"/>
                <w:rFonts w:ascii="Times New Roman" w:hAnsi="Times New Roman"/>
                <w:sz w:val="24"/>
              </w:rPr>
            </w:pPr>
            <w:ins w:id="76" w:author="Ngo Thi Bich Phuong (K.PCTT-HO)" w:date="2022-06-17T16:22:00Z">
              <w:r w:rsidRPr="0064679D">
                <w:rPr>
                  <w:rFonts w:ascii="Times New Roman" w:hAnsi="Times New Roman"/>
                  <w:sz w:val="24"/>
                </w:rPr>
                <w:t xml:space="preserve">Địa chỉ trụ sở: </w:t>
              </w:r>
              <w:r w:rsidRPr="0064679D">
                <w:rPr>
                  <w:rFonts w:ascii="Times New Roman" w:hAnsi="Times New Roman"/>
                  <w:sz w:val="24"/>
                </w:rPr>
                <w:fldChar w:fldCharType="begin">
                  <w:ffData>
                    <w:name w:val="V102_41694"/>
                    <w:enabled/>
                    <w:calcOnExit w:val="0"/>
                    <w:exitMacro w:val="NewContRub"/>
                    <w:helpText w:type="text" w:val="Hîp ®ång ®· ký kÕt sè"/>
                    <w:statusText w:type="text" w:val="Hîp ®ång ®· ký kÕt sè"/>
                    <w:textInput>
                      <w:default w:val=".........."/>
                    </w:textInput>
                  </w:ffData>
                </w:fldChar>
              </w:r>
              <w:r w:rsidRPr="0064679D">
                <w:rPr>
                  <w:rFonts w:ascii="Times New Roman" w:hAnsi="Times New Roman"/>
                  <w:sz w:val="24"/>
                </w:rPr>
                <w:instrText xml:space="preserve"> FORMTEXT </w:instrText>
              </w:r>
              <w:r w:rsidRPr="0064679D">
                <w:rPr>
                  <w:rFonts w:ascii="Times New Roman" w:hAnsi="Times New Roman"/>
                  <w:sz w:val="24"/>
                </w:rPr>
              </w:r>
              <w:r w:rsidRPr="0064679D">
                <w:rPr>
                  <w:rFonts w:ascii="Times New Roman" w:hAnsi="Times New Roman"/>
                  <w:sz w:val="24"/>
                </w:rPr>
                <w:fldChar w:fldCharType="separate"/>
              </w:r>
              <w:r w:rsidRPr="0064679D">
                <w:rPr>
                  <w:rFonts w:ascii="Times New Roman" w:hAnsi="Times New Roman"/>
                  <w:noProof/>
                  <w:sz w:val="24"/>
                </w:rPr>
                <w:t>..........</w:t>
              </w:r>
              <w:r w:rsidRPr="0064679D">
                <w:rPr>
                  <w:rFonts w:ascii="Times New Roman" w:hAnsi="Times New Roman"/>
                  <w:sz w:val="24"/>
                </w:rPr>
                <w:fldChar w:fldCharType="end"/>
              </w:r>
            </w:ins>
          </w:p>
        </w:tc>
      </w:tr>
      <w:tr w:rsidR="0064679D" w:rsidRPr="0064679D" w14:paraId="23D24CDE" w14:textId="77777777" w:rsidTr="001F655C">
        <w:trPr>
          <w:gridAfter w:val="1"/>
          <w:wAfter w:w="113" w:type="dxa"/>
          <w:ins w:id="77" w:author="Ngo Thi Bich Phuong (K.PCTT-HO)" w:date="2022-06-17T16:22:00Z"/>
        </w:trPr>
        <w:tc>
          <w:tcPr>
            <w:tcW w:w="8959" w:type="dxa"/>
            <w:gridSpan w:val="5"/>
            <w:shd w:val="clear" w:color="auto" w:fill="auto"/>
          </w:tcPr>
          <w:p w14:paraId="676B8B77" w14:textId="3425B25C" w:rsidR="0064679D" w:rsidRPr="0064679D" w:rsidRDefault="0064679D" w:rsidP="00772133">
            <w:pPr>
              <w:spacing w:line="360" w:lineRule="exact"/>
              <w:ind w:left="-108" w:right="-108"/>
              <w:jc w:val="both"/>
              <w:rPr>
                <w:ins w:id="78" w:author="Ngo Thi Bich Phuong (K.PCTT-HO)" w:date="2022-06-17T16:22:00Z"/>
                <w:rFonts w:ascii="Times New Roman" w:hAnsi="Times New Roman"/>
                <w:sz w:val="24"/>
              </w:rPr>
            </w:pPr>
            <w:ins w:id="79" w:author="Ngo Thi Bich Phuong (K.PCTT-HO)" w:date="2022-06-17T16:22:00Z">
              <w:r w:rsidRPr="0064679D">
                <w:rPr>
                  <w:rFonts w:ascii="Times New Roman" w:hAnsi="Times New Roman"/>
                  <w:sz w:val="24"/>
                </w:rPr>
                <w:t xml:space="preserve">Người đại diện: </w:t>
              </w:r>
              <w:del w:id="80" w:author="Ngo Thi Bich Phuong (K.PCTT-HO)" w:date="2022-06-23T17:38:00Z">
                <w:r w:rsidRPr="0064679D" w:rsidDel="00772133">
                  <w:rPr>
                    <w:rFonts w:ascii="Times New Roman" w:hAnsi="Times New Roman"/>
                    <w:sz w:val="24"/>
                  </w:rPr>
                  <w:delText xml:space="preserve">Ông/Bà </w:delText>
                </w:r>
              </w:del>
              <w:r w:rsidRPr="0064679D">
                <w:rPr>
                  <w:rFonts w:ascii="Times New Roman" w:hAnsi="Times New Roman"/>
                  <w:sz w:val="24"/>
                </w:rPr>
                <w:fldChar w:fldCharType="begin">
                  <w:ffData>
                    <w:name w:val="V102_41694"/>
                    <w:enabled/>
                    <w:calcOnExit w:val="0"/>
                    <w:exitMacro w:val="NewContRub"/>
                    <w:helpText w:type="text" w:val="Hîp ®ång ®· ký kÕt sè"/>
                    <w:statusText w:type="text" w:val="Hîp ®ång ®· ký kÕt sè"/>
                    <w:textInput>
                      <w:default w:val=".........."/>
                    </w:textInput>
                  </w:ffData>
                </w:fldChar>
              </w:r>
              <w:r w:rsidRPr="0064679D">
                <w:rPr>
                  <w:rFonts w:ascii="Times New Roman" w:hAnsi="Times New Roman"/>
                  <w:sz w:val="24"/>
                </w:rPr>
                <w:instrText xml:space="preserve"> FORMTEXT </w:instrText>
              </w:r>
              <w:r w:rsidRPr="0064679D">
                <w:rPr>
                  <w:rFonts w:ascii="Times New Roman" w:hAnsi="Times New Roman"/>
                  <w:sz w:val="24"/>
                </w:rPr>
              </w:r>
              <w:r w:rsidRPr="0064679D">
                <w:rPr>
                  <w:rFonts w:ascii="Times New Roman" w:hAnsi="Times New Roman"/>
                  <w:sz w:val="24"/>
                </w:rPr>
                <w:fldChar w:fldCharType="separate"/>
              </w:r>
              <w:r w:rsidRPr="0064679D">
                <w:rPr>
                  <w:rFonts w:ascii="Times New Roman" w:hAnsi="Times New Roman"/>
                  <w:noProof/>
                  <w:sz w:val="24"/>
                </w:rPr>
                <w:t>..........</w:t>
              </w:r>
              <w:r w:rsidRPr="0064679D">
                <w:rPr>
                  <w:rFonts w:ascii="Times New Roman" w:hAnsi="Times New Roman"/>
                  <w:sz w:val="24"/>
                </w:rPr>
                <w:fldChar w:fldCharType="end"/>
              </w:r>
            </w:ins>
          </w:p>
        </w:tc>
      </w:tr>
      <w:tr w:rsidR="0064679D" w:rsidRPr="0064679D" w14:paraId="66580411" w14:textId="77777777" w:rsidTr="001F655C">
        <w:trPr>
          <w:gridAfter w:val="1"/>
          <w:wAfter w:w="113" w:type="dxa"/>
          <w:ins w:id="81" w:author="Ngo Thi Bich Phuong (K.PCTT-HO)" w:date="2022-06-17T16:22:00Z"/>
        </w:trPr>
        <w:tc>
          <w:tcPr>
            <w:tcW w:w="8959" w:type="dxa"/>
            <w:gridSpan w:val="5"/>
            <w:shd w:val="clear" w:color="auto" w:fill="auto"/>
          </w:tcPr>
          <w:p w14:paraId="55DBA50F" w14:textId="77777777" w:rsidR="0064679D" w:rsidRPr="0064679D" w:rsidRDefault="0064679D" w:rsidP="00150FA5">
            <w:pPr>
              <w:spacing w:line="360" w:lineRule="exact"/>
              <w:ind w:left="-108" w:right="-108"/>
              <w:jc w:val="both"/>
              <w:rPr>
                <w:ins w:id="82" w:author="Ngo Thi Bich Phuong (K.PCTT-HO)" w:date="2022-06-17T16:22:00Z"/>
                <w:rFonts w:ascii="Times New Roman" w:hAnsi="Times New Roman"/>
                <w:sz w:val="24"/>
              </w:rPr>
            </w:pPr>
            <w:ins w:id="83" w:author="Ngo Thi Bich Phuong (K.PCTT-HO)" w:date="2022-06-17T16:22:00Z">
              <w:r w:rsidRPr="0064679D">
                <w:rPr>
                  <w:rFonts w:ascii="Times New Roman" w:hAnsi="Times New Roman"/>
                  <w:sz w:val="24"/>
                </w:rPr>
                <w:t xml:space="preserve">Chức vụ: </w:t>
              </w:r>
              <w:r w:rsidRPr="0064679D">
                <w:rPr>
                  <w:rFonts w:ascii="Times New Roman" w:hAnsi="Times New Roman"/>
                  <w:sz w:val="24"/>
                </w:rPr>
                <w:fldChar w:fldCharType="begin">
                  <w:ffData>
                    <w:name w:val="V102_41694"/>
                    <w:enabled/>
                    <w:calcOnExit w:val="0"/>
                    <w:exitMacro w:val="NewContRub"/>
                    <w:helpText w:type="text" w:val="Hîp ®ång ®· ký kÕt sè"/>
                    <w:statusText w:type="text" w:val="Hîp ®ång ®· ký kÕt sè"/>
                    <w:textInput>
                      <w:default w:val=".........."/>
                    </w:textInput>
                  </w:ffData>
                </w:fldChar>
              </w:r>
              <w:r w:rsidRPr="0064679D">
                <w:rPr>
                  <w:rFonts w:ascii="Times New Roman" w:hAnsi="Times New Roman"/>
                  <w:sz w:val="24"/>
                </w:rPr>
                <w:instrText xml:space="preserve"> FORMTEXT </w:instrText>
              </w:r>
              <w:r w:rsidRPr="0064679D">
                <w:rPr>
                  <w:rFonts w:ascii="Times New Roman" w:hAnsi="Times New Roman"/>
                  <w:sz w:val="24"/>
                </w:rPr>
              </w:r>
              <w:r w:rsidRPr="0064679D">
                <w:rPr>
                  <w:rFonts w:ascii="Times New Roman" w:hAnsi="Times New Roman"/>
                  <w:sz w:val="24"/>
                </w:rPr>
                <w:fldChar w:fldCharType="separate"/>
              </w:r>
              <w:r w:rsidRPr="0064679D">
                <w:rPr>
                  <w:rFonts w:ascii="Times New Roman" w:hAnsi="Times New Roman"/>
                  <w:noProof/>
                  <w:sz w:val="24"/>
                </w:rPr>
                <w:t>..........</w:t>
              </w:r>
              <w:r w:rsidRPr="0064679D">
                <w:rPr>
                  <w:rFonts w:ascii="Times New Roman" w:hAnsi="Times New Roman"/>
                  <w:sz w:val="24"/>
                </w:rPr>
                <w:fldChar w:fldCharType="end"/>
              </w:r>
            </w:ins>
          </w:p>
        </w:tc>
      </w:tr>
      <w:tr w:rsidR="0064679D" w:rsidRPr="0064679D" w:rsidDel="00772133" w14:paraId="0EEEEE0E" w14:textId="0A6923DB" w:rsidTr="001F655C">
        <w:trPr>
          <w:gridAfter w:val="1"/>
          <w:wAfter w:w="113" w:type="dxa"/>
          <w:ins w:id="84" w:author="Ngo Thi Bich Phuong (K.PCTT-HO)" w:date="2022-06-17T16:22:00Z"/>
          <w:del w:id="85" w:author="Ngo Thi Bich Phuong (K.PCTT-HO)" w:date="2022-06-23T17:39:00Z"/>
        </w:trPr>
        <w:tc>
          <w:tcPr>
            <w:tcW w:w="8959" w:type="dxa"/>
            <w:gridSpan w:val="5"/>
            <w:shd w:val="clear" w:color="auto" w:fill="auto"/>
          </w:tcPr>
          <w:p w14:paraId="59A0F54A" w14:textId="0268D2BC" w:rsidR="0064679D" w:rsidRPr="0064679D" w:rsidDel="00772133" w:rsidRDefault="0064679D" w:rsidP="00150FA5">
            <w:pPr>
              <w:spacing w:line="360" w:lineRule="exact"/>
              <w:ind w:left="-108" w:right="-108"/>
              <w:jc w:val="both"/>
              <w:rPr>
                <w:ins w:id="86" w:author="Ngo Thi Bich Phuong (K.PCTT-HO)" w:date="2022-06-17T16:22:00Z"/>
                <w:del w:id="87" w:author="Ngo Thi Bich Phuong (K.PCTT-HO)" w:date="2022-06-23T17:39:00Z"/>
                <w:rFonts w:ascii="Times New Roman" w:hAnsi="Times New Roman"/>
                <w:sz w:val="24"/>
                <w:lang w:val="nl-NL"/>
              </w:rPr>
            </w:pPr>
            <w:ins w:id="88" w:author="Ngo Thi Bich Phuong (K.PCTT-HO)" w:date="2022-06-17T16:22:00Z">
              <w:del w:id="89" w:author="Ngo Thi Bich Phuong (K.PCTT-HO)" w:date="2022-06-23T17:38:00Z">
                <w:r w:rsidRPr="0064679D" w:rsidDel="00772133">
                  <w:rPr>
                    <w:rFonts w:ascii="Times New Roman" w:hAnsi="Times New Roman"/>
                    <w:sz w:val="24"/>
                  </w:rPr>
                  <w:delText>Sinh ngày:</w:delText>
                </w:r>
                <w:r w:rsidRPr="0064679D" w:rsidDel="00772133">
                  <w:rPr>
                    <w:rFonts w:ascii="Times New Roman" w:hAnsi="Times New Roman"/>
                    <w:sz w:val="24"/>
                    <w:lang w:val="nl-NL"/>
                  </w:rPr>
                  <w:delText xml:space="preserve"> </w:delText>
                </w:r>
                <w:r w:rsidRPr="0064679D" w:rsidDel="00772133">
                  <w:rPr>
                    <w:rFonts w:ascii="Times New Roman" w:hAnsi="Times New Roman"/>
                    <w:sz w:val="24"/>
                  </w:rPr>
                  <w:fldChar w:fldCharType="begin">
                    <w:ffData>
                      <w:name w:val="V102_41694"/>
                      <w:enabled/>
                      <w:calcOnExit w:val="0"/>
                      <w:exitMacro w:val="NewContRub"/>
                      <w:helpText w:type="text" w:val="Hîp ®ång ®· ký kÕt sè"/>
                      <w:statusText w:type="text" w:val="Hîp ®ång ®· ký kÕt sè"/>
                      <w:textInput>
                        <w:default w:val=".........."/>
                      </w:textInput>
                    </w:ffData>
                  </w:fldChar>
                </w:r>
                <w:r w:rsidRPr="0064679D" w:rsidDel="00772133">
                  <w:rPr>
                    <w:rFonts w:ascii="Times New Roman" w:hAnsi="Times New Roman"/>
                    <w:sz w:val="24"/>
                  </w:rPr>
                  <w:delInstrText xml:space="preserve"> FORMTEXT </w:delInstrText>
                </w:r>
                <w:r w:rsidRPr="0064679D" w:rsidDel="00772133">
                  <w:rPr>
                    <w:rFonts w:ascii="Times New Roman" w:hAnsi="Times New Roman"/>
                    <w:sz w:val="24"/>
                  </w:rPr>
                </w:r>
                <w:r w:rsidRPr="0064679D" w:rsidDel="00772133">
                  <w:rPr>
                    <w:rFonts w:ascii="Times New Roman" w:hAnsi="Times New Roman"/>
                    <w:sz w:val="24"/>
                  </w:rPr>
                  <w:fldChar w:fldCharType="separate"/>
                </w:r>
                <w:r w:rsidRPr="0064679D" w:rsidDel="00772133">
                  <w:rPr>
                    <w:rFonts w:ascii="Times New Roman" w:hAnsi="Times New Roman"/>
                    <w:noProof/>
                    <w:sz w:val="24"/>
                  </w:rPr>
                  <w:delText>..........</w:delText>
                </w:r>
                <w:r w:rsidRPr="0064679D" w:rsidDel="00772133">
                  <w:rPr>
                    <w:rFonts w:ascii="Times New Roman" w:hAnsi="Times New Roman"/>
                    <w:sz w:val="24"/>
                  </w:rPr>
                  <w:fldChar w:fldCharType="end"/>
                </w:r>
              </w:del>
            </w:ins>
          </w:p>
        </w:tc>
      </w:tr>
      <w:tr w:rsidR="0064679D" w:rsidRPr="0064679D" w14:paraId="13902248" w14:textId="77777777" w:rsidTr="001F655C">
        <w:trPr>
          <w:gridAfter w:val="1"/>
          <w:wAfter w:w="113" w:type="dxa"/>
          <w:ins w:id="90" w:author="Ngo Thi Bich Phuong (K.PCTT-HO)" w:date="2022-06-17T16:22:00Z"/>
        </w:trPr>
        <w:tc>
          <w:tcPr>
            <w:tcW w:w="3735" w:type="dxa"/>
            <w:gridSpan w:val="3"/>
            <w:shd w:val="clear" w:color="auto" w:fill="auto"/>
          </w:tcPr>
          <w:p w14:paraId="7F2F3E36" w14:textId="61A9A5AF" w:rsidR="0064679D" w:rsidRPr="0064679D" w:rsidRDefault="00F32ED4" w:rsidP="00150FA5">
            <w:pPr>
              <w:spacing w:line="360" w:lineRule="exact"/>
              <w:ind w:left="-108" w:right="-108"/>
              <w:jc w:val="both"/>
              <w:rPr>
                <w:ins w:id="91" w:author="Ngo Thi Bich Phuong (K.PCTT-HO)" w:date="2022-06-17T16:22:00Z"/>
                <w:rFonts w:ascii="Times New Roman" w:hAnsi="Times New Roman"/>
                <w:sz w:val="24"/>
              </w:rPr>
            </w:pPr>
            <w:ins w:id="92" w:author="Lý Công Thành" w:date="2025-01-20T15:45:00Z">
              <w:r w:rsidRPr="00F32ED4">
                <w:rPr>
                  <w:rFonts w:ascii="Times New Roman" w:hAnsi="Times New Roman"/>
                  <w:sz w:val="24"/>
                </w:rPr>
                <w:t>Chứng minh thư</w:t>
              </w:r>
            </w:ins>
            <w:ins w:id="93" w:author="Ngo Thi Bich Phuong (K.PCTT-HO)" w:date="2022-06-17T16:22:00Z">
              <w:del w:id="94" w:author="Lý Công Thành" w:date="2025-01-20T15:45:00Z">
                <w:r w:rsidR="0064679D" w:rsidRPr="0064679D" w:rsidDel="00F32ED4">
                  <w:rPr>
                    <w:rFonts w:ascii="Times New Roman" w:hAnsi="Times New Roman"/>
                    <w:sz w:val="24"/>
                  </w:rPr>
                  <w:delText>CMND/CCCD/Hộ chiếu số</w:delText>
                </w:r>
              </w:del>
              <w:r w:rsidR="0064679D" w:rsidRPr="0064679D">
                <w:rPr>
                  <w:rFonts w:ascii="Times New Roman" w:hAnsi="Times New Roman"/>
                  <w:sz w:val="24"/>
                </w:rPr>
                <w:t xml:space="preserve">: </w:t>
              </w:r>
              <w:r w:rsidR="0064679D" w:rsidRPr="0064679D">
                <w:rPr>
                  <w:rFonts w:ascii="Times New Roman" w:hAnsi="Times New Roman"/>
                  <w:sz w:val="24"/>
                </w:rPr>
                <w:fldChar w:fldCharType="begin">
                  <w:ffData>
                    <w:name w:val="V102_41694"/>
                    <w:enabled/>
                    <w:calcOnExit w:val="0"/>
                    <w:exitMacro w:val="NewContRub"/>
                    <w:helpText w:type="text" w:val="Hîp ®ång ®· ký kÕt sè"/>
                    <w:statusText w:type="text" w:val="Hîp ®ång ®· ký kÕt sè"/>
                    <w:textInput>
                      <w:default w:val=".........."/>
                    </w:textInput>
                  </w:ffData>
                </w:fldChar>
              </w:r>
              <w:r w:rsidR="0064679D" w:rsidRPr="0064679D">
                <w:rPr>
                  <w:rFonts w:ascii="Times New Roman" w:hAnsi="Times New Roman"/>
                  <w:sz w:val="24"/>
                </w:rPr>
                <w:instrText xml:space="preserve"> FORMTEXT </w:instrText>
              </w:r>
              <w:r w:rsidR="0064679D" w:rsidRPr="0064679D">
                <w:rPr>
                  <w:rFonts w:ascii="Times New Roman" w:hAnsi="Times New Roman"/>
                  <w:sz w:val="24"/>
                </w:rPr>
              </w:r>
              <w:r w:rsidR="0064679D" w:rsidRPr="0064679D">
                <w:rPr>
                  <w:rFonts w:ascii="Times New Roman" w:hAnsi="Times New Roman"/>
                  <w:sz w:val="24"/>
                </w:rPr>
                <w:fldChar w:fldCharType="separate"/>
              </w:r>
              <w:r w:rsidR="0064679D" w:rsidRPr="0064679D">
                <w:rPr>
                  <w:rFonts w:ascii="Times New Roman" w:hAnsi="Times New Roman"/>
                  <w:noProof/>
                  <w:sz w:val="24"/>
                </w:rPr>
                <w:t>..........</w:t>
              </w:r>
              <w:r w:rsidR="0064679D" w:rsidRPr="0064679D">
                <w:rPr>
                  <w:rFonts w:ascii="Times New Roman" w:hAnsi="Times New Roman"/>
                  <w:sz w:val="24"/>
                </w:rPr>
                <w:fldChar w:fldCharType="end"/>
              </w:r>
            </w:ins>
          </w:p>
        </w:tc>
        <w:tc>
          <w:tcPr>
            <w:tcW w:w="5224" w:type="dxa"/>
            <w:gridSpan w:val="2"/>
            <w:shd w:val="clear" w:color="auto" w:fill="auto"/>
          </w:tcPr>
          <w:p w14:paraId="5272A77C" w14:textId="77777777" w:rsidR="0064679D" w:rsidRPr="0064679D" w:rsidRDefault="0064679D" w:rsidP="00150FA5">
            <w:pPr>
              <w:spacing w:line="360" w:lineRule="exact"/>
              <w:ind w:left="-108" w:right="-108"/>
              <w:jc w:val="both"/>
              <w:rPr>
                <w:ins w:id="95" w:author="Ngo Thi Bich Phuong (K.PCTT-HO)" w:date="2022-06-17T16:22:00Z"/>
                <w:rFonts w:ascii="Times New Roman" w:hAnsi="Times New Roman"/>
                <w:sz w:val="24"/>
                <w:lang w:val="nl-NL"/>
              </w:rPr>
            </w:pPr>
            <w:ins w:id="96" w:author="Ngo Thi Bich Phuong (K.PCTT-HO)" w:date="2022-06-17T16:22:00Z">
              <w:r w:rsidRPr="0064679D">
                <w:rPr>
                  <w:rFonts w:ascii="Times New Roman" w:hAnsi="Times New Roman"/>
                  <w:sz w:val="24"/>
                  <w:lang w:val="nl-NL"/>
                </w:rPr>
                <w:t xml:space="preserve">do Công an </w:t>
              </w:r>
              <w:r w:rsidRPr="0064679D">
                <w:rPr>
                  <w:rFonts w:ascii="Times New Roman" w:hAnsi="Times New Roman"/>
                  <w:sz w:val="24"/>
                </w:rPr>
                <w:fldChar w:fldCharType="begin">
                  <w:ffData>
                    <w:name w:val="V102_41694"/>
                    <w:enabled/>
                    <w:calcOnExit w:val="0"/>
                    <w:exitMacro w:val="NewContRub"/>
                    <w:helpText w:type="text" w:val="Hîp ®ång ®· ký kÕt sè"/>
                    <w:statusText w:type="text" w:val="Hîp ®ång ®· ký kÕt sè"/>
                    <w:textInput>
                      <w:default w:val=".........."/>
                    </w:textInput>
                  </w:ffData>
                </w:fldChar>
              </w:r>
              <w:r w:rsidRPr="0064679D">
                <w:rPr>
                  <w:rFonts w:ascii="Times New Roman" w:hAnsi="Times New Roman"/>
                  <w:sz w:val="24"/>
                </w:rPr>
                <w:instrText xml:space="preserve"> FORMTEXT </w:instrText>
              </w:r>
              <w:r w:rsidRPr="0064679D">
                <w:rPr>
                  <w:rFonts w:ascii="Times New Roman" w:hAnsi="Times New Roman"/>
                  <w:sz w:val="24"/>
                </w:rPr>
              </w:r>
              <w:r w:rsidRPr="0064679D">
                <w:rPr>
                  <w:rFonts w:ascii="Times New Roman" w:hAnsi="Times New Roman"/>
                  <w:sz w:val="24"/>
                </w:rPr>
                <w:fldChar w:fldCharType="separate"/>
              </w:r>
              <w:r w:rsidRPr="0064679D">
                <w:rPr>
                  <w:rFonts w:ascii="Times New Roman" w:hAnsi="Times New Roman"/>
                  <w:noProof/>
                  <w:sz w:val="24"/>
                </w:rPr>
                <w:t>..........</w:t>
              </w:r>
              <w:r w:rsidRPr="0064679D">
                <w:rPr>
                  <w:rFonts w:ascii="Times New Roman" w:hAnsi="Times New Roman"/>
                  <w:sz w:val="24"/>
                </w:rPr>
                <w:fldChar w:fldCharType="end"/>
              </w:r>
              <w:r w:rsidRPr="0064679D">
                <w:rPr>
                  <w:rFonts w:ascii="Times New Roman" w:hAnsi="Times New Roman"/>
                  <w:sz w:val="24"/>
                  <w:lang w:val="nl-NL"/>
                </w:rPr>
                <w:t xml:space="preserve"> cấp ngày </w:t>
              </w:r>
              <w:r w:rsidRPr="0064679D">
                <w:rPr>
                  <w:rFonts w:ascii="Times New Roman" w:hAnsi="Times New Roman"/>
                  <w:sz w:val="24"/>
                </w:rPr>
                <w:fldChar w:fldCharType="begin">
                  <w:ffData>
                    <w:name w:val="V102_41694"/>
                    <w:enabled/>
                    <w:calcOnExit w:val="0"/>
                    <w:exitMacro w:val="NewContRub"/>
                    <w:helpText w:type="text" w:val="Hîp ®ång ®· ký kÕt sè"/>
                    <w:statusText w:type="text" w:val="Hîp ®ång ®· ký kÕt sè"/>
                    <w:textInput>
                      <w:default w:val=".........."/>
                    </w:textInput>
                  </w:ffData>
                </w:fldChar>
              </w:r>
              <w:r w:rsidRPr="0064679D">
                <w:rPr>
                  <w:rFonts w:ascii="Times New Roman" w:hAnsi="Times New Roman"/>
                  <w:sz w:val="24"/>
                </w:rPr>
                <w:instrText xml:space="preserve"> FORMTEXT </w:instrText>
              </w:r>
              <w:r w:rsidRPr="0064679D">
                <w:rPr>
                  <w:rFonts w:ascii="Times New Roman" w:hAnsi="Times New Roman"/>
                  <w:sz w:val="24"/>
                </w:rPr>
              </w:r>
              <w:r w:rsidRPr="0064679D">
                <w:rPr>
                  <w:rFonts w:ascii="Times New Roman" w:hAnsi="Times New Roman"/>
                  <w:sz w:val="24"/>
                </w:rPr>
                <w:fldChar w:fldCharType="separate"/>
              </w:r>
              <w:r w:rsidRPr="0064679D">
                <w:rPr>
                  <w:rFonts w:ascii="Times New Roman" w:hAnsi="Times New Roman"/>
                  <w:noProof/>
                  <w:sz w:val="24"/>
                </w:rPr>
                <w:t>..........</w:t>
              </w:r>
              <w:r w:rsidRPr="0064679D">
                <w:rPr>
                  <w:rFonts w:ascii="Times New Roman" w:hAnsi="Times New Roman"/>
                  <w:sz w:val="24"/>
                </w:rPr>
                <w:fldChar w:fldCharType="end"/>
              </w:r>
            </w:ins>
          </w:p>
        </w:tc>
      </w:tr>
      <w:tr w:rsidR="0064679D" w:rsidRPr="00E2646B" w14:paraId="37B32BBF" w14:textId="77777777" w:rsidTr="001F655C">
        <w:trPr>
          <w:gridAfter w:val="1"/>
          <w:wAfter w:w="113" w:type="dxa"/>
          <w:ins w:id="97" w:author="Ngo Thi Bich Phuong (K.PCTT-HO)" w:date="2022-06-17T16:22:00Z"/>
        </w:trPr>
        <w:tc>
          <w:tcPr>
            <w:tcW w:w="8959" w:type="dxa"/>
            <w:gridSpan w:val="5"/>
            <w:shd w:val="clear" w:color="auto" w:fill="auto"/>
          </w:tcPr>
          <w:p w14:paraId="1B7FDCA8" w14:textId="76C0DF41" w:rsidR="0064679D" w:rsidRPr="007E0927" w:rsidDel="00556437" w:rsidRDefault="0064679D" w:rsidP="00150FA5">
            <w:pPr>
              <w:spacing w:line="360" w:lineRule="exact"/>
              <w:ind w:left="-108" w:right="-108"/>
              <w:jc w:val="both"/>
              <w:rPr>
                <w:ins w:id="98" w:author="Ngo Thi Bich Phuong (K.PCTT-HO)" w:date="2022-06-17T16:22:00Z"/>
                <w:del w:id="99" w:author="Ngo Thi Bich Phuong (K.PCTT-HO)" w:date="2022-06-23T17:39:00Z"/>
                <w:rFonts w:ascii="Times New Roman" w:hAnsi="Times New Roman"/>
                <w:sz w:val="24"/>
              </w:rPr>
            </w:pPr>
            <w:ins w:id="100" w:author="Ngo Thi Bich Phuong (K.PCTT-HO)" w:date="2022-06-17T16:22:00Z">
              <w:del w:id="101" w:author="Ngo Thi Bich Phuong (K.PCTT-HO)" w:date="2022-06-23T17:39:00Z">
                <w:r w:rsidRPr="007E0927" w:rsidDel="00556437">
                  <w:rPr>
                    <w:rFonts w:ascii="Times New Roman" w:hAnsi="Times New Roman"/>
                    <w:sz w:val="24"/>
                  </w:rPr>
                  <w:delText xml:space="preserve">Địa chỉ thường trú: </w:delText>
                </w:r>
                <w:r w:rsidRPr="007E0927" w:rsidDel="00556437">
                  <w:rPr>
                    <w:rFonts w:ascii="Times New Roman" w:hAnsi="Times New Roman"/>
                    <w:sz w:val="24"/>
                  </w:rPr>
                  <w:fldChar w:fldCharType="begin">
                    <w:ffData>
                      <w:name w:val="V102_41694"/>
                      <w:enabled/>
                      <w:calcOnExit w:val="0"/>
                      <w:exitMacro w:val="NewContRub"/>
                      <w:helpText w:type="text" w:val="Hîp ®ång ®· ký kÕt sè"/>
                      <w:statusText w:type="text" w:val="Hîp ®ång ®· ký kÕt sè"/>
                      <w:textInput>
                        <w:default w:val=".........."/>
                      </w:textInput>
                    </w:ffData>
                  </w:fldChar>
                </w:r>
                <w:r w:rsidRPr="007E0927" w:rsidDel="00556437">
                  <w:rPr>
                    <w:rFonts w:ascii="Times New Roman" w:hAnsi="Times New Roman"/>
                    <w:sz w:val="24"/>
                  </w:rPr>
                  <w:delInstrText xml:space="preserve"> FORMTEXT </w:delInstrText>
                </w:r>
                <w:r w:rsidRPr="007E0927" w:rsidDel="00556437">
                  <w:rPr>
                    <w:rFonts w:ascii="Times New Roman" w:hAnsi="Times New Roman"/>
                    <w:sz w:val="24"/>
                  </w:rPr>
                </w:r>
                <w:r w:rsidRPr="007E0927" w:rsidDel="00556437">
                  <w:rPr>
                    <w:rFonts w:ascii="Times New Roman" w:hAnsi="Times New Roman"/>
                    <w:sz w:val="24"/>
                  </w:rPr>
                  <w:fldChar w:fldCharType="separate"/>
                </w:r>
                <w:r w:rsidRPr="007E0927" w:rsidDel="00556437">
                  <w:rPr>
                    <w:rFonts w:ascii="Times New Roman" w:hAnsi="Times New Roman"/>
                    <w:noProof/>
                    <w:sz w:val="24"/>
                  </w:rPr>
                  <w:delText>..........</w:delText>
                </w:r>
                <w:r w:rsidRPr="007E0927" w:rsidDel="00556437">
                  <w:rPr>
                    <w:rFonts w:ascii="Times New Roman" w:hAnsi="Times New Roman"/>
                    <w:sz w:val="24"/>
                  </w:rPr>
                  <w:fldChar w:fldCharType="end"/>
                </w:r>
              </w:del>
            </w:ins>
          </w:p>
          <w:p w14:paraId="1340CADD" w14:textId="77777777" w:rsidR="0064679D" w:rsidRPr="00E2646B" w:rsidRDefault="0064679D" w:rsidP="00150FA5">
            <w:pPr>
              <w:spacing w:line="360" w:lineRule="exact"/>
              <w:ind w:left="-108" w:right="-108"/>
              <w:jc w:val="both"/>
              <w:rPr>
                <w:ins w:id="102" w:author="Ngo Thi Bich Phuong (K.PCTT-HO)" w:date="2022-06-17T16:22:00Z"/>
                <w:rFonts w:ascii="Times New Roman" w:hAnsi="Times New Roman"/>
                <w:sz w:val="24"/>
              </w:rPr>
            </w:pPr>
            <w:ins w:id="103" w:author="Ngo Thi Bich Phuong (K.PCTT-HO)" w:date="2022-06-17T16:22:00Z">
              <w:r w:rsidRPr="00E2646B">
                <w:rPr>
                  <w:rFonts w:ascii="Times New Roman" w:hAnsi="Times New Roman"/>
                  <w:sz w:val="24"/>
                  <w:highlight w:val="lightGray"/>
                </w:rPr>
                <w:t>(Theo Văn bản ủy quyền số ….)</w:t>
              </w:r>
            </w:ins>
          </w:p>
        </w:tc>
      </w:tr>
      <w:tr w:rsidR="006A7803" w:rsidRPr="0064679D" w:rsidDel="0064679D" w14:paraId="1020C129" w14:textId="77777777" w:rsidTr="001F655C">
        <w:tblPrEx>
          <w:tblLook w:val="04A0" w:firstRow="1" w:lastRow="0" w:firstColumn="1" w:lastColumn="0" w:noHBand="0" w:noVBand="1"/>
        </w:tblPrEx>
        <w:trPr>
          <w:del w:id="104" w:author="Ngo Thi Bich Phuong (K.PCTT-HO)" w:date="2022-06-17T16:21:00Z"/>
        </w:trPr>
        <w:tc>
          <w:tcPr>
            <w:tcW w:w="2305" w:type="dxa"/>
            <w:shd w:val="clear" w:color="auto" w:fill="auto"/>
          </w:tcPr>
          <w:p w14:paraId="6FA1FF59" w14:textId="77777777" w:rsidR="006A7803" w:rsidRPr="0064679D" w:rsidDel="0064679D" w:rsidRDefault="006A7803" w:rsidP="00364DA1">
            <w:pPr>
              <w:spacing w:line="360" w:lineRule="exact"/>
              <w:jc w:val="both"/>
              <w:rPr>
                <w:del w:id="105" w:author="Ngo Thi Bich Phuong (K.PCTT-HO)" w:date="2022-06-17T16:21:00Z"/>
                <w:rFonts w:ascii="Times New Roman" w:hAnsi="Times New Roman"/>
                <w:sz w:val="24"/>
              </w:rPr>
            </w:pPr>
            <w:del w:id="106" w:author="Ngo Thi Bich Phuong (K.PCTT-HO)" w:date="2022-06-17T16:21:00Z">
              <w:r w:rsidRPr="0064679D" w:rsidDel="0064679D">
                <w:rPr>
                  <w:rFonts w:ascii="Times New Roman" w:hAnsi="Times New Roman"/>
                  <w:sz w:val="24"/>
                </w:rPr>
                <w:delText>Tên khách hàng</w:delText>
              </w:r>
            </w:del>
          </w:p>
        </w:tc>
        <w:tc>
          <w:tcPr>
            <w:tcW w:w="284" w:type="dxa"/>
            <w:shd w:val="clear" w:color="auto" w:fill="auto"/>
          </w:tcPr>
          <w:p w14:paraId="34CDE5AE" w14:textId="77777777" w:rsidR="006A7803" w:rsidRPr="0064679D" w:rsidDel="0064679D" w:rsidRDefault="006A7803" w:rsidP="00364DA1">
            <w:pPr>
              <w:spacing w:line="360" w:lineRule="exact"/>
              <w:jc w:val="both"/>
              <w:rPr>
                <w:del w:id="107" w:author="Ngo Thi Bich Phuong (K.PCTT-HO)" w:date="2022-06-17T16:21:00Z"/>
                <w:rFonts w:ascii="Times New Roman" w:hAnsi="Times New Roman"/>
                <w:sz w:val="24"/>
              </w:rPr>
            </w:pPr>
            <w:del w:id="108" w:author="Ngo Thi Bich Phuong (K.PCTT-HO)" w:date="2022-06-17T16:21:00Z">
              <w:r w:rsidRPr="0064679D" w:rsidDel="0064679D">
                <w:rPr>
                  <w:rFonts w:ascii="Times New Roman" w:hAnsi="Times New Roman"/>
                  <w:sz w:val="24"/>
                </w:rPr>
                <w:delText>:</w:delText>
              </w:r>
            </w:del>
          </w:p>
        </w:tc>
        <w:tc>
          <w:tcPr>
            <w:tcW w:w="6483" w:type="dxa"/>
            <w:gridSpan w:val="4"/>
            <w:shd w:val="clear" w:color="auto" w:fill="auto"/>
          </w:tcPr>
          <w:p w14:paraId="59F110DC" w14:textId="77777777" w:rsidR="006A7803" w:rsidRPr="0064679D" w:rsidDel="0064679D" w:rsidRDefault="006A7803" w:rsidP="00364DA1">
            <w:pPr>
              <w:spacing w:line="360" w:lineRule="exact"/>
              <w:jc w:val="both"/>
              <w:rPr>
                <w:del w:id="109" w:author="Ngo Thi Bich Phuong (K.PCTT-HO)" w:date="2022-06-17T16:21:00Z"/>
                <w:rFonts w:ascii="Times New Roman" w:hAnsi="Times New Roman"/>
                <w:sz w:val="24"/>
              </w:rPr>
            </w:pPr>
          </w:p>
        </w:tc>
      </w:tr>
      <w:tr w:rsidR="006A7803" w:rsidRPr="0064679D" w:rsidDel="0064679D" w14:paraId="272E5382" w14:textId="77777777" w:rsidTr="001F655C">
        <w:tblPrEx>
          <w:tblLook w:val="04A0" w:firstRow="1" w:lastRow="0" w:firstColumn="1" w:lastColumn="0" w:noHBand="0" w:noVBand="1"/>
        </w:tblPrEx>
        <w:trPr>
          <w:del w:id="110" w:author="Ngo Thi Bich Phuong (K.PCTT-HO)" w:date="2022-06-17T16:21:00Z"/>
        </w:trPr>
        <w:tc>
          <w:tcPr>
            <w:tcW w:w="2305" w:type="dxa"/>
            <w:shd w:val="clear" w:color="auto" w:fill="auto"/>
          </w:tcPr>
          <w:p w14:paraId="539EF153" w14:textId="77777777" w:rsidR="006A7803" w:rsidRPr="0064679D" w:rsidDel="0064679D" w:rsidRDefault="006A7803" w:rsidP="00364DA1">
            <w:pPr>
              <w:spacing w:line="360" w:lineRule="exact"/>
              <w:jc w:val="both"/>
              <w:rPr>
                <w:del w:id="111" w:author="Ngo Thi Bich Phuong (K.PCTT-HO)" w:date="2022-06-17T16:21:00Z"/>
                <w:rFonts w:ascii="Times New Roman" w:hAnsi="Times New Roman"/>
                <w:sz w:val="24"/>
              </w:rPr>
            </w:pPr>
            <w:del w:id="112" w:author="Ngo Thi Bich Phuong (K.PCTT-HO)" w:date="2022-06-17T16:21:00Z">
              <w:r w:rsidRPr="0064679D" w:rsidDel="0064679D">
                <w:rPr>
                  <w:rFonts w:ascii="Times New Roman" w:hAnsi="Times New Roman"/>
                  <w:sz w:val="24"/>
                </w:rPr>
                <w:delText>Địa chỉ</w:delText>
              </w:r>
            </w:del>
          </w:p>
        </w:tc>
        <w:tc>
          <w:tcPr>
            <w:tcW w:w="284" w:type="dxa"/>
            <w:shd w:val="clear" w:color="auto" w:fill="auto"/>
          </w:tcPr>
          <w:p w14:paraId="139CD62C" w14:textId="77777777" w:rsidR="006A7803" w:rsidRPr="0064679D" w:rsidDel="0064679D" w:rsidRDefault="006A7803" w:rsidP="00364DA1">
            <w:pPr>
              <w:spacing w:line="360" w:lineRule="exact"/>
              <w:jc w:val="both"/>
              <w:rPr>
                <w:del w:id="113" w:author="Ngo Thi Bich Phuong (K.PCTT-HO)" w:date="2022-06-17T16:21:00Z"/>
                <w:rFonts w:ascii="Times New Roman" w:hAnsi="Times New Roman"/>
                <w:sz w:val="24"/>
              </w:rPr>
            </w:pPr>
            <w:del w:id="114" w:author="Ngo Thi Bich Phuong (K.PCTT-HO)" w:date="2022-06-17T16:21:00Z">
              <w:r w:rsidRPr="0064679D" w:rsidDel="0064679D">
                <w:rPr>
                  <w:rFonts w:ascii="Times New Roman" w:hAnsi="Times New Roman"/>
                  <w:sz w:val="24"/>
                </w:rPr>
                <w:delText>:</w:delText>
              </w:r>
            </w:del>
          </w:p>
        </w:tc>
        <w:tc>
          <w:tcPr>
            <w:tcW w:w="6483" w:type="dxa"/>
            <w:gridSpan w:val="4"/>
            <w:shd w:val="clear" w:color="auto" w:fill="auto"/>
          </w:tcPr>
          <w:p w14:paraId="02D1015F" w14:textId="77777777" w:rsidR="006A7803" w:rsidRPr="0064679D" w:rsidDel="0064679D" w:rsidRDefault="006A7803" w:rsidP="00364DA1">
            <w:pPr>
              <w:spacing w:line="360" w:lineRule="exact"/>
              <w:jc w:val="both"/>
              <w:rPr>
                <w:del w:id="115" w:author="Ngo Thi Bich Phuong (K.PCTT-HO)" w:date="2022-06-17T16:21:00Z"/>
                <w:rFonts w:ascii="Times New Roman" w:hAnsi="Times New Roman"/>
                <w:sz w:val="24"/>
              </w:rPr>
            </w:pPr>
          </w:p>
        </w:tc>
      </w:tr>
      <w:tr w:rsidR="006A7803" w:rsidRPr="0064679D" w:rsidDel="0064679D" w14:paraId="135521CA" w14:textId="77777777" w:rsidTr="001F655C">
        <w:tblPrEx>
          <w:tblLook w:val="04A0" w:firstRow="1" w:lastRow="0" w:firstColumn="1" w:lastColumn="0" w:noHBand="0" w:noVBand="1"/>
        </w:tblPrEx>
        <w:trPr>
          <w:del w:id="116" w:author="Ngo Thi Bich Phuong (K.PCTT-HO)" w:date="2022-06-17T16:21:00Z"/>
        </w:trPr>
        <w:tc>
          <w:tcPr>
            <w:tcW w:w="2305" w:type="dxa"/>
            <w:shd w:val="clear" w:color="auto" w:fill="auto"/>
          </w:tcPr>
          <w:p w14:paraId="37466C55" w14:textId="77777777" w:rsidR="006A7803" w:rsidRPr="0064679D" w:rsidDel="0064679D" w:rsidRDefault="006A7803" w:rsidP="00364DA1">
            <w:pPr>
              <w:spacing w:line="360" w:lineRule="exact"/>
              <w:jc w:val="both"/>
              <w:rPr>
                <w:del w:id="117" w:author="Ngo Thi Bich Phuong (K.PCTT-HO)" w:date="2022-06-17T16:21:00Z"/>
                <w:rFonts w:ascii="Times New Roman" w:hAnsi="Times New Roman"/>
                <w:sz w:val="24"/>
              </w:rPr>
            </w:pPr>
            <w:del w:id="118" w:author="Ngo Thi Bich Phuong (K.PCTT-HO)" w:date="2022-06-17T16:21:00Z">
              <w:r w:rsidRPr="0064679D" w:rsidDel="0064679D">
                <w:rPr>
                  <w:rFonts w:ascii="Times New Roman" w:hAnsi="Times New Roman"/>
                  <w:sz w:val="24"/>
                </w:rPr>
                <w:delText>Điện thoại</w:delText>
              </w:r>
            </w:del>
          </w:p>
        </w:tc>
        <w:tc>
          <w:tcPr>
            <w:tcW w:w="284" w:type="dxa"/>
            <w:shd w:val="clear" w:color="auto" w:fill="auto"/>
          </w:tcPr>
          <w:p w14:paraId="23B6DC03" w14:textId="77777777" w:rsidR="006A7803" w:rsidRPr="0064679D" w:rsidDel="0064679D" w:rsidRDefault="006A7803" w:rsidP="00364DA1">
            <w:pPr>
              <w:spacing w:line="360" w:lineRule="exact"/>
              <w:jc w:val="both"/>
              <w:rPr>
                <w:del w:id="119" w:author="Ngo Thi Bich Phuong (K.PCTT-HO)" w:date="2022-06-17T16:21:00Z"/>
                <w:rFonts w:ascii="Times New Roman" w:hAnsi="Times New Roman"/>
                <w:sz w:val="24"/>
              </w:rPr>
            </w:pPr>
            <w:del w:id="120" w:author="Ngo Thi Bich Phuong (K.PCTT-HO)" w:date="2022-06-17T16:21:00Z">
              <w:r w:rsidRPr="0064679D" w:rsidDel="0064679D">
                <w:rPr>
                  <w:rFonts w:ascii="Times New Roman" w:hAnsi="Times New Roman"/>
                  <w:sz w:val="24"/>
                </w:rPr>
                <w:delText>:</w:delText>
              </w:r>
            </w:del>
          </w:p>
        </w:tc>
        <w:tc>
          <w:tcPr>
            <w:tcW w:w="6483" w:type="dxa"/>
            <w:gridSpan w:val="4"/>
            <w:shd w:val="clear" w:color="auto" w:fill="auto"/>
          </w:tcPr>
          <w:p w14:paraId="39231E7B" w14:textId="77777777" w:rsidR="006A7803" w:rsidRPr="0064679D" w:rsidDel="0064679D" w:rsidRDefault="006A7803" w:rsidP="00364DA1">
            <w:pPr>
              <w:spacing w:line="360" w:lineRule="exact"/>
              <w:jc w:val="both"/>
              <w:rPr>
                <w:del w:id="121" w:author="Ngo Thi Bich Phuong (K.PCTT-HO)" w:date="2022-06-17T16:21:00Z"/>
                <w:rFonts w:ascii="Times New Roman" w:hAnsi="Times New Roman"/>
                <w:sz w:val="24"/>
              </w:rPr>
            </w:pPr>
          </w:p>
        </w:tc>
      </w:tr>
      <w:tr w:rsidR="006A7803" w:rsidRPr="0064679D" w:rsidDel="0064679D" w14:paraId="6B882F5E" w14:textId="77777777" w:rsidTr="001F655C">
        <w:tblPrEx>
          <w:tblLook w:val="04A0" w:firstRow="1" w:lastRow="0" w:firstColumn="1" w:lastColumn="0" w:noHBand="0" w:noVBand="1"/>
        </w:tblPrEx>
        <w:trPr>
          <w:del w:id="122" w:author="Ngo Thi Bich Phuong (K.PCTT-HO)" w:date="2022-06-17T16:21:00Z"/>
        </w:trPr>
        <w:tc>
          <w:tcPr>
            <w:tcW w:w="3735" w:type="dxa"/>
            <w:gridSpan w:val="3"/>
            <w:shd w:val="clear" w:color="auto" w:fill="auto"/>
          </w:tcPr>
          <w:p w14:paraId="43FDF256" w14:textId="77777777" w:rsidR="006A7803" w:rsidRPr="0064679D" w:rsidDel="0064679D" w:rsidRDefault="006A7803" w:rsidP="00364DA1">
            <w:pPr>
              <w:spacing w:line="360" w:lineRule="exact"/>
              <w:jc w:val="both"/>
              <w:rPr>
                <w:del w:id="123" w:author="Ngo Thi Bich Phuong (K.PCTT-HO)" w:date="2022-06-17T16:21:00Z"/>
                <w:rFonts w:ascii="Times New Roman" w:hAnsi="Times New Roman"/>
                <w:sz w:val="24"/>
              </w:rPr>
            </w:pPr>
            <w:del w:id="124" w:author="Ngo Thi Bich Phuong (K.PCTT-HO)" w:date="2022-06-17T16:21:00Z">
              <w:r w:rsidRPr="0064679D" w:rsidDel="0064679D">
                <w:rPr>
                  <w:rFonts w:ascii="Times New Roman" w:hAnsi="Times New Roman"/>
                  <w:sz w:val="24"/>
                </w:rPr>
                <w:delText>Giấy ĐKKD số:</w:delText>
              </w:r>
            </w:del>
          </w:p>
        </w:tc>
        <w:tc>
          <w:tcPr>
            <w:tcW w:w="3149" w:type="dxa"/>
            <w:shd w:val="clear" w:color="auto" w:fill="auto"/>
          </w:tcPr>
          <w:p w14:paraId="0046B0AD" w14:textId="77777777" w:rsidR="006A7803" w:rsidRPr="0064679D" w:rsidDel="0064679D" w:rsidRDefault="006A7803" w:rsidP="00364DA1">
            <w:pPr>
              <w:spacing w:line="360" w:lineRule="exact"/>
              <w:jc w:val="both"/>
              <w:rPr>
                <w:del w:id="125" w:author="Ngo Thi Bich Phuong (K.PCTT-HO)" w:date="2022-06-17T16:21:00Z"/>
                <w:rFonts w:ascii="Times New Roman" w:hAnsi="Times New Roman"/>
                <w:sz w:val="24"/>
              </w:rPr>
            </w:pPr>
            <w:del w:id="126" w:author="Ngo Thi Bich Phuong (K.PCTT-HO)" w:date="2022-06-17T16:21:00Z">
              <w:r w:rsidRPr="0064679D" w:rsidDel="0064679D">
                <w:rPr>
                  <w:rFonts w:ascii="Times New Roman" w:hAnsi="Times New Roman"/>
                  <w:sz w:val="24"/>
                </w:rPr>
                <w:delText>Cấp ngày:</w:delText>
              </w:r>
            </w:del>
          </w:p>
        </w:tc>
        <w:tc>
          <w:tcPr>
            <w:tcW w:w="2188" w:type="dxa"/>
            <w:gridSpan w:val="2"/>
            <w:shd w:val="clear" w:color="auto" w:fill="auto"/>
          </w:tcPr>
          <w:p w14:paraId="32F491C0" w14:textId="77777777" w:rsidR="006A7803" w:rsidRPr="0064679D" w:rsidDel="0064679D" w:rsidRDefault="006A7803" w:rsidP="00364DA1">
            <w:pPr>
              <w:spacing w:line="360" w:lineRule="exact"/>
              <w:jc w:val="both"/>
              <w:rPr>
                <w:del w:id="127" w:author="Ngo Thi Bich Phuong (K.PCTT-HO)" w:date="2022-06-17T16:21:00Z"/>
                <w:rFonts w:ascii="Times New Roman" w:hAnsi="Times New Roman"/>
                <w:sz w:val="24"/>
              </w:rPr>
            </w:pPr>
            <w:del w:id="128" w:author="Ngo Thi Bich Phuong (K.PCTT-HO)" w:date="2022-06-17T16:21:00Z">
              <w:r w:rsidRPr="0064679D" w:rsidDel="0064679D">
                <w:rPr>
                  <w:rFonts w:ascii="Times New Roman" w:hAnsi="Times New Roman"/>
                  <w:sz w:val="24"/>
                </w:rPr>
                <w:delText>Tại:</w:delText>
              </w:r>
            </w:del>
          </w:p>
        </w:tc>
      </w:tr>
      <w:tr w:rsidR="006A7803" w:rsidRPr="0064679D" w:rsidDel="0064679D" w14:paraId="27FFA426" w14:textId="77777777" w:rsidTr="001F655C">
        <w:tblPrEx>
          <w:tblLook w:val="04A0" w:firstRow="1" w:lastRow="0" w:firstColumn="1" w:lastColumn="0" w:noHBand="0" w:noVBand="1"/>
        </w:tblPrEx>
        <w:trPr>
          <w:del w:id="129" w:author="Ngo Thi Bich Phuong (K.PCTT-HO)" w:date="2022-06-17T16:21:00Z"/>
        </w:trPr>
        <w:tc>
          <w:tcPr>
            <w:tcW w:w="2305" w:type="dxa"/>
            <w:shd w:val="clear" w:color="auto" w:fill="auto"/>
          </w:tcPr>
          <w:p w14:paraId="628E0F59" w14:textId="77777777" w:rsidR="006A7803" w:rsidRPr="0064679D" w:rsidDel="0064679D" w:rsidRDefault="006A7803" w:rsidP="00364DA1">
            <w:pPr>
              <w:spacing w:line="360" w:lineRule="exact"/>
              <w:jc w:val="both"/>
              <w:rPr>
                <w:del w:id="130" w:author="Ngo Thi Bich Phuong (K.PCTT-HO)" w:date="2022-06-17T16:21:00Z"/>
                <w:rFonts w:ascii="Times New Roman" w:hAnsi="Times New Roman"/>
                <w:sz w:val="24"/>
              </w:rPr>
            </w:pPr>
            <w:del w:id="131" w:author="Ngo Thi Bich Phuong (K.PCTT-HO)" w:date="2022-06-17T16:21:00Z">
              <w:r w:rsidRPr="0064679D" w:rsidDel="0064679D">
                <w:rPr>
                  <w:rFonts w:ascii="Times New Roman" w:hAnsi="Times New Roman"/>
                  <w:sz w:val="24"/>
                </w:rPr>
                <w:delText>Người đại diện</w:delText>
              </w:r>
            </w:del>
          </w:p>
        </w:tc>
        <w:tc>
          <w:tcPr>
            <w:tcW w:w="284" w:type="dxa"/>
            <w:shd w:val="clear" w:color="auto" w:fill="auto"/>
          </w:tcPr>
          <w:p w14:paraId="7EEFC03D" w14:textId="77777777" w:rsidR="006A7803" w:rsidRPr="0064679D" w:rsidDel="0064679D" w:rsidRDefault="006A7803" w:rsidP="00364DA1">
            <w:pPr>
              <w:spacing w:line="360" w:lineRule="exact"/>
              <w:jc w:val="both"/>
              <w:rPr>
                <w:del w:id="132" w:author="Ngo Thi Bich Phuong (K.PCTT-HO)" w:date="2022-06-17T16:21:00Z"/>
                <w:rFonts w:ascii="Times New Roman" w:hAnsi="Times New Roman"/>
                <w:sz w:val="24"/>
              </w:rPr>
            </w:pPr>
            <w:del w:id="133" w:author="Ngo Thi Bich Phuong (K.PCTT-HO)" w:date="2022-06-17T16:21:00Z">
              <w:r w:rsidRPr="0064679D" w:rsidDel="0064679D">
                <w:rPr>
                  <w:rFonts w:ascii="Times New Roman" w:hAnsi="Times New Roman"/>
                  <w:sz w:val="24"/>
                </w:rPr>
                <w:delText>:</w:delText>
              </w:r>
            </w:del>
          </w:p>
        </w:tc>
        <w:tc>
          <w:tcPr>
            <w:tcW w:w="6483" w:type="dxa"/>
            <w:gridSpan w:val="4"/>
            <w:shd w:val="clear" w:color="auto" w:fill="auto"/>
          </w:tcPr>
          <w:p w14:paraId="4EAEEE7A" w14:textId="77777777" w:rsidR="006A7803" w:rsidRPr="0064679D" w:rsidDel="0064679D" w:rsidRDefault="006A7803" w:rsidP="00364DA1">
            <w:pPr>
              <w:spacing w:line="360" w:lineRule="exact"/>
              <w:jc w:val="both"/>
              <w:rPr>
                <w:del w:id="134" w:author="Ngo Thi Bich Phuong (K.PCTT-HO)" w:date="2022-06-17T16:21:00Z"/>
                <w:rFonts w:ascii="Times New Roman" w:hAnsi="Times New Roman"/>
                <w:sz w:val="24"/>
              </w:rPr>
            </w:pPr>
          </w:p>
        </w:tc>
      </w:tr>
      <w:tr w:rsidR="006A7803" w:rsidRPr="0064679D" w:rsidDel="0064679D" w14:paraId="345EA236" w14:textId="77777777" w:rsidTr="001F655C">
        <w:tblPrEx>
          <w:tblLook w:val="04A0" w:firstRow="1" w:lastRow="0" w:firstColumn="1" w:lastColumn="0" w:noHBand="0" w:noVBand="1"/>
        </w:tblPrEx>
        <w:trPr>
          <w:del w:id="135" w:author="Ngo Thi Bich Phuong (K.PCTT-HO)" w:date="2022-06-17T16:21:00Z"/>
        </w:trPr>
        <w:tc>
          <w:tcPr>
            <w:tcW w:w="2305" w:type="dxa"/>
            <w:shd w:val="clear" w:color="auto" w:fill="auto"/>
          </w:tcPr>
          <w:p w14:paraId="154919E1" w14:textId="77777777" w:rsidR="006A7803" w:rsidRPr="0064679D" w:rsidDel="0064679D" w:rsidRDefault="006A7803" w:rsidP="00364DA1">
            <w:pPr>
              <w:spacing w:line="360" w:lineRule="exact"/>
              <w:jc w:val="both"/>
              <w:rPr>
                <w:del w:id="136" w:author="Ngo Thi Bich Phuong (K.PCTT-HO)" w:date="2022-06-17T16:21:00Z"/>
                <w:rFonts w:ascii="Times New Roman" w:hAnsi="Times New Roman"/>
                <w:sz w:val="24"/>
              </w:rPr>
            </w:pPr>
            <w:del w:id="137" w:author="Ngo Thi Bich Phuong (K.PCTT-HO)" w:date="2022-06-17T16:21:00Z">
              <w:r w:rsidRPr="0064679D" w:rsidDel="0064679D">
                <w:rPr>
                  <w:rFonts w:ascii="Times New Roman" w:hAnsi="Times New Roman"/>
                  <w:sz w:val="24"/>
                </w:rPr>
                <w:delText>Chức vụ</w:delText>
              </w:r>
            </w:del>
          </w:p>
        </w:tc>
        <w:tc>
          <w:tcPr>
            <w:tcW w:w="284" w:type="dxa"/>
            <w:shd w:val="clear" w:color="auto" w:fill="auto"/>
          </w:tcPr>
          <w:p w14:paraId="30727893" w14:textId="77777777" w:rsidR="006A7803" w:rsidRPr="0064679D" w:rsidDel="0064679D" w:rsidRDefault="006A7803" w:rsidP="00364DA1">
            <w:pPr>
              <w:spacing w:line="360" w:lineRule="exact"/>
              <w:jc w:val="both"/>
              <w:rPr>
                <w:del w:id="138" w:author="Ngo Thi Bich Phuong (K.PCTT-HO)" w:date="2022-06-17T16:21:00Z"/>
                <w:rFonts w:ascii="Times New Roman" w:hAnsi="Times New Roman"/>
                <w:sz w:val="24"/>
              </w:rPr>
            </w:pPr>
            <w:del w:id="139" w:author="Ngo Thi Bich Phuong (K.PCTT-HO)" w:date="2022-06-17T16:21:00Z">
              <w:r w:rsidRPr="0064679D" w:rsidDel="0064679D">
                <w:rPr>
                  <w:rFonts w:ascii="Times New Roman" w:hAnsi="Times New Roman"/>
                  <w:sz w:val="24"/>
                </w:rPr>
                <w:delText>:</w:delText>
              </w:r>
            </w:del>
          </w:p>
        </w:tc>
        <w:tc>
          <w:tcPr>
            <w:tcW w:w="6483" w:type="dxa"/>
            <w:gridSpan w:val="4"/>
            <w:shd w:val="clear" w:color="auto" w:fill="auto"/>
          </w:tcPr>
          <w:p w14:paraId="32885CD8" w14:textId="77777777" w:rsidR="006A7803" w:rsidRPr="0064679D" w:rsidDel="0064679D" w:rsidRDefault="006A7803" w:rsidP="00364DA1">
            <w:pPr>
              <w:spacing w:line="360" w:lineRule="exact"/>
              <w:jc w:val="both"/>
              <w:rPr>
                <w:del w:id="140" w:author="Ngo Thi Bich Phuong (K.PCTT-HO)" w:date="2022-06-17T16:21:00Z"/>
                <w:rFonts w:ascii="Times New Roman" w:hAnsi="Times New Roman"/>
                <w:sz w:val="24"/>
              </w:rPr>
            </w:pPr>
          </w:p>
        </w:tc>
      </w:tr>
      <w:tr w:rsidR="006A7803" w:rsidRPr="0064679D" w:rsidDel="0064679D" w14:paraId="557CADDC" w14:textId="77777777" w:rsidTr="001F655C">
        <w:tblPrEx>
          <w:tblLook w:val="04A0" w:firstRow="1" w:lastRow="0" w:firstColumn="1" w:lastColumn="0" w:noHBand="0" w:noVBand="1"/>
        </w:tblPrEx>
        <w:trPr>
          <w:del w:id="141" w:author="Ngo Thi Bich Phuong (K.PCTT-HO)" w:date="2022-06-17T16:21:00Z"/>
        </w:trPr>
        <w:tc>
          <w:tcPr>
            <w:tcW w:w="2305" w:type="dxa"/>
            <w:shd w:val="clear" w:color="auto" w:fill="auto"/>
          </w:tcPr>
          <w:p w14:paraId="2D81BFFE" w14:textId="77777777" w:rsidR="006A7803" w:rsidRPr="0064679D" w:rsidDel="0064679D" w:rsidRDefault="006A7803" w:rsidP="00364DA1">
            <w:pPr>
              <w:spacing w:line="360" w:lineRule="exact"/>
              <w:jc w:val="both"/>
              <w:rPr>
                <w:del w:id="142" w:author="Ngo Thi Bich Phuong (K.PCTT-HO)" w:date="2022-06-17T16:21:00Z"/>
                <w:rFonts w:ascii="Times New Roman" w:hAnsi="Times New Roman"/>
                <w:sz w:val="24"/>
              </w:rPr>
            </w:pPr>
            <w:del w:id="143" w:author="Ngo Thi Bich Phuong (K.PCTT-HO)" w:date="2022-06-17T16:21:00Z">
              <w:r w:rsidRPr="0064679D" w:rsidDel="0064679D">
                <w:rPr>
                  <w:rFonts w:ascii="Times New Roman" w:hAnsi="Times New Roman"/>
                  <w:sz w:val="24"/>
                </w:rPr>
                <w:delText>Giấy ủy quyền số</w:delText>
              </w:r>
            </w:del>
          </w:p>
        </w:tc>
        <w:tc>
          <w:tcPr>
            <w:tcW w:w="284" w:type="dxa"/>
            <w:shd w:val="clear" w:color="auto" w:fill="auto"/>
          </w:tcPr>
          <w:p w14:paraId="65AF4CF6" w14:textId="77777777" w:rsidR="006A7803" w:rsidRPr="0064679D" w:rsidDel="0064679D" w:rsidRDefault="006A7803" w:rsidP="00364DA1">
            <w:pPr>
              <w:spacing w:line="360" w:lineRule="exact"/>
              <w:jc w:val="both"/>
              <w:rPr>
                <w:del w:id="144" w:author="Ngo Thi Bich Phuong (K.PCTT-HO)" w:date="2022-06-17T16:21:00Z"/>
                <w:rFonts w:ascii="Times New Roman" w:hAnsi="Times New Roman"/>
                <w:sz w:val="24"/>
              </w:rPr>
            </w:pPr>
            <w:del w:id="145" w:author="Ngo Thi Bich Phuong (K.PCTT-HO)" w:date="2022-06-17T16:21:00Z">
              <w:r w:rsidRPr="0064679D" w:rsidDel="0064679D">
                <w:rPr>
                  <w:rFonts w:ascii="Times New Roman" w:hAnsi="Times New Roman"/>
                  <w:sz w:val="24"/>
                </w:rPr>
                <w:delText>:</w:delText>
              </w:r>
            </w:del>
          </w:p>
        </w:tc>
        <w:tc>
          <w:tcPr>
            <w:tcW w:w="6483" w:type="dxa"/>
            <w:gridSpan w:val="4"/>
            <w:shd w:val="clear" w:color="auto" w:fill="auto"/>
          </w:tcPr>
          <w:p w14:paraId="11286378" w14:textId="77777777" w:rsidR="006A7803" w:rsidRPr="0064679D" w:rsidDel="0064679D" w:rsidRDefault="006A7803" w:rsidP="00364DA1">
            <w:pPr>
              <w:spacing w:line="360" w:lineRule="exact"/>
              <w:jc w:val="both"/>
              <w:rPr>
                <w:del w:id="146" w:author="Ngo Thi Bich Phuong (K.PCTT-HO)" w:date="2022-06-17T16:21:00Z"/>
                <w:rFonts w:ascii="Times New Roman" w:hAnsi="Times New Roman"/>
                <w:sz w:val="24"/>
              </w:rPr>
            </w:pPr>
            <w:del w:id="147" w:author="Ngo Thi Bich Phuong (K.PCTT-HO)" w:date="2022-06-17T16:21:00Z">
              <w:r w:rsidRPr="0064679D" w:rsidDel="0064679D">
                <w:rPr>
                  <w:rFonts w:ascii="Times New Roman" w:hAnsi="Times New Roman"/>
                  <w:sz w:val="24"/>
                </w:rPr>
                <w:delText xml:space="preserve">                  Ngày………….. của …………………………….(nếu có)</w:delText>
              </w:r>
            </w:del>
          </w:p>
        </w:tc>
      </w:tr>
    </w:tbl>
    <w:p w14:paraId="2B26C4C3" w14:textId="2922CA51" w:rsidR="002453A2" w:rsidRPr="001F655C" w:rsidRDefault="004B08EB" w:rsidP="00E151C8">
      <w:pPr>
        <w:spacing w:before="120" w:line="300" w:lineRule="exact"/>
        <w:jc w:val="both"/>
        <w:rPr>
          <w:rFonts w:ascii="Times New Roman" w:hAnsi="Times New Roman"/>
          <w:i/>
          <w:sz w:val="24"/>
        </w:rPr>
      </w:pPr>
      <w:del w:id="148" w:author="Ngo Thi Bich Phuong (K.PCTT-HO)" w:date="2022-06-17T16:23:00Z">
        <w:r w:rsidRPr="001F655C" w:rsidDel="0064679D">
          <w:rPr>
            <w:rFonts w:ascii="Times New Roman" w:hAnsi="Times New Roman"/>
            <w:i/>
            <w:sz w:val="24"/>
          </w:rPr>
          <w:delText xml:space="preserve"> </w:delText>
        </w:r>
      </w:del>
      <w:r w:rsidR="00016F04" w:rsidRPr="001F655C">
        <w:rPr>
          <w:rFonts w:ascii="Times New Roman" w:hAnsi="Times New Roman"/>
          <w:i/>
          <w:sz w:val="24"/>
        </w:rPr>
        <w:t>(Sau đây gọi là</w:t>
      </w:r>
      <w:del w:id="149" w:author="Ngo Thi Bich Phuong (K.PCTT-HO)" w:date="2022-06-23T17:39:00Z">
        <w:r w:rsidR="00016F04" w:rsidRPr="001F655C" w:rsidDel="00556437">
          <w:rPr>
            <w:rFonts w:ascii="Times New Roman" w:hAnsi="Times New Roman"/>
            <w:i/>
            <w:sz w:val="24"/>
          </w:rPr>
          <w:delText> </w:delText>
        </w:r>
      </w:del>
      <w:r w:rsidR="00016F04" w:rsidRPr="001F655C">
        <w:rPr>
          <w:rFonts w:ascii="Times New Roman" w:hAnsi="Times New Roman"/>
          <w:i/>
          <w:sz w:val="24"/>
        </w:rPr>
        <w:t xml:space="preserve">: “Bên </w:t>
      </w:r>
      <w:del w:id="150" w:author="Ngo Thi Bich Phuong (K.PCTT-HO)" w:date="2022-06-17T16:23:00Z">
        <w:r w:rsidR="00674430" w:rsidRPr="001F655C" w:rsidDel="0064679D">
          <w:rPr>
            <w:rFonts w:ascii="Times New Roman" w:hAnsi="Times New Roman"/>
            <w:i/>
            <w:sz w:val="24"/>
          </w:rPr>
          <w:delText>Bảo đảm</w:delText>
        </w:r>
      </w:del>
      <w:ins w:id="151" w:author="Ngo Thi Bich Phuong (K.PCTT-HO)" w:date="2022-06-17T16:23:00Z">
        <w:r w:rsidR="0064679D" w:rsidRPr="001F655C">
          <w:rPr>
            <w:rFonts w:ascii="Times New Roman" w:hAnsi="Times New Roman"/>
            <w:i/>
            <w:sz w:val="24"/>
          </w:rPr>
          <w:t>Thế chấp</w:t>
        </w:r>
      </w:ins>
      <w:r w:rsidR="002453A2" w:rsidRPr="001F655C">
        <w:rPr>
          <w:rFonts w:ascii="Times New Roman" w:hAnsi="Times New Roman"/>
          <w:i/>
          <w:sz w:val="24"/>
        </w:rPr>
        <w:t>”)</w:t>
      </w:r>
    </w:p>
    <w:p w14:paraId="09573FA4" w14:textId="77777777" w:rsidR="00AA3E95" w:rsidRPr="0064679D" w:rsidRDefault="0032371E" w:rsidP="00C44F38">
      <w:pPr>
        <w:spacing w:before="120" w:line="300" w:lineRule="exact"/>
        <w:jc w:val="both"/>
        <w:rPr>
          <w:rFonts w:ascii="Times New Roman" w:hAnsi="Times New Roman"/>
          <w:sz w:val="24"/>
          <w:lang w:val="fr-FR"/>
        </w:rPr>
      </w:pPr>
      <w:r w:rsidRPr="0064679D">
        <w:rPr>
          <w:rFonts w:ascii="Times New Roman" w:hAnsi="Times New Roman"/>
          <w:sz w:val="24"/>
        </w:rPr>
        <w:t xml:space="preserve">         </w:t>
      </w:r>
      <w:ins w:id="152" w:author="Ngo Thi Bich Phuong (K.PCTT-HO)" w:date="2022-06-17T16:25:00Z">
        <w:r w:rsidR="00C44F38">
          <w:rPr>
            <w:rFonts w:ascii="Times New Roman" w:hAnsi="Times New Roman"/>
            <w:sz w:val="24"/>
          </w:rPr>
          <w:tab/>
        </w:r>
      </w:ins>
      <w:r w:rsidR="00AA3E95" w:rsidRPr="0064679D">
        <w:rPr>
          <w:rFonts w:ascii="Times New Roman" w:hAnsi="Times New Roman"/>
          <w:sz w:val="24"/>
        </w:rPr>
        <w:t xml:space="preserve">Hai bên đồng ý ký kết Biên bản thoả </w:t>
      </w:r>
      <w:r w:rsidRPr="0064679D">
        <w:rPr>
          <w:rFonts w:ascii="Times New Roman" w:hAnsi="Times New Roman"/>
          <w:sz w:val="24"/>
        </w:rPr>
        <w:t>th</w:t>
      </w:r>
      <w:r w:rsidRPr="0064679D">
        <w:rPr>
          <w:rFonts w:ascii="Times New Roman" w:hAnsi="Times New Roman"/>
          <w:sz w:val="24"/>
          <w:lang w:val="fr-FR"/>
        </w:rPr>
        <w:t>uận định giá tài sản thế chấp</w:t>
      </w:r>
      <w:r w:rsidR="00F66360" w:rsidRPr="0064679D">
        <w:rPr>
          <w:rFonts w:ascii="Times New Roman" w:hAnsi="Times New Roman"/>
          <w:sz w:val="24"/>
          <w:lang w:val="fr-FR"/>
        </w:rPr>
        <w:t xml:space="preserve"> </w:t>
      </w:r>
      <w:r w:rsidR="00AA3E95" w:rsidRPr="0064679D">
        <w:rPr>
          <w:rFonts w:ascii="Times New Roman" w:hAnsi="Times New Roman"/>
          <w:sz w:val="24"/>
          <w:lang w:val="fr-FR"/>
        </w:rPr>
        <w:t>với nội dung sau:</w:t>
      </w:r>
    </w:p>
    <w:p w14:paraId="73311F09" w14:textId="77777777" w:rsidR="00AA3E95" w:rsidRPr="0064679D" w:rsidRDefault="00736195" w:rsidP="00E2646B">
      <w:pPr>
        <w:pStyle w:val="Title"/>
        <w:numPr>
          <w:ilvl w:val="0"/>
          <w:numId w:val="39"/>
        </w:numPr>
        <w:spacing w:before="120" w:line="300" w:lineRule="exact"/>
        <w:ind w:hanging="720"/>
        <w:jc w:val="both"/>
        <w:rPr>
          <w:sz w:val="24"/>
          <w:lang w:val="en-GB"/>
        </w:rPr>
      </w:pPr>
      <w:del w:id="153" w:author="Ngo Thi Bich Phuong (K.PCTT-HO)" w:date="2022-06-17T16:25:00Z">
        <w:r w:rsidRPr="0064679D" w:rsidDel="00C44F38">
          <w:rPr>
            <w:sz w:val="24"/>
            <w:lang w:val="en-GB"/>
          </w:rPr>
          <w:delText xml:space="preserve">1. </w:delText>
        </w:r>
      </w:del>
      <w:r w:rsidR="0013253A" w:rsidRPr="0064679D">
        <w:rPr>
          <w:sz w:val="24"/>
          <w:lang w:val="en-GB"/>
        </w:rPr>
        <w:t>Thông tin chung về tài sản thế</w:t>
      </w:r>
      <w:r w:rsidR="00603794" w:rsidRPr="0064679D">
        <w:rPr>
          <w:sz w:val="24"/>
          <w:lang w:val="en-GB"/>
        </w:rPr>
        <w:t xml:space="preserve"> </w:t>
      </w:r>
      <w:r w:rsidR="0013253A" w:rsidRPr="0064679D">
        <w:rPr>
          <w:sz w:val="24"/>
          <w:lang w:val="en-GB"/>
        </w:rPr>
        <w:t>chấp</w:t>
      </w:r>
      <w:r w:rsidR="0042678B" w:rsidRPr="0064679D">
        <w:rPr>
          <w:sz w:val="24"/>
          <w:lang w:val="en-GB"/>
        </w:rPr>
        <w:t>:</w:t>
      </w:r>
    </w:p>
    <w:p w14:paraId="3E809FC5" w14:textId="77777777" w:rsidR="00DC3BEC" w:rsidRPr="0064679D" w:rsidRDefault="00DC3BEC" w:rsidP="00C44F38">
      <w:pPr>
        <w:pStyle w:val="Title"/>
        <w:spacing w:before="120" w:line="300" w:lineRule="exact"/>
        <w:ind w:left="709"/>
        <w:jc w:val="both"/>
        <w:rPr>
          <w:ins w:id="154" w:author="Duong Thi Thu Ha (K.QTRR-HO)" w:date="2022-06-10T13:25:00Z"/>
          <w:b w:val="0"/>
          <w:sz w:val="24"/>
          <w:lang w:val="en-GB"/>
        </w:rPr>
      </w:pPr>
      <w:ins w:id="155" w:author="Duong Thi Thu Ha (K.QTRR-HO)" w:date="2022-06-10T13:24:00Z">
        <w:r w:rsidRPr="0064679D">
          <w:rPr>
            <w:b w:val="0"/>
            <w:sz w:val="24"/>
            <w:lang w:val="en-GB"/>
          </w:rPr>
          <w:t>Tài sản thế chấp bao gồm: Quyền sử dụng đất và tài sản gắn liền với đất tại …. (ghi cụ thể địa chỉ, thửa đất, tờ bản đồ, số GCN</w:t>
        </w:r>
      </w:ins>
      <w:ins w:id="156" w:author="Duong Thi Thu Ha (K.QTRR-HO)" w:date="2022-06-10T13:25:00Z">
        <w:r w:rsidRPr="0064679D">
          <w:rPr>
            <w:b w:val="0"/>
            <w:sz w:val="24"/>
            <w:lang w:val="en-GB"/>
          </w:rPr>
          <w:t>, ngày cấp, nơi cấp).</w:t>
        </w:r>
      </w:ins>
    </w:p>
    <w:p w14:paraId="677E1A03" w14:textId="77777777" w:rsidR="00DC3BEC" w:rsidRPr="0064679D" w:rsidRDefault="00DC3BEC" w:rsidP="00C44F38">
      <w:pPr>
        <w:pStyle w:val="Title"/>
        <w:spacing w:before="120" w:line="300" w:lineRule="exact"/>
        <w:ind w:left="709"/>
        <w:jc w:val="both"/>
        <w:rPr>
          <w:b w:val="0"/>
          <w:sz w:val="24"/>
          <w:lang w:val="en-GB"/>
        </w:rPr>
      </w:pPr>
      <w:ins w:id="157" w:author="Duong Thi Thu Ha (K.QTRR-HO)" w:date="2022-06-10T13:25:00Z">
        <w:r w:rsidRPr="0064679D">
          <w:rPr>
            <w:b w:val="0"/>
            <w:sz w:val="24"/>
            <w:lang w:val="en-GB"/>
          </w:rPr>
          <w:lastRenderedPageBreak/>
          <w:t xml:space="preserve">Trong đó: </w:t>
        </w:r>
      </w:ins>
    </w:p>
    <w:p w14:paraId="6BB8CFEF" w14:textId="77777777" w:rsidR="00DC3BEC" w:rsidRPr="0064679D" w:rsidRDefault="00DC3BEC" w:rsidP="00C44F38">
      <w:pPr>
        <w:pStyle w:val="Title"/>
        <w:numPr>
          <w:ilvl w:val="0"/>
          <w:numId w:val="36"/>
        </w:numPr>
        <w:spacing w:before="120" w:line="300" w:lineRule="exact"/>
        <w:ind w:hanging="720"/>
        <w:jc w:val="both"/>
        <w:rPr>
          <w:b w:val="0"/>
          <w:sz w:val="24"/>
          <w:lang w:val="en-GB"/>
        </w:rPr>
      </w:pPr>
      <w:ins w:id="158" w:author="Duong Thi Thu Ha (K.QTRR-HO)" w:date="2022-06-10T13:26:00Z">
        <w:r w:rsidRPr="0064679D">
          <w:rPr>
            <w:b w:val="0"/>
            <w:sz w:val="24"/>
            <w:lang w:val="en-GB"/>
          </w:rPr>
          <w:t xml:space="preserve">Quyền sử dụng đất: </w:t>
        </w:r>
      </w:ins>
      <w:ins w:id="159" w:author="Duong Thi Thu Ha (K.QTRR-HO)" w:date="2022-06-10T13:31:00Z">
        <w:r w:rsidRPr="0064679D">
          <w:rPr>
            <w:b w:val="0"/>
            <w:sz w:val="24"/>
            <w:lang w:val="en-GB"/>
          </w:rPr>
          <w:t>(mô tả diện tích, hình thức sử dụng, mục đích sử dụng,…)</w:t>
        </w:r>
      </w:ins>
    </w:p>
    <w:p w14:paraId="2C0E04C7" w14:textId="77777777" w:rsidR="00DC3BEC" w:rsidRPr="0064679D" w:rsidRDefault="00DC3BEC" w:rsidP="00C44F38">
      <w:pPr>
        <w:pStyle w:val="Title"/>
        <w:numPr>
          <w:ilvl w:val="0"/>
          <w:numId w:val="36"/>
        </w:numPr>
        <w:spacing w:before="120" w:line="300" w:lineRule="exact"/>
        <w:ind w:hanging="720"/>
        <w:jc w:val="both"/>
        <w:rPr>
          <w:b w:val="0"/>
          <w:sz w:val="24"/>
          <w:lang w:val="en-GB"/>
        </w:rPr>
      </w:pPr>
      <w:ins w:id="160" w:author="Duong Thi Thu Ha (K.QTRR-HO)" w:date="2022-06-10T13:26:00Z">
        <w:r w:rsidRPr="0064679D">
          <w:rPr>
            <w:b w:val="0"/>
            <w:sz w:val="24"/>
            <w:lang w:val="en-GB"/>
          </w:rPr>
          <w:t>Tài sản gắn liền với đất:</w:t>
        </w:r>
      </w:ins>
      <w:ins w:id="161" w:author="Duong Thi Thu Ha (K.QTRR-HO)" w:date="2022-06-10T13:31:00Z">
        <w:r w:rsidRPr="0064679D">
          <w:rPr>
            <w:b w:val="0"/>
            <w:sz w:val="24"/>
            <w:lang w:val="en-GB"/>
          </w:rPr>
          <w:t xml:space="preserve"> (mô tả kết cấu công trình xây dựng </w:t>
        </w:r>
      </w:ins>
      <w:ins w:id="162" w:author="Duong Thi Thu Ha (K.QTRR-HO)" w:date="2022-06-10T13:32:00Z">
        <w:r w:rsidRPr="0064679D">
          <w:rPr>
            <w:b w:val="0"/>
            <w:sz w:val="24"/>
            <w:lang w:val="en-GB"/>
          </w:rPr>
          <w:t>, diện tích sàn…- theo mô tả tại Báo cáo định giá).</w:t>
        </w:r>
      </w:ins>
    </w:p>
    <w:p w14:paraId="30DA10FF" w14:textId="77777777" w:rsidR="00435AD1" w:rsidRPr="00E2646B" w:rsidRDefault="000D3281" w:rsidP="00E2646B">
      <w:pPr>
        <w:pStyle w:val="Title"/>
        <w:numPr>
          <w:ilvl w:val="0"/>
          <w:numId w:val="39"/>
        </w:numPr>
        <w:spacing w:before="120" w:line="300" w:lineRule="exact"/>
        <w:ind w:hanging="720"/>
        <w:jc w:val="both"/>
        <w:rPr>
          <w:sz w:val="24"/>
          <w:lang w:val="en-GB"/>
        </w:rPr>
      </w:pPr>
      <w:del w:id="163" w:author="Ngo Thi Bich Phuong (K.PCTT-HO)" w:date="2022-06-17T16:25:00Z">
        <w:r w:rsidRPr="00E2646B" w:rsidDel="00C44F38">
          <w:rPr>
            <w:sz w:val="24"/>
            <w:lang w:val="en-GB"/>
          </w:rPr>
          <w:delText>2</w:delText>
        </w:r>
        <w:r w:rsidR="00AA3E95" w:rsidRPr="00E2646B" w:rsidDel="00C44F38">
          <w:rPr>
            <w:sz w:val="24"/>
            <w:lang w:val="en-GB"/>
          </w:rPr>
          <w:delText>.</w:delText>
        </w:r>
        <w:r w:rsidR="00556BCF" w:rsidRPr="00E2646B" w:rsidDel="00C44F38">
          <w:rPr>
            <w:sz w:val="24"/>
            <w:lang w:val="en-GB"/>
          </w:rPr>
          <w:delText xml:space="preserve"> </w:delText>
        </w:r>
      </w:del>
      <w:r w:rsidR="00AA3E95" w:rsidRPr="00E2646B">
        <w:rPr>
          <w:sz w:val="24"/>
          <w:lang w:val="en-GB"/>
        </w:rPr>
        <w:t>Trị giá thoả thuận</w:t>
      </w:r>
      <w:r w:rsidR="00061100" w:rsidRPr="00E2646B">
        <w:rPr>
          <w:sz w:val="24"/>
          <w:lang w:val="en-GB"/>
        </w:rPr>
        <w:t>:</w:t>
      </w:r>
    </w:p>
    <w:p w14:paraId="38CAE426" w14:textId="77777777" w:rsidR="00B20630" w:rsidRPr="0064679D" w:rsidRDefault="00061100" w:rsidP="00C44F38">
      <w:pPr>
        <w:spacing w:before="120" w:line="300" w:lineRule="exact"/>
        <w:ind w:left="709"/>
        <w:jc w:val="both"/>
        <w:rPr>
          <w:rFonts w:ascii="Times New Roman" w:hAnsi="Times New Roman"/>
          <w:b/>
          <w:bCs/>
          <w:sz w:val="24"/>
        </w:rPr>
      </w:pPr>
      <w:r w:rsidRPr="0064679D">
        <w:rPr>
          <w:rFonts w:ascii="Times New Roman" w:hAnsi="Times New Roman"/>
          <w:b/>
          <w:bCs/>
          <w:sz w:val="24"/>
        </w:rPr>
        <w:tab/>
      </w:r>
      <w:r w:rsidR="00027E6B" w:rsidRPr="0064679D">
        <w:rPr>
          <w:rFonts w:ascii="Times New Roman" w:hAnsi="Times New Roman"/>
          <w:b/>
          <w:bCs/>
          <w:sz w:val="24"/>
        </w:rPr>
        <w:t>Bằng số</w:t>
      </w:r>
      <w:r w:rsidR="00B20630" w:rsidRPr="0064679D">
        <w:rPr>
          <w:rFonts w:ascii="Times New Roman" w:hAnsi="Times New Roman"/>
          <w:b/>
          <w:bCs/>
          <w:sz w:val="24"/>
        </w:rPr>
        <w:t>:</w:t>
      </w:r>
      <w:r w:rsidR="002E14E0" w:rsidRPr="0064679D">
        <w:rPr>
          <w:rFonts w:ascii="Times New Roman" w:hAnsi="Times New Roman"/>
          <w:sz w:val="24"/>
        </w:rPr>
        <w:t xml:space="preserve"> </w:t>
      </w:r>
    </w:p>
    <w:p w14:paraId="5A9F53A7" w14:textId="77777777" w:rsidR="00027E6B" w:rsidRPr="0064679D" w:rsidRDefault="00F314F1" w:rsidP="00C44F38">
      <w:pPr>
        <w:tabs>
          <w:tab w:val="left" w:pos="2127"/>
        </w:tabs>
        <w:spacing w:before="120" w:line="300" w:lineRule="exact"/>
        <w:ind w:left="709"/>
        <w:jc w:val="both"/>
        <w:rPr>
          <w:ins w:id="164" w:author="Duong Thi Thu Ha (K.QTRR-HO)" w:date="2022-06-10T13:25:00Z"/>
          <w:rFonts w:ascii="Times New Roman" w:hAnsi="Times New Roman"/>
          <w:sz w:val="24"/>
        </w:rPr>
      </w:pPr>
      <w:del w:id="165" w:author="Ngo Thi Bich Phuong (K.PCTT-HO)" w:date="2022-06-17T16:26:00Z">
        <w:r w:rsidRPr="0064679D" w:rsidDel="00C44F38">
          <w:rPr>
            <w:rFonts w:ascii="Times New Roman" w:hAnsi="Times New Roman"/>
            <w:b/>
            <w:bCs/>
            <w:sz w:val="24"/>
          </w:rPr>
          <w:delText xml:space="preserve">        </w:delText>
        </w:r>
        <w:r w:rsidR="00CC3102" w:rsidRPr="0064679D" w:rsidDel="00C44F38">
          <w:rPr>
            <w:rFonts w:ascii="Times New Roman" w:hAnsi="Times New Roman"/>
            <w:b/>
            <w:bCs/>
            <w:sz w:val="24"/>
          </w:rPr>
          <w:delText xml:space="preserve"> </w:delText>
        </w:r>
      </w:del>
      <w:r w:rsidR="00C82C74" w:rsidRPr="0064679D">
        <w:rPr>
          <w:rFonts w:ascii="Times New Roman" w:hAnsi="Times New Roman"/>
          <w:b/>
          <w:bCs/>
          <w:sz w:val="24"/>
        </w:rPr>
        <w:t>Bằng chữ</w:t>
      </w:r>
      <w:r w:rsidR="00B20630" w:rsidRPr="0064679D">
        <w:rPr>
          <w:rFonts w:ascii="Times New Roman" w:hAnsi="Times New Roman"/>
          <w:b/>
          <w:bCs/>
          <w:sz w:val="24"/>
        </w:rPr>
        <w:t>:</w:t>
      </w:r>
      <w:r w:rsidR="002E14E0" w:rsidRPr="0064679D">
        <w:rPr>
          <w:rFonts w:ascii="Times New Roman" w:hAnsi="Times New Roman"/>
          <w:sz w:val="24"/>
        </w:rPr>
        <w:t xml:space="preserve"> </w:t>
      </w:r>
    </w:p>
    <w:p w14:paraId="2D59234F" w14:textId="77777777" w:rsidR="00DC3BEC" w:rsidRPr="0064679D" w:rsidRDefault="00DC3BEC" w:rsidP="00C44F38">
      <w:pPr>
        <w:tabs>
          <w:tab w:val="left" w:pos="2127"/>
        </w:tabs>
        <w:spacing w:before="120" w:line="300" w:lineRule="exact"/>
        <w:ind w:left="709"/>
        <w:jc w:val="both"/>
        <w:rPr>
          <w:rFonts w:ascii="Times New Roman" w:hAnsi="Times New Roman"/>
          <w:sz w:val="24"/>
        </w:rPr>
      </w:pPr>
      <w:ins w:id="166" w:author="Duong Thi Thu Ha (K.QTRR-HO)" w:date="2022-06-10T13:25:00Z">
        <w:r w:rsidRPr="0064679D">
          <w:rPr>
            <w:rFonts w:ascii="Times New Roman" w:hAnsi="Times New Roman"/>
            <w:sz w:val="24"/>
          </w:rPr>
          <w:t xml:space="preserve">(Giá trị định giá bao gồm Tổng giá trị </w:t>
        </w:r>
      </w:ins>
      <w:ins w:id="167" w:author="Duong Thi Thu Ha (K.QTRR-HO)" w:date="2022-06-10T13:26:00Z">
        <w:r w:rsidRPr="0064679D">
          <w:rPr>
            <w:rFonts w:ascii="Times New Roman" w:hAnsi="Times New Roman"/>
            <w:sz w:val="24"/>
          </w:rPr>
          <w:t>Quyền sử dụng đất và tài sản gắn liền với đất).</w:t>
        </w:r>
      </w:ins>
    </w:p>
    <w:p w14:paraId="4FAC47EB" w14:textId="77777777" w:rsidR="00C80454" w:rsidRPr="00E2646B" w:rsidRDefault="00C80454" w:rsidP="00E2646B">
      <w:pPr>
        <w:pStyle w:val="Title"/>
        <w:numPr>
          <w:ilvl w:val="0"/>
          <w:numId w:val="39"/>
        </w:numPr>
        <w:spacing w:before="120" w:line="300" w:lineRule="exact"/>
        <w:ind w:hanging="720"/>
        <w:jc w:val="both"/>
        <w:rPr>
          <w:sz w:val="24"/>
          <w:lang w:val="en-GB"/>
        </w:rPr>
      </w:pPr>
      <w:del w:id="168" w:author="Ngo Thi Bich Phuong (K.PCTT-HO)" w:date="2022-06-17T16:25:00Z">
        <w:r w:rsidRPr="00E2646B" w:rsidDel="00C44F38">
          <w:rPr>
            <w:sz w:val="24"/>
            <w:lang w:val="en-GB"/>
          </w:rPr>
          <w:delText xml:space="preserve">3. </w:delText>
        </w:r>
      </w:del>
      <w:ins w:id="169" w:author="Duong Thi Thu Ha (K.QTRR-HO)" w:date="2022-06-10T13:44:00Z">
        <w:del w:id="170" w:author="Ngo Thi Bich Phuong (K.PCTT-HO)" w:date="2022-06-17T16:27:00Z">
          <w:r w:rsidRPr="00E2646B" w:rsidDel="00C44F38">
            <w:rPr>
              <w:sz w:val="24"/>
              <w:lang w:val="en-GB"/>
            </w:rPr>
            <w:delText>Nội dung khác</w:delText>
          </w:r>
        </w:del>
      </w:ins>
      <w:ins w:id="171" w:author="Ngo Thi Bich Phuong (K.PCTT-HO)" w:date="2022-06-17T16:27:00Z">
        <w:r w:rsidR="00C44F38">
          <w:rPr>
            <w:sz w:val="24"/>
            <w:lang w:val="en-GB"/>
          </w:rPr>
          <w:t>Cam kết của Bên Thế chấp:</w:t>
        </w:r>
      </w:ins>
    </w:p>
    <w:p w14:paraId="1F4FE162" w14:textId="77777777" w:rsidR="00C80454" w:rsidRPr="0064679D" w:rsidDel="00C44F38" w:rsidRDefault="00C80454" w:rsidP="00E2646B">
      <w:pPr>
        <w:pStyle w:val="Title"/>
        <w:numPr>
          <w:ilvl w:val="0"/>
          <w:numId w:val="40"/>
        </w:numPr>
        <w:spacing w:before="120" w:line="300" w:lineRule="exact"/>
        <w:ind w:left="709" w:hanging="709"/>
        <w:jc w:val="both"/>
        <w:rPr>
          <w:del w:id="172" w:author="Ngo Thi Bich Phuong (K.PCTT-HO)" w:date="2022-06-17T16:27:00Z"/>
          <w:b w:val="0"/>
          <w:sz w:val="24"/>
        </w:rPr>
      </w:pPr>
      <w:del w:id="173" w:author="Ngo Thi Bich Phuong (K.PCTT-HO)" w:date="2022-06-17T16:27:00Z">
        <w:r w:rsidRPr="0064679D" w:rsidDel="00C44F38">
          <w:rPr>
            <w:b w:val="0"/>
            <w:sz w:val="24"/>
            <w:lang w:val="en-GB"/>
          </w:rPr>
          <w:delText xml:space="preserve">      </w:delText>
        </w:r>
      </w:del>
      <w:ins w:id="174" w:author="Duong Thi Thu Ha (K.QTRR-HO)" w:date="2022-06-10T13:27:00Z">
        <w:del w:id="175" w:author="Ngo Thi Bich Phuong (K.PCTT-HO)" w:date="2022-06-17T16:23:00Z">
          <w:r w:rsidRPr="0064679D" w:rsidDel="0064679D">
            <w:rPr>
              <w:b w:val="0"/>
              <w:sz w:val="24"/>
            </w:rPr>
            <w:delText xml:space="preserve">Bên </w:delText>
          </w:r>
        </w:del>
      </w:ins>
      <w:ins w:id="176" w:author="Duong Thi Thu Ha (K.QTRR-HO)" w:date="2022-06-10T13:28:00Z">
        <w:del w:id="177" w:author="Ngo Thi Bich Phuong (K.PCTT-HO)" w:date="2022-06-17T16:23:00Z">
          <w:r w:rsidRPr="0064679D" w:rsidDel="0064679D">
            <w:rPr>
              <w:b w:val="0"/>
              <w:sz w:val="24"/>
            </w:rPr>
            <w:delText>bảo đảm</w:delText>
          </w:r>
        </w:del>
      </w:ins>
      <w:ins w:id="178" w:author="Duong Thi Thu Ha (K.QTRR-HO)" w:date="2022-06-10T13:27:00Z">
        <w:del w:id="179" w:author="Ngo Thi Bich Phuong (K.PCTT-HO)" w:date="2022-06-17T16:27:00Z">
          <w:r w:rsidRPr="0064679D" w:rsidDel="00C44F38">
            <w:rPr>
              <w:b w:val="0"/>
              <w:sz w:val="24"/>
            </w:rPr>
            <w:delText xml:space="preserve"> cam kết: </w:delText>
          </w:r>
        </w:del>
      </w:ins>
    </w:p>
    <w:p w14:paraId="56862C5D" w14:textId="77777777" w:rsidR="00C80454" w:rsidRPr="0064679D" w:rsidRDefault="00C80454" w:rsidP="00E2646B">
      <w:pPr>
        <w:pStyle w:val="Title"/>
        <w:numPr>
          <w:ilvl w:val="0"/>
          <w:numId w:val="40"/>
        </w:numPr>
        <w:spacing w:before="120" w:line="300" w:lineRule="exact"/>
        <w:ind w:left="709" w:hanging="709"/>
        <w:jc w:val="both"/>
        <w:rPr>
          <w:b w:val="0"/>
          <w:sz w:val="24"/>
        </w:rPr>
      </w:pPr>
      <w:ins w:id="180" w:author="Duong Thi Thu Ha (K.QTRR-HO)" w:date="2022-06-10T13:27:00Z">
        <w:r w:rsidRPr="0064679D">
          <w:rPr>
            <w:b w:val="0"/>
            <w:sz w:val="24"/>
          </w:rPr>
          <w:t xml:space="preserve">Toàn bộ tài sản mô tả trong Biên bản thỏa thuận định giá thuộc sở hữu của </w:t>
        </w:r>
        <w:del w:id="181" w:author="Ngo Thi Bich Phuong (K.PCTT-HO)" w:date="2022-06-17T16:23:00Z">
          <w:r w:rsidRPr="0064679D" w:rsidDel="0064679D">
            <w:rPr>
              <w:b w:val="0"/>
              <w:sz w:val="24"/>
            </w:rPr>
            <w:delText xml:space="preserve">Bên </w:delText>
          </w:r>
        </w:del>
      </w:ins>
      <w:ins w:id="182" w:author="Duong Thi Thu Ha (K.QTRR-HO)" w:date="2022-06-10T13:42:00Z">
        <w:del w:id="183" w:author="Ngo Thi Bich Phuong (K.PCTT-HO)" w:date="2022-06-17T16:23:00Z">
          <w:r w:rsidRPr="0064679D" w:rsidDel="0064679D">
            <w:rPr>
              <w:b w:val="0"/>
              <w:sz w:val="24"/>
            </w:rPr>
            <w:delText>bảo đảm</w:delText>
          </w:r>
        </w:del>
      </w:ins>
      <w:ins w:id="184" w:author="Ngo Thi Bich Phuong (K.PCTT-HO)" w:date="2022-06-17T16:23:00Z">
        <w:r w:rsidR="0064679D">
          <w:rPr>
            <w:b w:val="0"/>
            <w:sz w:val="24"/>
          </w:rPr>
          <w:t>Bên Thế chấp</w:t>
        </w:r>
      </w:ins>
      <w:ins w:id="185" w:author="Duong Thi Thu Ha (K.QTRR-HO)" w:date="2022-06-10T13:27:00Z">
        <w:r w:rsidRPr="0064679D">
          <w:rPr>
            <w:b w:val="0"/>
            <w:sz w:val="24"/>
          </w:rPr>
          <w:t xml:space="preserve"> và không có tranh chấp về quyền sở hữu</w:t>
        </w:r>
        <w:del w:id="186" w:author="Ngo Thi Bich Phuong (K.PCTT-HO)" w:date="2022-06-17T16:29:00Z">
          <w:r w:rsidRPr="0064679D" w:rsidDel="00E2646B">
            <w:rPr>
              <w:b w:val="0"/>
              <w:sz w:val="24"/>
            </w:rPr>
            <w:delText>;</w:delText>
          </w:r>
        </w:del>
      </w:ins>
      <w:ins w:id="187" w:author="Ngo Thi Bich Phuong (K.PCTT-HO)" w:date="2022-06-17T16:29:00Z">
        <w:r w:rsidR="00E2646B">
          <w:rPr>
            <w:b w:val="0"/>
            <w:sz w:val="24"/>
          </w:rPr>
          <w:t>.</w:t>
        </w:r>
      </w:ins>
      <w:ins w:id="188" w:author="Duong Thi Thu Ha (K.QTRR-HO)" w:date="2022-06-10T13:27:00Z">
        <w:r w:rsidRPr="0064679D">
          <w:rPr>
            <w:b w:val="0"/>
            <w:sz w:val="24"/>
          </w:rPr>
          <w:t xml:space="preserve"> </w:t>
        </w:r>
      </w:ins>
    </w:p>
    <w:p w14:paraId="7460DBBA" w14:textId="1615FF5B" w:rsidR="005D436E" w:rsidRPr="0064679D" w:rsidRDefault="00F8075E" w:rsidP="00E2646B">
      <w:pPr>
        <w:pStyle w:val="Title"/>
        <w:numPr>
          <w:ilvl w:val="0"/>
          <w:numId w:val="40"/>
        </w:numPr>
        <w:spacing w:before="120" w:line="300" w:lineRule="exact"/>
        <w:ind w:left="709" w:hanging="709"/>
        <w:jc w:val="both"/>
        <w:rPr>
          <w:b w:val="0"/>
          <w:sz w:val="24"/>
        </w:rPr>
      </w:pPr>
      <w:ins w:id="189" w:author="Vu Thi Thu (K.QTRR-HO)" w:date="2022-07-22T09:07:00Z">
        <w:r w:rsidRPr="00F8075E">
          <w:rPr>
            <w:b w:val="0"/>
            <w:sz w:val="24"/>
            <w:rPrChange w:id="190" w:author="Vu Thi Thu (K.QTRR-HO)" w:date="2022-07-22T09:07:00Z">
              <w:rPr>
                <w:sz w:val="26"/>
                <w:szCs w:val="26"/>
              </w:rPr>
            </w:rPrChange>
          </w:rPr>
          <w:t>Tài sản gắn liền với đất được ghi nhận trên GCN QSDĐ đã được đầu tư thêm thành tài sản như hiện trạng được mô tả tại Biên bản thỏa thuận định giá này</w:t>
        </w:r>
        <w:r>
          <w:rPr>
            <w:rStyle w:val="FootnoteReference"/>
            <w:sz w:val="26"/>
            <w:szCs w:val="26"/>
          </w:rPr>
          <w:footnoteReference w:id="2"/>
        </w:r>
      </w:ins>
      <w:del w:id="193" w:author="Vu Thi Thu (K.QTRR-HO)" w:date="2022-06-27T10:45:00Z">
        <w:r w:rsidR="005D436E" w:rsidRPr="0064679D" w:rsidDel="008B0CC3">
          <w:rPr>
            <w:b w:val="0"/>
            <w:sz w:val="24"/>
          </w:rPr>
          <w:delText xml:space="preserve">Tài sản </w:delText>
        </w:r>
      </w:del>
      <w:ins w:id="194" w:author="Ngo Thi Bich Phuong (K.PCTT-HO)" w:date="2022-06-17T16:29:00Z">
        <w:del w:id="195" w:author="Vu Thi Thu (K.QTRR-HO)" w:date="2022-06-27T10:45:00Z">
          <w:r w:rsidR="00E2646B" w:rsidDel="008B0CC3">
            <w:rPr>
              <w:b w:val="0"/>
              <w:sz w:val="24"/>
            </w:rPr>
            <w:delText xml:space="preserve">gắn liền với đất </w:delText>
          </w:r>
        </w:del>
      </w:ins>
      <w:del w:id="196" w:author="Vu Thi Thu (K.QTRR-HO)" w:date="2022-06-27T10:45:00Z">
        <w:r w:rsidR="005D436E" w:rsidRPr="0064679D" w:rsidDel="008B0CC3">
          <w:rPr>
            <w:b w:val="0"/>
            <w:sz w:val="24"/>
          </w:rPr>
          <w:delText xml:space="preserve">mô tả tại giấy </w:delText>
        </w:r>
      </w:del>
      <w:ins w:id="197" w:author="Ngo Thi Bich Phuong (K.PCTT-HO)" w:date="2022-06-17T16:29:00Z">
        <w:del w:id="198" w:author="Vu Thi Thu (K.QTRR-HO)" w:date="2022-06-27T10:45:00Z">
          <w:r w:rsidR="00E2646B" w:rsidDel="008B0CC3">
            <w:rPr>
              <w:b w:val="0"/>
              <w:sz w:val="24"/>
            </w:rPr>
            <w:delText>G</w:delText>
          </w:r>
          <w:r w:rsidR="00E2646B" w:rsidRPr="0064679D" w:rsidDel="008B0CC3">
            <w:rPr>
              <w:b w:val="0"/>
              <w:sz w:val="24"/>
            </w:rPr>
            <w:delText xml:space="preserve">iấy </w:delText>
          </w:r>
        </w:del>
      </w:ins>
      <w:del w:id="199" w:author="Vu Thi Thu (K.QTRR-HO)" w:date="2022-06-27T10:45:00Z">
        <w:r w:rsidR="005D436E" w:rsidRPr="0064679D" w:rsidDel="008B0CC3">
          <w:rPr>
            <w:b w:val="0"/>
            <w:sz w:val="24"/>
          </w:rPr>
          <w:delText xml:space="preserve">chứng nhận Quyền sử dụng đất </w:delText>
        </w:r>
        <w:r w:rsidR="007B498E" w:rsidRPr="0064679D" w:rsidDel="008B0CC3">
          <w:rPr>
            <w:b w:val="0"/>
            <w:sz w:val="24"/>
          </w:rPr>
          <w:delText>và tài sản gắn liền với đất (điền đầy đủ thông tin số GCN và tài sản được mô tả theo GCN)</w:delText>
        </w:r>
        <w:r w:rsidR="00C250D4" w:rsidRPr="0064679D" w:rsidDel="008B0CC3">
          <w:rPr>
            <w:b w:val="0"/>
            <w:sz w:val="24"/>
          </w:rPr>
          <w:delText xml:space="preserve"> hiện Bên bảo đảm</w:delText>
        </w:r>
      </w:del>
      <w:ins w:id="200" w:author="Ngo Thi Bich Phuong (K.PCTT-HO)" w:date="2022-06-17T16:23:00Z">
        <w:del w:id="201" w:author="Vu Thi Thu (K.QTRR-HO)" w:date="2022-06-27T10:45:00Z">
          <w:r w:rsidR="0064679D" w:rsidDel="008B0CC3">
            <w:rPr>
              <w:b w:val="0"/>
              <w:sz w:val="24"/>
            </w:rPr>
            <w:delText>Bên Thế chấp</w:delText>
          </w:r>
        </w:del>
      </w:ins>
      <w:del w:id="202" w:author="Vu Thi Thu (K.QTRR-HO)" w:date="2022-06-27T10:45:00Z">
        <w:r w:rsidR="00C250D4" w:rsidRPr="0064679D" w:rsidDel="008B0CC3">
          <w:rPr>
            <w:b w:val="0"/>
            <w:sz w:val="24"/>
          </w:rPr>
          <w:delText xml:space="preserve"> đã phá </w:delText>
        </w:r>
        <w:r w:rsidR="00EE3E97" w:rsidRPr="0064679D" w:rsidDel="008B0CC3">
          <w:rPr>
            <w:b w:val="0"/>
            <w:sz w:val="24"/>
          </w:rPr>
          <w:delText>bỏ (tài sản này không còn tồn tại)</w:delText>
        </w:r>
        <w:r w:rsidR="00C250D4" w:rsidRPr="0064679D" w:rsidDel="008B0CC3">
          <w:rPr>
            <w:b w:val="0"/>
            <w:sz w:val="24"/>
          </w:rPr>
          <w:delText xml:space="preserve"> và thay thế bằng tài gắn liền với đất được mô tả tại Biên bản thỏa thuận định giá này</w:delText>
        </w:r>
      </w:del>
      <w:r w:rsidR="00C250D4" w:rsidRPr="0064679D">
        <w:rPr>
          <w:b w:val="0"/>
          <w:sz w:val="24"/>
        </w:rPr>
        <w:t>.</w:t>
      </w:r>
      <w:del w:id="203" w:author="Vu Thi Thu (K.QTRR-HO)" w:date="2022-07-22T09:07:00Z">
        <w:r w:rsidR="00C250D4" w:rsidRPr="0064679D" w:rsidDel="00F8075E">
          <w:rPr>
            <w:rStyle w:val="FootnoteReference"/>
            <w:b w:val="0"/>
            <w:sz w:val="24"/>
          </w:rPr>
          <w:footnoteReference w:id="3"/>
        </w:r>
      </w:del>
    </w:p>
    <w:p w14:paraId="42DA56A5" w14:textId="77777777" w:rsidR="00C80454" w:rsidRPr="0064679D" w:rsidRDefault="00C80454" w:rsidP="00E2646B">
      <w:pPr>
        <w:pStyle w:val="Title"/>
        <w:numPr>
          <w:ilvl w:val="0"/>
          <w:numId w:val="40"/>
        </w:numPr>
        <w:spacing w:before="120" w:line="300" w:lineRule="exact"/>
        <w:ind w:left="709" w:hanging="709"/>
        <w:jc w:val="both"/>
        <w:rPr>
          <w:b w:val="0"/>
          <w:sz w:val="24"/>
        </w:rPr>
      </w:pPr>
      <w:ins w:id="212" w:author="Duong Thi Thu Ha (K.QTRR-HO)" w:date="2022-06-10T13:27:00Z">
        <w:r w:rsidRPr="0064679D">
          <w:rPr>
            <w:b w:val="0"/>
            <w:sz w:val="24"/>
          </w:rPr>
          <w:t xml:space="preserve">Dùng toàn bộ tài sản mô tả trong Biên bản thỏa thuận định giá để đảm bảo cho </w:t>
        </w:r>
      </w:ins>
      <w:r w:rsidR="00CB2B4A" w:rsidRPr="0064679D">
        <w:rPr>
          <w:b w:val="0"/>
          <w:sz w:val="24"/>
        </w:rPr>
        <w:t>tất cả các nghĩa vụ</w:t>
      </w:r>
      <w:ins w:id="213" w:author="Duong Thi Thu Ha (K.QTRR-HO)" w:date="2022-06-10T13:27:00Z">
        <w:r w:rsidRPr="0064679D">
          <w:rPr>
            <w:b w:val="0"/>
            <w:sz w:val="24"/>
          </w:rPr>
          <w:t xml:space="preserve"> của </w:t>
        </w:r>
        <w:del w:id="214" w:author="Ngo Thi Bich Phuong (K.PCTT-HO)" w:date="2022-06-17T16:23:00Z">
          <w:r w:rsidRPr="0064679D" w:rsidDel="0064679D">
            <w:rPr>
              <w:b w:val="0"/>
              <w:sz w:val="24"/>
            </w:rPr>
            <w:delText xml:space="preserve">Bên </w:delText>
          </w:r>
        </w:del>
      </w:ins>
      <w:ins w:id="215" w:author="Duong Thi Thu Ha (K.QTRR-HO)" w:date="2022-06-10T13:43:00Z">
        <w:del w:id="216" w:author="Ngo Thi Bich Phuong (K.PCTT-HO)" w:date="2022-06-17T16:23:00Z">
          <w:r w:rsidRPr="0064679D" w:rsidDel="0064679D">
            <w:rPr>
              <w:b w:val="0"/>
              <w:sz w:val="24"/>
            </w:rPr>
            <w:delText>bảo đảm</w:delText>
          </w:r>
        </w:del>
      </w:ins>
      <w:ins w:id="217" w:author="Ngo Thi Bich Phuong (K.PCTT-HO)" w:date="2022-06-17T16:23:00Z">
        <w:r w:rsidR="0064679D">
          <w:rPr>
            <w:b w:val="0"/>
            <w:sz w:val="24"/>
          </w:rPr>
          <w:t>Bên Thế chấp</w:t>
        </w:r>
      </w:ins>
      <w:ins w:id="218" w:author="Duong Thi Thu Ha (K.QTRR-HO)" w:date="2022-06-10T13:27:00Z">
        <w:r w:rsidRPr="0064679D">
          <w:rPr>
            <w:b w:val="0"/>
            <w:sz w:val="24"/>
          </w:rPr>
          <w:t xml:space="preserve"> hoặc bên thứ ba </w:t>
        </w:r>
      </w:ins>
      <w:r w:rsidR="00CB2B4A" w:rsidRPr="0064679D">
        <w:rPr>
          <w:b w:val="0"/>
          <w:sz w:val="24"/>
        </w:rPr>
        <w:t xml:space="preserve">phát sinh </w:t>
      </w:r>
      <w:ins w:id="219" w:author="Duong Thi Thu Ha (K.QTRR-HO)" w:date="2022-06-10T13:27:00Z">
        <w:r w:rsidRPr="0064679D">
          <w:rPr>
            <w:b w:val="0"/>
            <w:sz w:val="24"/>
          </w:rPr>
          <w:t xml:space="preserve">tại </w:t>
        </w:r>
      </w:ins>
      <w:r w:rsidR="00CB2B4A" w:rsidRPr="0064679D">
        <w:rPr>
          <w:b w:val="0"/>
          <w:sz w:val="24"/>
        </w:rPr>
        <w:t>PVcomBank</w:t>
      </w:r>
      <w:ins w:id="220" w:author="Duong Thi Thu Ha (K.QTRR-HO)" w:date="2022-06-10T13:27:00Z">
        <w:del w:id="221" w:author="Ngo Thi Bich Phuong (K.PCTT-HO)" w:date="2022-06-17T16:30:00Z">
          <w:r w:rsidRPr="0064679D" w:rsidDel="00E2646B">
            <w:rPr>
              <w:b w:val="0"/>
              <w:sz w:val="24"/>
            </w:rPr>
            <w:delText>;</w:delText>
          </w:r>
        </w:del>
      </w:ins>
      <w:ins w:id="222" w:author="Ngo Thi Bich Phuong (K.PCTT-HO)" w:date="2022-06-17T16:30:00Z">
        <w:r w:rsidR="00E2646B">
          <w:rPr>
            <w:b w:val="0"/>
            <w:sz w:val="24"/>
          </w:rPr>
          <w:t>.</w:t>
        </w:r>
      </w:ins>
    </w:p>
    <w:p w14:paraId="4D3ADD52" w14:textId="77777777" w:rsidR="00C80454" w:rsidRPr="0064679D" w:rsidRDefault="00C80454" w:rsidP="00E2646B">
      <w:pPr>
        <w:pStyle w:val="Title"/>
        <w:numPr>
          <w:ilvl w:val="0"/>
          <w:numId w:val="40"/>
        </w:numPr>
        <w:spacing w:before="120" w:line="300" w:lineRule="exact"/>
        <w:ind w:left="709" w:hanging="709"/>
        <w:jc w:val="both"/>
        <w:rPr>
          <w:b w:val="0"/>
          <w:sz w:val="24"/>
        </w:rPr>
      </w:pPr>
      <w:ins w:id="223" w:author="Duong Thi Thu Ha (K.QTRR-HO)" w:date="2022-06-10T13:27:00Z">
        <w:r w:rsidRPr="0064679D">
          <w:rPr>
            <w:b w:val="0"/>
            <w:sz w:val="24"/>
          </w:rPr>
          <w:t>Khi Ngân hàng</w:t>
        </w:r>
      </w:ins>
      <w:ins w:id="224" w:author="Duong Thi Thu Ha (K.QTRR-HO)" w:date="2022-06-10T13:43:00Z">
        <w:r w:rsidRPr="0064679D">
          <w:rPr>
            <w:b w:val="0"/>
            <w:sz w:val="24"/>
          </w:rPr>
          <w:t xml:space="preserve"> </w:t>
        </w:r>
      </w:ins>
      <w:ins w:id="225" w:author="Duong Thi Thu Ha (K.QTRR-HO)" w:date="2022-06-10T13:27:00Z">
        <w:r w:rsidRPr="0064679D">
          <w:rPr>
            <w:b w:val="0"/>
            <w:sz w:val="24"/>
          </w:rPr>
          <w:t xml:space="preserve">xử lý </w:t>
        </w:r>
      </w:ins>
      <w:ins w:id="226" w:author="Duong Thi Thu Ha (K.QTRR-HO)" w:date="2022-06-10T13:43:00Z">
        <w:r w:rsidRPr="0064679D">
          <w:rPr>
            <w:b w:val="0"/>
            <w:sz w:val="24"/>
          </w:rPr>
          <w:t>tài sản thế chấp</w:t>
        </w:r>
      </w:ins>
      <w:ins w:id="227" w:author="Duong Thi Thu Ha (K.QTRR-HO)" w:date="2022-06-10T13:27:00Z">
        <w:r w:rsidRPr="0064679D">
          <w:rPr>
            <w:b w:val="0"/>
            <w:sz w:val="24"/>
          </w:rPr>
          <w:t xml:space="preserve"> để thu hồi nợ, </w:t>
        </w:r>
        <w:del w:id="228" w:author="Ngo Thi Bich Phuong (K.PCTT-HO)" w:date="2022-06-17T16:23:00Z">
          <w:r w:rsidRPr="0064679D" w:rsidDel="0064679D">
            <w:rPr>
              <w:b w:val="0"/>
              <w:sz w:val="24"/>
            </w:rPr>
            <w:delText xml:space="preserve">Bên </w:delText>
          </w:r>
        </w:del>
      </w:ins>
      <w:ins w:id="229" w:author="Duong Thi Thu Ha (K.QTRR-HO)" w:date="2022-06-10T13:43:00Z">
        <w:del w:id="230" w:author="Ngo Thi Bich Phuong (K.PCTT-HO)" w:date="2022-06-17T16:23:00Z">
          <w:r w:rsidRPr="0064679D" w:rsidDel="0064679D">
            <w:rPr>
              <w:b w:val="0"/>
              <w:sz w:val="24"/>
            </w:rPr>
            <w:delText>bảo đảm</w:delText>
          </w:r>
        </w:del>
      </w:ins>
      <w:ins w:id="231" w:author="Ngo Thi Bich Phuong (K.PCTT-HO)" w:date="2022-06-17T16:23:00Z">
        <w:r w:rsidR="0064679D">
          <w:rPr>
            <w:b w:val="0"/>
            <w:sz w:val="24"/>
          </w:rPr>
          <w:t>Bên Thế chấp</w:t>
        </w:r>
      </w:ins>
      <w:ins w:id="232" w:author="Duong Thi Thu Ha (K.QTRR-HO)" w:date="2022-06-10T13:27:00Z">
        <w:r w:rsidRPr="0064679D">
          <w:rPr>
            <w:b w:val="0"/>
            <w:sz w:val="24"/>
          </w:rPr>
          <w:t xml:space="preserve"> đồng ý để Ngân hàng được quyền xử lý đồng thời Quyền sử dụng đất và toàn bộ tài sản gắn liền với đất</w:t>
        </w:r>
      </w:ins>
      <w:r w:rsidRPr="0064679D">
        <w:rPr>
          <w:b w:val="0"/>
          <w:sz w:val="24"/>
        </w:rPr>
        <w:t>.</w:t>
      </w:r>
    </w:p>
    <w:p w14:paraId="66496369" w14:textId="77777777" w:rsidR="0013253A" w:rsidRPr="0064679D" w:rsidRDefault="0013253A" w:rsidP="00E2646B">
      <w:pPr>
        <w:pStyle w:val="Title"/>
        <w:numPr>
          <w:ilvl w:val="0"/>
          <w:numId w:val="40"/>
        </w:numPr>
        <w:spacing w:before="120" w:line="300" w:lineRule="exact"/>
        <w:ind w:left="709" w:hanging="709"/>
        <w:jc w:val="both"/>
        <w:rPr>
          <w:b w:val="0"/>
          <w:sz w:val="24"/>
        </w:rPr>
      </w:pPr>
      <w:r w:rsidRPr="0064679D">
        <w:rPr>
          <w:b w:val="0"/>
          <w:sz w:val="24"/>
          <w:lang w:val="vi-VN"/>
        </w:rPr>
        <w:t>Giá trị tài sản được xá</w:t>
      </w:r>
      <w:r w:rsidR="000377F3" w:rsidRPr="0064679D">
        <w:rPr>
          <w:b w:val="0"/>
          <w:sz w:val="24"/>
          <w:lang w:val="vi-VN"/>
        </w:rPr>
        <w:t xml:space="preserve">c định trên đây chỉ là cơ sở </w:t>
      </w:r>
      <w:r w:rsidRPr="0064679D">
        <w:rPr>
          <w:b w:val="0"/>
          <w:sz w:val="24"/>
          <w:lang w:val="vi-VN"/>
        </w:rPr>
        <w:t xml:space="preserve">làm căn cứ </w:t>
      </w:r>
      <w:r w:rsidR="00221DCE" w:rsidRPr="0064679D">
        <w:rPr>
          <w:b w:val="0"/>
          <w:sz w:val="24"/>
          <w:lang w:val="vi-VN"/>
        </w:rPr>
        <w:t xml:space="preserve">để đăng ký </w:t>
      </w:r>
      <w:del w:id="233" w:author="Ngo Thi Bich Phuong (K.PCTT-HO)" w:date="2022-06-17T16:30:00Z">
        <w:r w:rsidR="00221DCE" w:rsidRPr="0064679D" w:rsidDel="00E2646B">
          <w:rPr>
            <w:b w:val="0"/>
            <w:sz w:val="24"/>
            <w:lang w:val="vi-VN"/>
          </w:rPr>
          <w:delText>giao dịch</w:delText>
        </w:r>
      </w:del>
      <w:ins w:id="234" w:author="Ngo Thi Bich Phuong (K.PCTT-HO)" w:date="2022-06-17T16:30:00Z">
        <w:r w:rsidR="00E2646B">
          <w:rPr>
            <w:b w:val="0"/>
            <w:sz w:val="24"/>
          </w:rPr>
          <w:t>biện pháp</w:t>
        </w:r>
      </w:ins>
      <w:r w:rsidR="00221DCE" w:rsidRPr="0064679D">
        <w:rPr>
          <w:b w:val="0"/>
          <w:sz w:val="24"/>
          <w:lang w:val="vi-VN"/>
        </w:rPr>
        <w:t xml:space="preserve"> bảo đảm theo quy định của pháp luật, </w:t>
      </w:r>
      <w:r w:rsidR="00EC0828" w:rsidRPr="0064679D">
        <w:rPr>
          <w:b w:val="0"/>
          <w:sz w:val="24"/>
          <w:lang w:val="vi-VN"/>
        </w:rPr>
        <w:t>không áp</w:t>
      </w:r>
      <w:r w:rsidR="00183E82" w:rsidRPr="0064679D">
        <w:rPr>
          <w:b w:val="0"/>
          <w:sz w:val="24"/>
          <w:lang w:val="vi-VN"/>
        </w:rPr>
        <w:t xml:space="preserve"> dụng</w:t>
      </w:r>
      <w:r w:rsidR="0045570A" w:rsidRPr="0064679D">
        <w:rPr>
          <w:b w:val="0"/>
          <w:sz w:val="24"/>
          <w:lang w:val="vi-VN"/>
        </w:rPr>
        <w:t xml:space="preserve"> khi xử lý tài sản </w:t>
      </w:r>
      <w:r w:rsidRPr="0064679D">
        <w:rPr>
          <w:b w:val="0"/>
          <w:sz w:val="24"/>
          <w:lang w:val="vi-VN"/>
        </w:rPr>
        <w:t>bảo</w:t>
      </w:r>
      <w:r w:rsidR="0045570A" w:rsidRPr="0064679D">
        <w:rPr>
          <w:b w:val="0"/>
          <w:sz w:val="24"/>
          <w:lang w:val="vi-VN"/>
        </w:rPr>
        <w:t xml:space="preserve"> đảm</w:t>
      </w:r>
      <w:r w:rsidRPr="0064679D">
        <w:rPr>
          <w:b w:val="0"/>
          <w:sz w:val="24"/>
          <w:lang w:val="vi-VN"/>
        </w:rPr>
        <w:t>.</w:t>
      </w:r>
    </w:p>
    <w:p w14:paraId="28779E12" w14:textId="77777777" w:rsidR="00AA3E95" w:rsidRPr="0064679D" w:rsidRDefault="00603794" w:rsidP="00E151C8">
      <w:pPr>
        <w:spacing w:before="120" w:line="300" w:lineRule="exact"/>
        <w:ind w:firstLine="720"/>
        <w:jc w:val="both"/>
        <w:rPr>
          <w:rFonts w:ascii="Times New Roman" w:hAnsi="Times New Roman"/>
          <w:sz w:val="24"/>
          <w:lang w:val="en-US"/>
        </w:rPr>
      </w:pPr>
      <w:r w:rsidRPr="0064679D">
        <w:rPr>
          <w:rFonts w:ascii="Times New Roman" w:hAnsi="Times New Roman"/>
          <w:sz w:val="24"/>
          <w:lang w:val="vi-VN"/>
        </w:rPr>
        <w:t>Biên bản này được lập thành 0</w:t>
      </w:r>
      <w:r w:rsidR="00221DCE" w:rsidRPr="0064679D">
        <w:rPr>
          <w:rFonts w:ascii="Times New Roman" w:hAnsi="Times New Roman"/>
          <w:sz w:val="24"/>
          <w:lang w:val="vi-VN"/>
        </w:rPr>
        <w:t>4</w:t>
      </w:r>
      <w:r w:rsidR="00AA3E95" w:rsidRPr="0064679D">
        <w:rPr>
          <w:rFonts w:ascii="Times New Roman" w:hAnsi="Times New Roman"/>
          <w:sz w:val="24"/>
          <w:lang w:val="vi-VN"/>
        </w:rPr>
        <w:t xml:space="preserve"> (</w:t>
      </w:r>
      <w:r w:rsidR="00221DCE" w:rsidRPr="0064679D">
        <w:rPr>
          <w:rFonts w:ascii="Times New Roman" w:hAnsi="Times New Roman"/>
          <w:sz w:val="24"/>
          <w:lang w:val="vi-VN"/>
        </w:rPr>
        <w:t>bốn</w:t>
      </w:r>
      <w:r w:rsidR="00AA3E95" w:rsidRPr="0064679D">
        <w:rPr>
          <w:rFonts w:ascii="Times New Roman" w:hAnsi="Times New Roman"/>
          <w:sz w:val="24"/>
          <w:lang w:val="vi-VN"/>
        </w:rPr>
        <w:t>) bản, có gi</w:t>
      </w:r>
      <w:r w:rsidR="00415A38" w:rsidRPr="0064679D">
        <w:rPr>
          <w:rFonts w:ascii="Times New Roman" w:hAnsi="Times New Roman"/>
          <w:sz w:val="24"/>
          <w:lang w:val="vi-VN"/>
        </w:rPr>
        <w:t xml:space="preserve">á trị pháp lý ngang nhau, </w:t>
      </w:r>
      <w:r w:rsidR="00E151C8" w:rsidRPr="0064679D">
        <w:rPr>
          <w:rFonts w:ascii="Times New Roman" w:hAnsi="Times New Roman"/>
          <w:sz w:val="24"/>
          <w:lang w:val="en-US"/>
        </w:rPr>
        <w:t>PVcomBank</w:t>
      </w:r>
      <w:r w:rsidR="00415A38" w:rsidRPr="0064679D">
        <w:rPr>
          <w:rFonts w:ascii="Times New Roman" w:hAnsi="Times New Roman"/>
          <w:sz w:val="24"/>
          <w:lang w:val="vi-VN"/>
        </w:rPr>
        <w:t xml:space="preserve"> </w:t>
      </w:r>
      <w:r w:rsidR="00AA3E95" w:rsidRPr="0064679D">
        <w:rPr>
          <w:rFonts w:ascii="Times New Roman" w:hAnsi="Times New Roman"/>
          <w:sz w:val="24"/>
          <w:lang w:val="vi-VN"/>
        </w:rPr>
        <w:t>giữ 0</w:t>
      </w:r>
      <w:r w:rsidR="000C27DC" w:rsidRPr="0064679D">
        <w:rPr>
          <w:rFonts w:ascii="Times New Roman" w:hAnsi="Times New Roman"/>
          <w:sz w:val="24"/>
          <w:lang w:val="vi-VN"/>
        </w:rPr>
        <w:t>3</w:t>
      </w:r>
      <w:r w:rsidR="00AA3E95" w:rsidRPr="0064679D">
        <w:rPr>
          <w:rFonts w:ascii="Times New Roman" w:hAnsi="Times New Roman"/>
          <w:sz w:val="24"/>
          <w:lang w:val="vi-VN"/>
        </w:rPr>
        <w:t xml:space="preserve"> (</w:t>
      </w:r>
      <w:r w:rsidR="006015D4" w:rsidRPr="0064679D">
        <w:rPr>
          <w:rFonts w:ascii="Times New Roman" w:hAnsi="Times New Roman"/>
          <w:sz w:val="24"/>
          <w:lang w:val="vi-VN"/>
        </w:rPr>
        <w:t>ba</w:t>
      </w:r>
      <w:r w:rsidR="00CC3102" w:rsidRPr="0064679D">
        <w:rPr>
          <w:rFonts w:ascii="Times New Roman" w:hAnsi="Times New Roman"/>
          <w:sz w:val="24"/>
          <w:lang w:val="vi-VN"/>
        </w:rPr>
        <w:t xml:space="preserve">) bản, </w:t>
      </w:r>
      <w:del w:id="235" w:author="Ngo Thi Bich Phuong (K.PCTT-HO)" w:date="2022-06-17T16:23:00Z">
        <w:r w:rsidR="00CC3102" w:rsidRPr="0064679D" w:rsidDel="0064679D">
          <w:rPr>
            <w:rFonts w:ascii="Times New Roman" w:hAnsi="Times New Roman"/>
            <w:sz w:val="24"/>
            <w:lang w:val="vi-VN"/>
          </w:rPr>
          <w:delText>B</w:delText>
        </w:r>
        <w:r w:rsidR="00AA3E95" w:rsidRPr="0064679D" w:rsidDel="0064679D">
          <w:rPr>
            <w:rFonts w:ascii="Times New Roman" w:hAnsi="Times New Roman"/>
            <w:sz w:val="24"/>
            <w:lang w:val="vi-VN"/>
          </w:rPr>
          <w:delText xml:space="preserve">ên </w:delText>
        </w:r>
        <w:r w:rsidR="00E151C8" w:rsidRPr="0064679D" w:rsidDel="0064679D">
          <w:rPr>
            <w:rFonts w:ascii="Times New Roman" w:hAnsi="Times New Roman"/>
            <w:sz w:val="24"/>
            <w:lang w:val="en-US"/>
          </w:rPr>
          <w:delText>Bảo đảm</w:delText>
        </w:r>
      </w:del>
      <w:ins w:id="236" w:author="Ngo Thi Bich Phuong (K.PCTT-HO)" w:date="2022-06-17T16:23:00Z">
        <w:r w:rsidR="0064679D">
          <w:rPr>
            <w:rFonts w:ascii="Times New Roman" w:hAnsi="Times New Roman"/>
            <w:sz w:val="24"/>
            <w:lang w:val="vi-VN"/>
          </w:rPr>
          <w:t>Bên Thế chấp</w:t>
        </w:r>
      </w:ins>
      <w:r w:rsidR="00AA3E95" w:rsidRPr="0064679D">
        <w:rPr>
          <w:rFonts w:ascii="Times New Roman" w:hAnsi="Times New Roman"/>
          <w:sz w:val="24"/>
          <w:lang w:val="vi-VN"/>
        </w:rPr>
        <w:t xml:space="preserve"> giữ 0</w:t>
      </w:r>
      <w:r w:rsidR="000C27DC" w:rsidRPr="0064679D">
        <w:rPr>
          <w:rFonts w:ascii="Times New Roman" w:hAnsi="Times New Roman"/>
          <w:sz w:val="24"/>
          <w:lang w:val="vi-VN"/>
        </w:rPr>
        <w:t>1</w:t>
      </w:r>
      <w:r w:rsidR="00221DCE" w:rsidRPr="0064679D">
        <w:rPr>
          <w:rFonts w:ascii="Times New Roman" w:hAnsi="Times New Roman"/>
          <w:sz w:val="24"/>
          <w:lang w:val="vi-VN"/>
        </w:rPr>
        <w:t xml:space="preserve"> </w:t>
      </w:r>
      <w:r w:rsidR="00586653" w:rsidRPr="0064679D">
        <w:rPr>
          <w:rFonts w:ascii="Times New Roman" w:hAnsi="Times New Roman"/>
          <w:sz w:val="24"/>
          <w:lang w:val="vi-VN"/>
        </w:rPr>
        <w:t>(</w:t>
      </w:r>
      <w:r w:rsidR="006015D4" w:rsidRPr="0064679D">
        <w:rPr>
          <w:rFonts w:ascii="Times New Roman" w:hAnsi="Times New Roman"/>
          <w:sz w:val="24"/>
          <w:lang w:val="vi-VN"/>
        </w:rPr>
        <w:t>một</w:t>
      </w:r>
      <w:r w:rsidR="00AA3E95" w:rsidRPr="0064679D">
        <w:rPr>
          <w:rFonts w:ascii="Times New Roman" w:hAnsi="Times New Roman"/>
          <w:sz w:val="24"/>
          <w:lang w:val="vi-VN"/>
        </w:rPr>
        <w:t>) bản.</w:t>
      </w:r>
    </w:p>
    <w:p w14:paraId="0FF7D3BC" w14:textId="77777777" w:rsidR="00E151C8" w:rsidRPr="0064679D" w:rsidRDefault="00E151C8" w:rsidP="00E151C8">
      <w:pPr>
        <w:spacing w:before="120" w:line="300" w:lineRule="exact"/>
        <w:ind w:firstLine="720"/>
        <w:jc w:val="both"/>
        <w:rPr>
          <w:rFonts w:ascii="Times New Roman" w:hAnsi="Times New Roman"/>
          <w:sz w:val="24"/>
          <w:lang w:val="en-US"/>
        </w:rPr>
      </w:pPr>
    </w:p>
    <w:tbl>
      <w:tblPr>
        <w:tblW w:w="9432" w:type="dxa"/>
        <w:tblInd w:w="-252" w:type="dxa"/>
        <w:tblLayout w:type="fixed"/>
        <w:tblLook w:val="0000" w:firstRow="0" w:lastRow="0" w:firstColumn="0" w:lastColumn="0" w:noHBand="0" w:noVBand="0"/>
      </w:tblPr>
      <w:tblGrid>
        <w:gridCol w:w="4500"/>
        <w:gridCol w:w="4932"/>
      </w:tblGrid>
      <w:tr w:rsidR="0013119A" w:rsidRPr="0064679D" w14:paraId="69EE210B" w14:textId="77777777" w:rsidTr="0013119A">
        <w:tc>
          <w:tcPr>
            <w:tcW w:w="4500" w:type="dxa"/>
          </w:tcPr>
          <w:p w14:paraId="318299CE" w14:textId="77777777" w:rsidR="0013119A" w:rsidRPr="0064679D" w:rsidRDefault="0013119A" w:rsidP="00E2646B">
            <w:pPr>
              <w:pStyle w:val="BodyText3"/>
              <w:spacing w:line="240" w:lineRule="auto"/>
              <w:jc w:val="center"/>
              <w:rPr>
                <w:rFonts w:ascii="Times New Roman" w:hAnsi="Times New Roman"/>
                <w:b/>
                <w:sz w:val="24"/>
              </w:rPr>
            </w:pPr>
            <w:r w:rsidRPr="0064679D">
              <w:rPr>
                <w:rFonts w:ascii="Times New Roman" w:hAnsi="Times New Roman"/>
                <w:b/>
                <w:sz w:val="24"/>
              </w:rPr>
              <w:t>ĐẠI DIỆN NGÂN HÀNG</w:t>
            </w:r>
          </w:p>
          <w:p w14:paraId="7A534AC0" w14:textId="77777777" w:rsidR="0013119A" w:rsidRPr="0064679D" w:rsidRDefault="0013119A" w:rsidP="00E2646B">
            <w:pPr>
              <w:pStyle w:val="BodyText3"/>
              <w:spacing w:line="240" w:lineRule="auto"/>
              <w:jc w:val="center"/>
              <w:rPr>
                <w:rFonts w:ascii="Times New Roman" w:hAnsi="Times New Roman"/>
                <w:b/>
                <w:sz w:val="24"/>
              </w:rPr>
            </w:pPr>
            <w:r w:rsidRPr="0064679D">
              <w:rPr>
                <w:rFonts w:ascii="Times New Roman" w:hAnsi="Times New Roman"/>
                <w:b/>
                <w:sz w:val="24"/>
              </w:rPr>
              <w:t>TMCP ĐẠI CHÚNG VIỆT NAM</w:t>
            </w:r>
          </w:p>
        </w:tc>
        <w:tc>
          <w:tcPr>
            <w:tcW w:w="4932" w:type="dxa"/>
          </w:tcPr>
          <w:p w14:paraId="68679C90" w14:textId="77777777" w:rsidR="0013119A" w:rsidRPr="0064679D" w:rsidRDefault="0013119A" w:rsidP="00E2646B">
            <w:pPr>
              <w:pStyle w:val="BodyText3"/>
              <w:spacing w:line="240" w:lineRule="auto"/>
              <w:jc w:val="center"/>
              <w:rPr>
                <w:rFonts w:ascii="Times New Roman" w:hAnsi="Times New Roman"/>
                <w:b/>
                <w:sz w:val="24"/>
              </w:rPr>
            </w:pPr>
            <w:bookmarkStart w:id="237" w:name="_GoBack"/>
            <w:del w:id="238" w:author="Ngo Thi Bich Phuong (K.PCTT-HO)" w:date="2022-06-17T16:23:00Z">
              <w:r w:rsidRPr="0064679D" w:rsidDel="0064679D">
                <w:rPr>
                  <w:rFonts w:ascii="Times New Roman" w:hAnsi="Times New Roman"/>
                  <w:b/>
                  <w:sz w:val="24"/>
                </w:rPr>
                <w:delText>BÊN BẢO ĐẢM</w:delText>
              </w:r>
            </w:del>
            <w:ins w:id="239" w:author="Ngo Thi Bich Phuong (K.PCTT-HO)" w:date="2022-06-17T16:23:00Z">
              <w:r w:rsidR="0064679D">
                <w:rPr>
                  <w:rFonts w:ascii="Times New Roman" w:hAnsi="Times New Roman"/>
                  <w:b/>
                  <w:sz w:val="24"/>
                </w:rPr>
                <w:t>BÊN THẾ CHẤP</w:t>
              </w:r>
            </w:ins>
            <w:bookmarkEnd w:id="237"/>
          </w:p>
        </w:tc>
      </w:tr>
    </w:tbl>
    <w:p w14:paraId="6F768FF0" w14:textId="77777777" w:rsidR="005E6DDC" w:rsidRPr="0064679D" w:rsidRDefault="005E6DDC" w:rsidP="000D48DF">
      <w:pPr>
        <w:pStyle w:val="BodyText3"/>
        <w:spacing w:line="360" w:lineRule="auto"/>
        <w:rPr>
          <w:rFonts w:ascii="Times New Roman" w:hAnsi="Times New Roman"/>
          <w:sz w:val="24"/>
          <w:lang w:val="en-US"/>
        </w:rPr>
      </w:pPr>
    </w:p>
    <w:p w14:paraId="327CEE70" w14:textId="77777777" w:rsidR="005E6DDC" w:rsidRPr="0064679D" w:rsidRDefault="005E6DDC" w:rsidP="000D48DF">
      <w:pPr>
        <w:pStyle w:val="BodyText3"/>
        <w:spacing w:line="360" w:lineRule="auto"/>
        <w:rPr>
          <w:rFonts w:ascii="Times New Roman" w:hAnsi="Times New Roman"/>
          <w:sz w:val="24"/>
          <w:lang w:val="en-US"/>
        </w:rPr>
      </w:pPr>
    </w:p>
    <w:p w14:paraId="7DD40916" w14:textId="77777777" w:rsidR="005E6DDC" w:rsidRPr="0064679D" w:rsidRDefault="005E6DDC" w:rsidP="000D48DF">
      <w:pPr>
        <w:pStyle w:val="BodyText3"/>
        <w:spacing w:line="360" w:lineRule="auto"/>
        <w:rPr>
          <w:rFonts w:ascii="Times New Roman" w:hAnsi="Times New Roman"/>
          <w:sz w:val="24"/>
          <w:lang w:val="en-US"/>
        </w:rPr>
      </w:pPr>
    </w:p>
    <w:p w14:paraId="4A6D9F5B" w14:textId="77777777" w:rsidR="006A7803" w:rsidRPr="0064679D" w:rsidRDefault="006A7803">
      <w:pPr>
        <w:pStyle w:val="BodyText3"/>
        <w:spacing w:line="360" w:lineRule="auto"/>
        <w:rPr>
          <w:rFonts w:ascii="Times New Roman" w:hAnsi="Times New Roman"/>
          <w:sz w:val="24"/>
          <w:lang w:val="en-US"/>
        </w:rPr>
      </w:pPr>
    </w:p>
    <w:sectPr w:rsidR="006A7803" w:rsidRPr="0064679D" w:rsidSect="001C7207">
      <w:headerReference w:type="default" r:id="rId11"/>
      <w:footerReference w:type="even" r:id="rId12"/>
      <w:footerReference w:type="default" r:id="rId13"/>
      <w:pgSz w:w="11907" w:h="16840" w:code="9"/>
      <w:pgMar w:top="1134" w:right="1134" w:bottom="1134" w:left="1701" w:header="0" w:footer="561"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Ngo Thi Bich Phuong (K.PCTT-HO)" w:date="2022-06-17T16:15:00Z" w:initials="NTBP(">
    <w:p w14:paraId="6257A477" w14:textId="77777777" w:rsidR="0064679D" w:rsidRDefault="0064679D">
      <w:pPr>
        <w:pStyle w:val="CommentText"/>
      </w:pPr>
      <w:r>
        <w:rPr>
          <w:rStyle w:val="CommentReference"/>
        </w:rPr>
        <w:annotationRef/>
      </w:r>
      <w:r w:rsidRPr="00772133">
        <w:rPr>
          <w:highlight w:val="magenta"/>
        </w:rPr>
        <w:t>Đơn vị phải</w:t>
      </w:r>
      <w:r w:rsidR="00D41A76" w:rsidRPr="00772133">
        <w:rPr>
          <w:highlight w:val="magenta"/>
        </w:rPr>
        <w:t xml:space="preserve"> bổ sung nội dung </w:t>
      </w:r>
      <w:r w:rsidR="00163050" w:rsidRPr="00772133">
        <w:rPr>
          <w:highlight w:val="magenta"/>
        </w:rPr>
        <w:t>vào</w:t>
      </w:r>
      <w:r w:rsidR="00D41A76" w:rsidRPr="00772133">
        <w:rPr>
          <w:highlight w:val="magenta"/>
        </w:rPr>
        <w:t xml:space="preserve"> Hướng dẫn để</w:t>
      </w:r>
      <w:r w:rsidRPr="00772133">
        <w:rPr>
          <w:highlight w:val="magenta"/>
        </w:rPr>
        <w:t xml:space="preserve"> </w:t>
      </w:r>
      <w:r w:rsidR="00163050" w:rsidRPr="00772133">
        <w:rPr>
          <w:highlight w:val="magenta"/>
        </w:rPr>
        <w:t>l</w:t>
      </w:r>
      <w:r w:rsidRPr="00772133">
        <w:rPr>
          <w:highlight w:val="magenta"/>
        </w:rPr>
        <w:t>ưu ý ĐVKD sử dụng mẫu này thay cho các mẫu ban hành theo các Quy trình cấp tín dụng hiện hành.</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257A47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257A477" w16cid:durableId="2B38E2C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C623D5" w14:textId="77777777" w:rsidR="00D83597" w:rsidRDefault="00D83597">
      <w:r>
        <w:separator/>
      </w:r>
    </w:p>
  </w:endnote>
  <w:endnote w:type="continuationSeparator" w:id="0">
    <w:p w14:paraId="060BC690" w14:textId="77777777" w:rsidR="00D83597" w:rsidRDefault="00D835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VnTime">
    <w:altName w:val="Courier New"/>
    <w:charset w:val="00"/>
    <w:family w:val="swiss"/>
    <w:pitch w:val="variable"/>
    <w:sig w:usb0="00000003" w:usb1="00000000" w:usb2="00000000" w:usb3="00000000" w:csb0="00000001" w:csb1="00000000"/>
  </w:font>
  <w:font w:name=".VnTimeH">
    <w:altName w:val="Courier New"/>
    <w:charset w:val="00"/>
    <w:family w:val="swiss"/>
    <w:pitch w:val="variable"/>
    <w:sig w:usb0="00000007" w:usb1="00000000" w:usb2="00000000" w:usb3="00000000" w:csb0="00000013"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6BCC05" w14:textId="77777777" w:rsidR="00B1765D" w:rsidRDefault="00B1765D" w:rsidP="009F784A">
    <w:pPr>
      <w:pStyle w:val="Footer"/>
      <w:framePr w:wrap="around" w:vAnchor="text" w:hAnchor="margin" w:xAlign="right" w:y="1"/>
      <w:rPr>
        <w:rStyle w:val="PageNumber"/>
        <w:rFonts w:ascii="Times New Roman" w:hAnsi="Times New Roman"/>
      </w:rPr>
    </w:pPr>
    <w:r>
      <w:rPr>
        <w:rStyle w:val="PageNumber"/>
        <w:rFonts w:ascii="Times New Roman" w:hAnsi="Times New Roman"/>
      </w:rPr>
      <w:fldChar w:fldCharType="begin"/>
    </w:r>
    <w:r>
      <w:rPr>
        <w:rStyle w:val="PageNumber"/>
        <w:rFonts w:ascii="Times New Roman" w:hAnsi="Times New Roman"/>
      </w:rPr>
      <w:instrText xml:space="preserve">PAGE  </w:instrText>
    </w:r>
    <w:r>
      <w:rPr>
        <w:rStyle w:val="PageNumber"/>
        <w:rFonts w:ascii="Times New Roman" w:hAnsi="Times New Roman"/>
      </w:rPr>
      <w:fldChar w:fldCharType="end"/>
    </w:r>
  </w:p>
  <w:p w14:paraId="717ECBAF" w14:textId="77777777" w:rsidR="00B1765D" w:rsidRDefault="00B1765D">
    <w:pPr>
      <w:pStyle w:val="Footer"/>
      <w:ind w:right="360"/>
      <w:rPr>
        <w:rFonts w:ascii="Times New Roman" w:hAnsi="Times New Roman"/>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A6B194" w14:textId="768CB7A7" w:rsidR="00B1765D" w:rsidRPr="00F66360" w:rsidRDefault="00217914" w:rsidP="001C7207">
    <w:pPr>
      <w:pStyle w:val="Footer"/>
      <w:tabs>
        <w:tab w:val="clear" w:pos="8306"/>
      </w:tabs>
      <w:jc w:val="right"/>
      <w:rPr>
        <w:rStyle w:val="PageNumber"/>
        <w:rFonts w:ascii="Times New Roman" w:hAnsi="Times New Roman"/>
        <w:sz w:val="22"/>
        <w:szCs w:val="22"/>
      </w:rPr>
    </w:pPr>
    <w:r>
      <w:rPr>
        <w:rStyle w:val="PageNumber"/>
        <w:rFonts w:ascii="Times New Roman" w:hAnsi="Times New Roman"/>
        <w:sz w:val="22"/>
        <w:szCs w:val="22"/>
      </w:rPr>
      <w:t>Trang</w:t>
    </w:r>
    <w:r w:rsidR="001C7207">
      <w:rPr>
        <w:rStyle w:val="PageNumber"/>
        <w:rFonts w:ascii="Times New Roman" w:hAnsi="Times New Roman"/>
        <w:sz w:val="22"/>
        <w:szCs w:val="22"/>
      </w:rPr>
      <w:t xml:space="preserve"> </w:t>
    </w:r>
    <w:r w:rsidR="00B1765D" w:rsidRPr="00F66360">
      <w:rPr>
        <w:rStyle w:val="PageNumber"/>
        <w:rFonts w:ascii="Times New Roman" w:hAnsi="Times New Roman"/>
        <w:sz w:val="22"/>
        <w:szCs w:val="22"/>
      </w:rPr>
      <w:fldChar w:fldCharType="begin"/>
    </w:r>
    <w:r w:rsidR="00B1765D" w:rsidRPr="00F66360">
      <w:rPr>
        <w:rStyle w:val="PageNumber"/>
        <w:rFonts w:ascii="Times New Roman" w:hAnsi="Times New Roman"/>
        <w:sz w:val="22"/>
        <w:szCs w:val="22"/>
      </w:rPr>
      <w:instrText xml:space="preserve"> PAGE </w:instrText>
    </w:r>
    <w:r w:rsidR="00B1765D" w:rsidRPr="00F66360">
      <w:rPr>
        <w:rStyle w:val="PageNumber"/>
        <w:rFonts w:ascii="Times New Roman" w:hAnsi="Times New Roman"/>
        <w:sz w:val="22"/>
        <w:szCs w:val="22"/>
      </w:rPr>
      <w:fldChar w:fldCharType="separate"/>
    </w:r>
    <w:r w:rsidR="009454F1">
      <w:rPr>
        <w:rStyle w:val="PageNumber"/>
        <w:rFonts w:ascii="Times New Roman" w:hAnsi="Times New Roman"/>
        <w:noProof/>
        <w:sz w:val="22"/>
        <w:szCs w:val="22"/>
      </w:rPr>
      <w:t>1</w:t>
    </w:r>
    <w:r w:rsidR="00B1765D" w:rsidRPr="00F66360">
      <w:rPr>
        <w:rStyle w:val="PageNumber"/>
        <w:rFonts w:ascii="Times New Roman" w:hAnsi="Times New Roman"/>
        <w:sz w:val="22"/>
        <w:szCs w:val="22"/>
      </w:rPr>
      <w:fldChar w:fldCharType="end"/>
    </w:r>
    <w:r w:rsidR="007B3C8E">
      <w:rPr>
        <w:rStyle w:val="PageNumber"/>
        <w:rFonts w:ascii="Times New Roman" w:hAnsi="Times New Roman"/>
        <w:sz w:val="22"/>
        <w:szCs w:val="22"/>
      </w:rPr>
      <w:t>/2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70D14D" w14:textId="77777777" w:rsidR="00D83597" w:rsidRDefault="00D83597">
      <w:r>
        <w:separator/>
      </w:r>
    </w:p>
  </w:footnote>
  <w:footnote w:type="continuationSeparator" w:id="0">
    <w:p w14:paraId="3D67FD9A" w14:textId="77777777" w:rsidR="00D83597" w:rsidRDefault="00D83597">
      <w:r>
        <w:continuationSeparator/>
      </w:r>
    </w:p>
  </w:footnote>
  <w:footnote w:id="1">
    <w:p w14:paraId="4C9F7F9A" w14:textId="77777777" w:rsidR="004E3FBB" w:rsidDel="0064679D" w:rsidRDefault="004E3FBB">
      <w:pPr>
        <w:pStyle w:val="FootnoteText"/>
        <w:rPr>
          <w:del w:id="40" w:author="Ngo Thi Bich Phuong (K.PCTT-HO)" w:date="2022-06-17T16:18:00Z"/>
        </w:rPr>
      </w:pPr>
      <w:del w:id="41" w:author="Ngo Thi Bich Phuong (K.PCTT-HO)" w:date="2022-06-17T16:18:00Z">
        <w:r w:rsidDel="0064679D">
          <w:rPr>
            <w:rStyle w:val="FootnoteReference"/>
          </w:rPr>
          <w:footnoteRef/>
        </w:r>
        <w:r w:rsidDel="0064679D">
          <w:delText xml:space="preserve"> Điền thông tin mục này nếu Bên thế chấp bảo đảm cho khoản vay của DN tư nhân do bên thế chấp là chủ sở hữu</w:delText>
        </w:r>
      </w:del>
    </w:p>
  </w:footnote>
  <w:footnote w:id="2">
    <w:p w14:paraId="49300A9E" w14:textId="77777777" w:rsidR="00F8075E" w:rsidRDefault="00F8075E" w:rsidP="00F8075E">
      <w:pPr>
        <w:pStyle w:val="FootnoteText"/>
        <w:rPr>
          <w:ins w:id="191" w:author="Vu Thi Thu (K.QTRR-HO)" w:date="2022-07-22T09:07:00Z"/>
        </w:rPr>
      </w:pPr>
      <w:ins w:id="192" w:author="Vu Thi Thu (K.QTRR-HO)" w:date="2022-07-22T09:07:00Z">
        <w:r w:rsidRPr="00B23AF4">
          <w:rPr>
            <w:rStyle w:val="FootnoteReference"/>
            <w:i/>
          </w:rPr>
          <w:footnoteRef/>
        </w:r>
        <w:r w:rsidRPr="00B23AF4">
          <w:rPr>
            <w:i/>
          </w:rPr>
          <w:t xml:space="preserve"> Lưu ý: Chỉ bổ sung mục này trong trường hợp hiện trạng tài sản thực tế có khác biệt so với tài sản được mô tả trên GCN QSDĐ</w:t>
        </w:r>
      </w:ins>
    </w:p>
  </w:footnote>
  <w:footnote w:id="3">
    <w:p w14:paraId="1DEF0D57" w14:textId="1A13244C" w:rsidR="00C250D4" w:rsidDel="00F8075E" w:rsidRDefault="00C250D4" w:rsidP="001F655C">
      <w:pPr>
        <w:pStyle w:val="FootnoteText"/>
        <w:jc w:val="both"/>
        <w:rPr>
          <w:del w:id="204" w:author="Vu Thi Thu (K.QTRR-HO)" w:date="2022-07-22T09:07:00Z"/>
        </w:rPr>
      </w:pPr>
      <w:del w:id="205" w:author="Vu Thi Thu (K.QTRR-HO)" w:date="2022-07-22T09:07:00Z">
        <w:r w:rsidDel="00F8075E">
          <w:rPr>
            <w:rStyle w:val="FootnoteReference"/>
          </w:rPr>
          <w:footnoteRef/>
        </w:r>
        <w:r w:rsidDel="00F8075E">
          <w:delText xml:space="preserve"> Bổ sung mục này trong trường hợp trên GCN QSDĐ có mô tả tài sản gắn liền với đất nhưng thực tế tài sả</w:delText>
        </w:r>
        <w:r w:rsidR="00B25ECE" w:rsidDel="00F8075E">
          <w:delText xml:space="preserve">n này đã được </w:delText>
        </w:r>
      </w:del>
      <w:ins w:id="206" w:author="Vu Thi Thu (K.QTRR-HO)" w:date="2022-06-27T10:47:00Z">
        <w:del w:id="207" w:author="Vu Thi Thu (K.QTRR-HO)" w:date="2022-07-22T09:07:00Z">
          <w:r w:rsidR="008B0CC3" w:rsidRPr="008B0CC3" w:rsidDel="00F8075E">
            <w:rPr>
              <w:rPrChange w:id="208" w:author="Vu Thi Thu (K.QTRR-HO)" w:date="2022-06-27T10:47:00Z">
                <w:rPr>
                  <w:b/>
                </w:rPr>
              </w:rPrChange>
            </w:rPr>
            <w:delText>phá bỏ toàn bộ/phá bỏ một phần/cơi nới</w:delText>
          </w:r>
        </w:del>
      </w:ins>
      <w:ins w:id="209" w:author="Vu Thi Thu (K.QTRR-HO)" w:date="2022-06-27T10:48:00Z">
        <w:del w:id="210" w:author="Vu Thi Thu (K.QTRR-HO)" w:date="2022-07-22T09:07:00Z">
          <w:r w:rsidR="008B0CC3" w:rsidDel="00F8075E">
            <w:delText xml:space="preserve"> (lựa chọn 1 trong các phương án đưa ra và xóa các phương án còn lại)</w:delText>
          </w:r>
        </w:del>
      </w:ins>
      <w:del w:id="211" w:author="Vu Thi Thu (K.QTRR-HO)" w:date="2022-07-22T09:07:00Z">
        <w:r w:rsidR="00B25ECE" w:rsidDel="00F8075E">
          <w:delText>phá bỏ và thay thế bằng tài sản mô tả tại Biên bản thỏa thuận giá này.</w:delText>
        </w:r>
      </w:del>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A0D0A1" w14:textId="77777777" w:rsidR="00437BC4" w:rsidRDefault="0027241C" w:rsidP="0027241C">
    <w:pPr>
      <w:pStyle w:val="Header"/>
      <w:rPr>
        <w:lang w:val="en-US"/>
      </w:rPr>
    </w:pPr>
    <w:r>
      <w:rPr>
        <w:lang w:val="en-US"/>
      </w:rPr>
      <w:t xml:space="preserve">  </w:t>
    </w:r>
  </w:p>
  <w:p w14:paraId="44708AED" w14:textId="77777777" w:rsidR="0027241C" w:rsidRDefault="0027241C" w:rsidP="0027241C">
    <w:pPr>
      <w:pStyle w:val="Header"/>
      <w:rPr>
        <w:lang w:val="en-US"/>
      </w:rPr>
    </w:pPr>
  </w:p>
  <w:p w14:paraId="2C8E8928" w14:textId="77777777" w:rsidR="0027241C" w:rsidRDefault="0027241C" w:rsidP="0027241C">
    <w:pPr>
      <w:pStyle w:val="Header"/>
      <w:rPr>
        <w:lang w:val="en-US"/>
      </w:rPr>
    </w:pPr>
  </w:p>
  <w:p w14:paraId="73307BF3" w14:textId="77777777" w:rsidR="0027241C" w:rsidRPr="001C7207" w:rsidRDefault="0027241C" w:rsidP="0027241C">
    <w:pPr>
      <w:pStyle w:val="Header"/>
      <w:jc w:val="right"/>
      <w:rPr>
        <w:rFonts w:ascii="Times New Roman" w:hAnsi="Times New Roman"/>
        <w:sz w:val="24"/>
        <w:lang w:val="en-US"/>
      </w:rPr>
    </w:pPr>
    <w:r w:rsidRPr="001C7207">
      <w:rPr>
        <w:rFonts w:ascii="Times New Roman" w:hAnsi="Times New Roman"/>
        <w:sz w:val="24"/>
        <w:lang w:val="en-US"/>
      </w:rPr>
      <w:t>BM05</w:t>
    </w:r>
  </w:p>
  <w:p w14:paraId="261010DD" w14:textId="77777777" w:rsidR="0027241C" w:rsidRPr="0027241C" w:rsidRDefault="0027241C" w:rsidP="0027241C">
    <w:pPr>
      <w:pStyle w:val="Header"/>
      <w:jc w:val="right"/>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D5378"/>
    <w:multiLevelType w:val="hybridMultilevel"/>
    <w:tmpl w:val="B0FAEE48"/>
    <w:lvl w:ilvl="0" w:tplc="E69476CA">
      <w:start w:val="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3712FCE"/>
    <w:multiLevelType w:val="hybridMultilevel"/>
    <w:tmpl w:val="EBA8390E"/>
    <w:lvl w:ilvl="0" w:tplc="7AD6E38A">
      <w:start w:val="1"/>
      <w:numFmt w:val="decimal"/>
      <w:lvlText w:val="%1."/>
      <w:lvlJc w:val="left"/>
      <w:pPr>
        <w:tabs>
          <w:tab w:val="num" w:pos="870"/>
        </w:tabs>
        <w:ind w:left="870" w:hanging="510"/>
      </w:pPr>
      <w:rPr>
        <w:rFonts w:hint="default"/>
        <w:b w:val="0"/>
        <w:u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8FF4F41"/>
    <w:multiLevelType w:val="hybridMultilevel"/>
    <w:tmpl w:val="4B4AD6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B073D20"/>
    <w:multiLevelType w:val="multilevel"/>
    <w:tmpl w:val="A7B41D90"/>
    <w:lvl w:ilvl="0">
      <w:numFmt w:val="bullet"/>
      <w:lvlText w:val="-"/>
      <w:lvlJc w:val="left"/>
      <w:pPr>
        <w:tabs>
          <w:tab w:val="num" w:pos="360"/>
        </w:tabs>
        <w:ind w:left="360" w:hanging="360"/>
      </w:pPr>
      <w:rPr>
        <w:rFonts w:ascii="Times New Roman" w:eastAsia="Times New Roman" w:hAnsi="Times New Roman" w:cs="Times New Roman" w:hint="default"/>
      </w:rPr>
    </w:lvl>
    <w:lvl w:ilvl="1">
      <w:start w:val="1"/>
      <w:numFmt w:val="bullet"/>
      <w:lvlText w:val=""/>
      <w:lvlJc w:val="left"/>
      <w:pPr>
        <w:tabs>
          <w:tab w:val="num" w:pos="1080"/>
        </w:tabs>
        <w:ind w:left="1080" w:hanging="360"/>
      </w:pPr>
      <w:rPr>
        <w:rFonts w:ascii="Wingdings" w:hAnsi="Wingdings"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0D286A81"/>
    <w:multiLevelType w:val="hybridMultilevel"/>
    <w:tmpl w:val="3048C37A"/>
    <w:lvl w:ilvl="0" w:tplc="531CDF90">
      <w:numFmt w:val="bullet"/>
      <w:lvlText w:val="-"/>
      <w:lvlJc w:val="left"/>
      <w:pPr>
        <w:tabs>
          <w:tab w:val="num" w:pos="3240"/>
        </w:tabs>
        <w:ind w:left="3240" w:hanging="360"/>
      </w:pPr>
      <w:rPr>
        <w:rFonts w:ascii="Times New Roman" w:eastAsia="Times New Roman" w:hAnsi="Times New Roman" w:cs="Times New Roman" w:hint="default"/>
      </w:rPr>
    </w:lvl>
    <w:lvl w:ilvl="1" w:tplc="04090003" w:tentative="1">
      <w:start w:val="1"/>
      <w:numFmt w:val="bullet"/>
      <w:lvlText w:val="o"/>
      <w:lvlJc w:val="left"/>
      <w:pPr>
        <w:tabs>
          <w:tab w:val="num" w:pos="3960"/>
        </w:tabs>
        <w:ind w:left="3960" w:hanging="360"/>
      </w:pPr>
      <w:rPr>
        <w:rFonts w:ascii="Courier New" w:hAnsi="Courier New" w:cs="Courier New" w:hint="default"/>
      </w:rPr>
    </w:lvl>
    <w:lvl w:ilvl="2" w:tplc="04090005" w:tentative="1">
      <w:start w:val="1"/>
      <w:numFmt w:val="bullet"/>
      <w:lvlText w:val=""/>
      <w:lvlJc w:val="left"/>
      <w:pPr>
        <w:tabs>
          <w:tab w:val="num" w:pos="4680"/>
        </w:tabs>
        <w:ind w:left="4680" w:hanging="360"/>
      </w:pPr>
      <w:rPr>
        <w:rFonts w:ascii="Wingdings" w:hAnsi="Wingdings" w:hint="default"/>
      </w:rPr>
    </w:lvl>
    <w:lvl w:ilvl="3" w:tplc="04090001" w:tentative="1">
      <w:start w:val="1"/>
      <w:numFmt w:val="bullet"/>
      <w:lvlText w:val=""/>
      <w:lvlJc w:val="left"/>
      <w:pPr>
        <w:tabs>
          <w:tab w:val="num" w:pos="5400"/>
        </w:tabs>
        <w:ind w:left="5400" w:hanging="360"/>
      </w:pPr>
      <w:rPr>
        <w:rFonts w:ascii="Symbol" w:hAnsi="Symbol" w:hint="default"/>
      </w:rPr>
    </w:lvl>
    <w:lvl w:ilvl="4" w:tplc="04090003" w:tentative="1">
      <w:start w:val="1"/>
      <w:numFmt w:val="bullet"/>
      <w:lvlText w:val="o"/>
      <w:lvlJc w:val="left"/>
      <w:pPr>
        <w:tabs>
          <w:tab w:val="num" w:pos="6120"/>
        </w:tabs>
        <w:ind w:left="6120" w:hanging="360"/>
      </w:pPr>
      <w:rPr>
        <w:rFonts w:ascii="Courier New" w:hAnsi="Courier New" w:cs="Courier New" w:hint="default"/>
      </w:rPr>
    </w:lvl>
    <w:lvl w:ilvl="5" w:tplc="04090005" w:tentative="1">
      <w:start w:val="1"/>
      <w:numFmt w:val="bullet"/>
      <w:lvlText w:val=""/>
      <w:lvlJc w:val="left"/>
      <w:pPr>
        <w:tabs>
          <w:tab w:val="num" w:pos="6840"/>
        </w:tabs>
        <w:ind w:left="6840" w:hanging="360"/>
      </w:pPr>
      <w:rPr>
        <w:rFonts w:ascii="Wingdings" w:hAnsi="Wingdings" w:hint="default"/>
      </w:rPr>
    </w:lvl>
    <w:lvl w:ilvl="6" w:tplc="04090001" w:tentative="1">
      <w:start w:val="1"/>
      <w:numFmt w:val="bullet"/>
      <w:lvlText w:val=""/>
      <w:lvlJc w:val="left"/>
      <w:pPr>
        <w:tabs>
          <w:tab w:val="num" w:pos="7560"/>
        </w:tabs>
        <w:ind w:left="7560" w:hanging="360"/>
      </w:pPr>
      <w:rPr>
        <w:rFonts w:ascii="Symbol" w:hAnsi="Symbol" w:hint="default"/>
      </w:rPr>
    </w:lvl>
    <w:lvl w:ilvl="7" w:tplc="04090003" w:tentative="1">
      <w:start w:val="1"/>
      <w:numFmt w:val="bullet"/>
      <w:lvlText w:val="o"/>
      <w:lvlJc w:val="left"/>
      <w:pPr>
        <w:tabs>
          <w:tab w:val="num" w:pos="8280"/>
        </w:tabs>
        <w:ind w:left="8280" w:hanging="360"/>
      </w:pPr>
      <w:rPr>
        <w:rFonts w:ascii="Courier New" w:hAnsi="Courier New" w:cs="Courier New" w:hint="default"/>
      </w:rPr>
    </w:lvl>
    <w:lvl w:ilvl="8" w:tplc="04090005" w:tentative="1">
      <w:start w:val="1"/>
      <w:numFmt w:val="bullet"/>
      <w:lvlText w:val=""/>
      <w:lvlJc w:val="left"/>
      <w:pPr>
        <w:tabs>
          <w:tab w:val="num" w:pos="9000"/>
        </w:tabs>
        <w:ind w:left="9000" w:hanging="360"/>
      </w:pPr>
      <w:rPr>
        <w:rFonts w:ascii="Wingdings" w:hAnsi="Wingdings" w:hint="default"/>
      </w:rPr>
    </w:lvl>
  </w:abstractNum>
  <w:abstractNum w:abstractNumId="5" w15:restartNumberingAfterBreak="0">
    <w:nsid w:val="0D82548A"/>
    <w:multiLevelType w:val="hybridMultilevel"/>
    <w:tmpl w:val="E0EA1650"/>
    <w:lvl w:ilvl="0" w:tplc="0409000B">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720"/>
        </w:tabs>
        <w:ind w:left="-720" w:hanging="360"/>
      </w:pPr>
      <w:rPr>
        <w:rFonts w:ascii="Wingdings" w:hAnsi="Wingdings" w:hint="default"/>
      </w:rPr>
    </w:lvl>
    <w:lvl w:ilvl="3" w:tplc="04090001" w:tentative="1">
      <w:start w:val="1"/>
      <w:numFmt w:val="bullet"/>
      <w:lvlText w:val=""/>
      <w:lvlJc w:val="left"/>
      <w:pPr>
        <w:tabs>
          <w:tab w:val="num" w:pos="0"/>
        </w:tabs>
        <w:ind w:left="0" w:hanging="360"/>
      </w:pPr>
      <w:rPr>
        <w:rFonts w:ascii="Symbol" w:hAnsi="Symbol" w:hint="default"/>
      </w:rPr>
    </w:lvl>
    <w:lvl w:ilvl="4" w:tplc="04090003" w:tentative="1">
      <w:start w:val="1"/>
      <w:numFmt w:val="bullet"/>
      <w:lvlText w:val="o"/>
      <w:lvlJc w:val="left"/>
      <w:pPr>
        <w:tabs>
          <w:tab w:val="num" w:pos="720"/>
        </w:tabs>
        <w:ind w:left="720" w:hanging="360"/>
      </w:pPr>
      <w:rPr>
        <w:rFonts w:ascii="Courier New" w:hAnsi="Courier New" w:cs="Courier New" w:hint="default"/>
      </w:rPr>
    </w:lvl>
    <w:lvl w:ilvl="5" w:tplc="04090005" w:tentative="1">
      <w:start w:val="1"/>
      <w:numFmt w:val="bullet"/>
      <w:lvlText w:val=""/>
      <w:lvlJc w:val="left"/>
      <w:pPr>
        <w:tabs>
          <w:tab w:val="num" w:pos="1440"/>
        </w:tabs>
        <w:ind w:left="1440" w:hanging="360"/>
      </w:pPr>
      <w:rPr>
        <w:rFonts w:ascii="Wingdings" w:hAnsi="Wingdings" w:hint="default"/>
      </w:rPr>
    </w:lvl>
    <w:lvl w:ilvl="6" w:tplc="04090001" w:tentative="1">
      <w:start w:val="1"/>
      <w:numFmt w:val="bullet"/>
      <w:lvlText w:val=""/>
      <w:lvlJc w:val="left"/>
      <w:pPr>
        <w:tabs>
          <w:tab w:val="num" w:pos="2160"/>
        </w:tabs>
        <w:ind w:left="2160" w:hanging="360"/>
      </w:pPr>
      <w:rPr>
        <w:rFonts w:ascii="Symbol" w:hAnsi="Symbol" w:hint="default"/>
      </w:rPr>
    </w:lvl>
    <w:lvl w:ilvl="7" w:tplc="04090003" w:tentative="1">
      <w:start w:val="1"/>
      <w:numFmt w:val="bullet"/>
      <w:lvlText w:val="o"/>
      <w:lvlJc w:val="left"/>
      <w:pPr>
        <w:tabs>
          <w:tab w:val="num" w:pos="2880"/>
        </w:tabs>
        <w:ind w:left="2880" w:hanging="360"/>
      </w:pPr>
      <w:rPr>
        <w:rFonts w:ascii="Courier New" w:hAnsi="Courier New" w:cs="Courier New" w:hint="default"/>
      </w:rPr>
    </w:lvl>
    <w:lvl w:ilvl="8" w:tplc="04090005" w:tentative="1">
      <w:start w:val="1"/>
      <w:numFmt w:val="bullet"/>
      <w:lvlText w:val=""/>
      <w:lvlJc w:val="left"/>
      <w:pPr>
        <w:tabs>
          <w:tab w:val="num" w:pos="3600"/>
        </w:tabs>
        <w:ind w:left="3600" w:hanging="360"/>
      </w:pPr>
      <w:rPr>
        <w:rFonts w:ascii="Wingdings" w:hAnsi="Wingdings" w:hint="default"/>
      </w:rPr>
    </w:lvl>
  </w:abstractNum>
  <w:abstractNum w:abstractNumId="6" w15:restartNumberingAfterBreak="0">
    <w:nsid w:val="0E214848"/>
    <w:multiLevelType w:val="hybridMultilevel"/>
    <w:tmpl w:val="D9EE0C6E"/>
    <w:lvl w:ilvl="0" w:tplc="0409000F">
      <w:start w:val="1"/>
      <w:numFmt w:val="decimal"/>
      <w:lvlText w:val="%1."/>
      <w:lvlJc w:val="left"/>
      <w:pPr>
        <w:tabs>
          <w:tab w:val="num" w:pos="720"/>
        </w:tabs>
        <w:ind w:left="720" w:hanging="360"/>
      </w:pPr>
      <w:rPr>
        <w:rFonts w:hint="default"/>
        <w:b w:val="0"/>
        <w:u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16162E8"/>
    <w:multiLevelType w:val="multilevel"/>
    <w:tmpl w:val="E0EA1650"/>
    <w:lvl w:ilvl="0">
      <w:start w:val="1"/>
      <w:numFmt w:val="bullet"/>
      <w:lvlText w:val=""/>
      <w:lvlJc w:val="left"/>
      <w:pPr>
        <w:tabs>
          <w:tab w:val="num" w:pos="360"/>
        </w:tabs>
        <w:ind w:left="36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720"/>
        </w:tabs>
        <w:ind w:left="-720" w:hanging="360"/>
      </w:pPr>
      <w:rPr>
        <w:rFonts w:ascii="Wingdings" w:hAnsi="Wingdings" w:hint="default"/>
      </w:rPr>
    </w:lvl>
    <w:lvl w:ilvl="3">
      <w:start w:val="1"/>
      <w:numFmt w:val="bullet"/>
      <w:lvlText w:val=""/>
      <w:lvlJc w:val="left"/>
      <w:pPr>
        <w:tabs>
          <w:tab w:val="num" w:pos="0"/>
        </w:tabs>
        <w:ind w:left="0" w:hanging="360"/>
      </w:pPr>
      <w:rPr>
        <w:rFonts w:ascii="Symbol" w:hAnsi="Symbol" w:hint="default"/>
      </w:rPr>
    </w:lvl>
    <w:lvl w:ilvl="4">
      <w:start w:val="1"/>
      <w:numFmt w:val="bullet"/>
      <w:lvlText w:val="o"/>
      <w:lvlJc w:val="left"/>
      <w:pPr>
        <w:tabs>
          <w:tab w:val="num" w:pos="720"/>
        </w:tabs>
        <w:ind w:left="720" w:hanging="360"/>
      </w:pPr>
      <w:rPr>
        <w:rFonts w:ascii="Courier New" w:hAnsi="Courier New" w:cs="Courier New" w:hint="default"/>
      </w:rPr>
    </w:lvl>
    <w:lvl w:ilvl="5">
      <w:start w:val="1"/>
      <w:numFmt w:val="bullet"/>
      <w:lvlText w:val=""/>
      <w:lvlJc w:val="left"/>
      <w:pPr>
        <w:tabs>
          <w:tab w:val="num" w:pos="1440"/>
        </w:tabs>
        <w:ind w:left="1440" w:hanging="360"/>
      </w:pPr>
      <w:rPr>
        <w:rFonts w:ascii="Wingdings" w:hAnsi="Wingdings" w:hint="default"/>
      </w:rPr>
    </w:lvl>
    <w:lvl w:ilvl="6">
      <w:start w:val="1"/>
      <w:numFmt w:val="bullet"/>
      <w:lvlText w:val=""/>
      <w:lvlJc w:val="left"/>
      <w:pPr>
        <w:tabs>
          <w:tab w:val="num" w:pos="2160"/>
        </w:tabs>
        <w:ind w:left="2160" w:hanging="360"/>
      </w:pPr>
      <w:rPr>
        <w:rFonts w:ascii="Symbol" w:hAnsi="Symbol" w:hint="default"/>
      </w:rPr>
    </w:lvl>
    <w:lvl w:ilvl="7">
      <w:start w:val="1"/>
      <w:numFmt w:val="bullet"/>
      <w:lvlText w:val="o"/>
      <w:lvlJc w:val="left"/>
      <w:pPr>
        <w:tabs>
          <w:tab w:val="num" w:pos="2880"/>
        </w:tabs>
        <w:ind w:left="2880" w:hanging="360"/>
      </w:pPr>
      <w:rPr>
        <w:rFonts w:ascii="Courier New" w:hAnsi="Courier New" w:cs="Courier New" w:hint="default"/>
      </w:rPr>
    </w:lvl>
    <w:lvl w:ilvl="8">
      <w:start w:val="1"/>
      <w:numFmt w:val="bullet"/>
      <w:lvlText w:val=""/>
      <w:lvlJc w:val="left"/>
      <w:pPr>
        <w:tabs>
          <w:tab w:val="num" w:pos="3600"/>
        </w:tabs>
        <w:ind w:left="3600" w:hanging="360"/>
      </w:pPr>
      <w:rPr>
        <w:rFonts w:ascii="Wingdings" w:hAnsi="Wingdings" w:hint="default"/>
      </w:rPr>
    </w:lvl>
  </w:abstractNum>
  <w:abstractNum w:abstractNumId="8" w15:restartNumberingAfterBreak="0">
    <w:nsid w:val="124B72BE"/>
    <w:multiLevelType w:val="hybridMultilevel"/>
    <w:tmpl w:val="497EB47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602780C"/>
    <w:multiLevelType w:val="hybridMultilevel"/>
    <w:tmpl w:val="A7B41D90"/>
    <w:lvl w:ilvl="0" w:tplc="E144A9C6">
      <w:numFmt w:val="bullet"/>
      <w:lvlText w:val="-"/>
      <w:lvlJc w:val="left"/>
      <w:pPr>
        <w:tabs>
          <w:tab w:val="num" w:pos="360"/>
        </w:tabs>
        <w:ind w:left="360" w:hanging="360"/>
      </w:pPr>
      <w:rPr>
        <w:rFonts w:ascii="Times New Roman" w:eastAsia="Times New Roman" w:hAnsi="Times New Roman" w:cs="Times New Roman" w:hint="default"/>
      </w:rPr>
    </w:lvl>
    <w:lvl w:ilvl="1" w:tplc="0409000B">
      <w:start w:val="1"/>
      <w:numFmt w:val="bullet"/>
      <w:lvlText w:val=""/>
      <w:lvlJc w:val="left"/>
      <w:pPr>
        <w:tabs>
          <w:tab w:val="num" w:pos="1080"/>
        </w:tabs>
        <w:ind w:left="1080" w:hanging="360"/>
      </w:pPr>
      <w:rPr>
        <w:rFonts w:ascii="Wingdings" w:hAnsi="Wingdings"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1795555C"/>
    <w:multiLevelType w:val="hybridMultilevel"/>
    <w:tmpl w:val="C524A46E"/>
    <w:lvl w:ilvl="0" w:tplc="531CDF90">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720"/>
        </w:tabs>
        <w:ind w:left="-720" w:hanging="360"/>
      </w:pPr>
      <w:rPr>
        <w:rFonts w:ascii="Wingdings" w:hAnsi="Wingdings" w:hint="default"/>
      </w:rPr>
    </w:lvl>
    <w:lvl w:ilvl="3" w:tplc="04090001" w:tentative="1">
      <w:start w:val="1"/>
      <w:numFmt w:val="bullet"/>
      <w:lvlText w:val=""/>
      <w:lvlJc w:val="left"/>
      <w:pPr>
        <w:tabs>
          <w:tab w:val="num" w:pos="0"/>
        </w:tabs>
        <w:ind w:left="0" w:hanging="360"/>
      </w:pPr>
      <w:rPr>
        <w:rFonts w:ascii="Symbol" w:hAnsi="Symbol" w:hint="default"/>
      </w:rPr>
    </w:lvl>
    <w:lvl w:ilvl="4" w:tplc="04090003" w:tentative="1">
      <w:start w:val="1"/>
      <w:numFmt w:val="bullet"/>
      <w:lvlText w:val="o"/>
      <w:lvlJc w:val="left"/>
      <w:pPr>
        <w:tabs>
          <w:tab w:val="num" w:pos="720"/>
        </w:tabs>
        <w:ind w:left="720" w:hanging="360"/>
      </w:pPr>
      <w:rPr>
        <w:rFonts w:ascii="Courier New" w:hAnsi="Courier New" w:cs="Courier New" w:hint="default"/>
      </w:rPr>
    </w:lvl>
    <w:lvl w:ilvl="5" w:tplc="04090005" w:tentative="1">
      <w:start w:val="1"/>
      <w:numFmt w:val="bullet"/>
      <w:lvlText w:val=""/>
      <w:lvlJc w:val="left"/>
      <w:pPr>
        <w:tabs>
          <w:tab w:val="num" w:pos="1440"/>
        </w:tabs>
        <w:ind w:left="1440" w:hanging="360"/>
      </w:pPr>
      <w:rPr>
        <w:rFonts w:ascii="Wingdings" w:hAnsi="Wingdings" w:hint="default"/>
      </w:rPr>
    </w:lvl>
    <w:lvl w:ilvl="6" w:tplc="04090001" w:tentative="1">
      <w:start w:val="1"/>
      <w:numFmt w:val="bullet"/>
      <w:lvlText w:val=""/>
      <w:lvlJc w:val="left"/>
      <w:pPr>
        <w:tabs>
          <w:tab w:val="num" w:pos="2160"/>
        </w:tabs>
        <w:ind w:left="2160" w:hanging="360"/>
      </w:pPr>
      <w:rPr>
        <w:rFonts w:ascii="Symbol" w:hAnsi="Symbol" w:hint="default"/>
      </w:rPr>
    </w:lvl>
    <w:lvl w:ilvl="7" w:tplc="04090003" w:tentative="1">
      <w:start w:val="1"/>
      <w:numFmt w:val="bullet"/>
      <w:lvlText w:val="o"/>
      <w:lvlJc w:val="left"/>
      <w:pPr>
        <w:tabs>
          <w:tab w:val="num" w:pos="2880"/>
        </w:tabs>
        <w:ind w:left="2880" w:hanging="360"/>
      </w:pPr>
      <w:rPr>
        <w:rFonts w:ascii="Courier New" w:hAnsi="Courier New" w:cs="Courier New" w:hint="default"/>
      </w:rPr>
    </w:lvl>
    <w:lvl w:ilvl="8" w:tplc="04090005" w:tentative="1">
      <w:start w:val="1"/>
      <w:numFmt w:val="bullet"/>
      <w:lvlText w:val=""/>
      <w:lvlJc w:val="left"/>
      <w:pPr>
        <w:tabs>
          <w:tab w:val="num" w:pos="3600"/>
        </w:tabs>
        <w:ind w:left="3600" w:hanging="360"/>
      </w:pPr>
      <w:rPr>
        <w:rFonts w:ascii="Wingdings" w:hAnsi="Wingdings" w:hint="default"/>
      </w:rPr>
    </w:lvl>
  </w:abstractNum>
  <w:abstractNum w:abstractNumId="11" w15:restartNumberingAfterBreak="0">
    <w:nsid w:val="1862303C"/>
    <w:multiLevelType w:val="hybridMultilevel"/>
    <w:tmpl w:val="7A58F12A"/>
    <w:lvl w:ilvl="0" w:tplc="6BDC4154">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98F449C8">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9661429"/>
    <w:multiLevelType w:val="hybridMultilevel"/>
    <w:tmpl w:val="908A6B96"/>
    <w:lvl w:ilvl="0" w:tplc="0409000F">
      <w:start w:val="3"/>
      <w:numFmt w:val="decimal"/>
      <w:lvlText w:val="%1."/>
      <w:lvlJc w:val="left"/>
      <w:pPr>
        <w:tabs>
          <w:tab w:val="num" w:pos="720"/>
        </w:tabs>
        <w:ind w:left="720"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203263E3"/>
    <w:multiLevelType w:val="hybridMultilevel"/>
    <w:tmpl w:val="A5F67302"/>
    <w:lvl w:ilvl="0" w:tplc="C5528E4C">
      <w:start w:val="1"/>
      <w:numFmt w:val="decimal"/>
      <w:lvlText w:val="%1."/>
      <w:lvlJc w:val="left"/>
      <w:pPr>
        <w:tabs>
          <w:tab w:val="num" w:pos="720"/>
        </w:tabs>
        <w:ind w:left="720" w:hanging="360"/>
      </w:pPr>
      <w:rPr>
        <w:rFonts w:hint="default"/>
      </w:rPr>
    </w:lvl>
    <w:lvl w:ilvl="1" w:tplc="839441C8" w:tentative="1">
      <w:start w:val="1"/>
      <w:numFmt w:val="lowerLetter"/>
      <w:lvlText w:val="%2."/>
      <w:lvlJc w:val="left"/>
      <w:pPr>
        <w:tabs>
          <w:tab w:val="num" w:pos="1440"/>
        </w:tabs>
        <w:ind w:left="1440" w:hanging="360"/>
      </w:pPr>
    </w:lvl>
    <w:lvl w:ilvl="2" w:tplc="EEE0B752" w:tentative="1">
      <w:start w:val="1"/>
      <w:numFmt w:val="lowerRoman"/>
      <w:lvlText w:val="%3."/>
      <w:lvlJc w:val="right"/>
      <w:pPr>
        <w:tabs>
          <w:tab w:val="num" w:pos="2160"/>
        </w:tabs>
        <w:ind w:left="2160" w:hanging="180"/>
      </w:pPr>
    </w:lvl>
    <w:lvl w:ilvl="3" w:tplc="5C8AA9DA" w:tentative="1">
      <w:start w:val="1"/>
      <w:numFmt w:val="decimal"/>
      <w:lvlText w:val="%4."/>
      <w:lvlJc w:val="left"/>
      <w:pPr>
        <w:tabs>
          <w:tab w:val="num" w:pos="2880"/>
        </w:tabs>
        <w:ind w:left="2880" w:hanging="360"/>
      </w:pPr>
    </w:lvl>
    <w:lvl w:ilvl="4" w:tplc="89E82500" w:tentative="1">
      <w:start w:val="1"/>
      <w:numFmt w:val="lowerLetter"/>
      <w:lvlText w:val="%5."/>
      <w:lvlJc w:val="left"/>
      <w:pPr>
        <w:tabs>
          <w:tab w:val="num" w:pos="3600"/>
        </w:tabs>
        <w:ind w:left="3600" w:hanging="360"/>
      </w:pPr>
    </w:lvl>
    <w:lvl w:ilvl="5" w:tplc="E580E726" w:tentative="1">
      <w:start w:val="1"/>
      <w:numFmt w:val="lowerRoman"/>
      <w:lvlText w:val="%6."/>
      <w:lvlJc w:val="right"/>
      <w:pPr>
        <w:tabs>
          <w:tab w:val="num" w:pos="4320"/>
        </w:tabs>
        <w:ind w:left="4320" w:hanging="180"/>
      </w:pPr>
    </w:lvl>
    <w:lvl w:ilvl="6" w:tplc="33166038" w:tentative="1">
      <w:start w:val="1"/>
      <w:numFmt w:val="decimal"/>
      <w:lvlText w:val="%7."/>
      <w:lvlJc w:val="left"/>
      <w:pPr>
        <w:tabs>
          <w:tab w:val="num" w:pos="5040"/>
        </w:tabs>
        <w:ind w:left="5040" w:hanging="360"/>
      </w:pPr>
    </w:lvl>
    <w:lvl w:ilvl="7" w:tplc="9B083138" w:tentative="1">
      <w:start w:val="1"/>
      <w:numFmt w:val="lowerLetter"/>
      <w:lvlText w:val="%8."/>
      <w:lvlJc w:val="left"/>
      <w:pPr>
        <w:tabs>
          <w:tab w:val="num" w:pos="5760"/>
        </w:tabs>
        <w:ind w:left="5760" w:hanging="360"/>
      </w:pPr>
    </w:lvl>
    <w:lvl w:ilvl="8" w:tplc="84F4FE60" w:tentative="1">
      <w:start w:val="1"/>
      <w:numFmt w:val="lowerRoman"/>
      <w:lvlText w:val="%9."/>
      <w:lvlJc w:val="right"/>
      <w:pPr>
        <w:tabs>
          <w:tab w:val="num" w:pos="6480"/>
        </w:tabs>
        <w:ind w:left="6480" w:hanging="180"/>
      </w:pPr>
    </w:lvl>
  </w:abstractNum>
  <w:abstractNum w:abstractNumId="14" w15:restartNumberingAfterBreak="0">
    <w:nsid w:val="21F44D23"/>
    <w:multiLevelType w:val="hybridMultilevel"/>
    <w:tmpl w:val="66868BD8"/>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73D1815"/>
    <w:multiLevelType w:val="hybridMultilevel"/>
    <w:tmpl w:val="9F3072B4"/>
    <w:lvl w:ilvl="0" w:tplc="8A4C1456">
      <w:start w:val="2"/>
      <w:numFmt w:val="decimal"/>
      <w:lvlText w:val="%1."/>
      <w:lvlJc w:val="left"/>
      <w:pPr>
        <w:tabs>
          <w:tab w:val="num" w:pos="780"/>
        </w:tabs>
        <w:ind w:left="780" w:hanging="4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29CB7F8D"/>
    <w:multiLevelType w:val="multilevel"/>
    <w:tmpl w:val="E0EA1650"/>
    <w:lvl w:ilvl="0">
      <w:start w:val="1"/>
      <w:numFmt w:val="bullet"/>
      <w:lvlText w:val=""/>
      <w:lvlJc w:val="left"/>
      <w:pPr>
        <w:tabs>
          <w:tab w:val="num" w:pos="360"/>
        </w:tabs>
        <w:ind w:left="36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720"/>
        </w:tabs>
        <w:ind w:left="-720" w:hanging="360"/>
      </w:pPr>
      <w:rPr>
        <w:rFonts w:ascii="Wingdings" w:hAnsi="Wingdings" w:hint="default"/>
      </w:rPr>
    </w:lvl>
    <w:lvl w:ilvl="3">
      <w:start w:val="1"/>
      <w:numFmt w:val="bullet"/>
      <w:lvlText w:val=""/>
      <w:lvlJc w:val="left"/>
      <w:pPr>
        <w:tabs>
          <w:tab w:val="num" w:pos="0"/>
        </w:tabs>
        <w:ind w:left="0" w:hanging="360"/>
      </w:pPr>
      <w:rPr>
        <w:rFonts w:ascii="Symbol" w:hAnsi="Symbol" w:hint="default"/>
      </w:rPr>
    </w:lvl>
    <w:lvl w:ilvl="4">
      <w:start w:val="1"/>
      <w:numFmt w:val="bullet"/>
      <w:lvlText w:val="o"/>
      <w:lvlJc w:val="left"/>
      <w:pPr>
        <w:tabs>
          <w:tab w:val="num" w:pos="720"/>
        </w:tabs>
        <w:ind w:left="720" w:hanging="360"/>
      </w:pPr>
      <w:rPr>
        <w:rFonts w:ascii="Courier New" w:hAnsi="Courier New" w:cs="Courier New" w:hint="default"/>
      </w:rPr>
    </w:lvl>
    <w:lvl w:ilvl="5">
      <w:start w:val="1"/>
      <w:numFmt w:val="bullet"/>
      <w:lvlText w:val=""/>
      <w:lvlJc w:val="left"/>
      <w:pPr>
        <w:tabs>
          <w:tab w:val="num" w:pos="1440"/>
        </w:tabs>
        <w:ind w:left="1440" w:hanging="360"/>
      </w:pPr>
      <w:rPr>
        <w:rFonts w:ascii="Wingdings" w:hAnsi="Wingdings" w:hint="default"/>
      </w:rPr>
    </w:lvl>
    <w:lvl w:ilvl="6">
      <w:start w:val="1"/>
      <w:numFmt w:val="bullet"/>
      <w:lvlText w:val=""/>
      <w:lvlJc w:val="left"/>
      <w:pPr>
        <w:tabs>
          <w:tab w:val="num" w:pos="2160"/>
        </w:tabs>
        <w:ind w:left="2160" w:hanging="360"/>
      </w:pPr>
      <w:rPr>
        <w:rFonts w:ascii="Symbol" w:hAnsi="Symbol" w:hint="default"/>
      </w:rPr>
    </w:lvl>
    <w:lvl w:ilvl="7">
      <w:start w:val="1"/>
      <w:numFmt w:val="bullet"/>
      <w:lvlText w:val="o"/>
      <w:lvlJc w:val="left"/>
      <w:pPr>
        <w:tabs>
          <w:tab w:val="num" w:pos="2880"/>
        </w:tabs>
        <w:ind w:left="2880" w:hanging="360"/>
      </w:pPr>
      <w:rPr>
        <w:rFonts w:ascii="Courier New" w:hAnsi="Courier New" w:cs="Courier New" w:hint="default"/>
      </w:rPr>
    </w:lvl>
    <w:lvl w:ilvl="8">
      <w:start w:val="1"/>
      <w:numFmt w:val="bullet"/>
      <w:lvlText w:val=""/>
      <w:lvlJc w:val="left"/>
      <w:pPr>
        <w:tabs>
          <w:tab w:val="num" w:pos="3600"/>
        </w:tabs>
        <w:ind w:left="3600" w:hanging="360"/>
      </w:pPr>
      <w:rPr>
        <w:rFonts w:ascii="Wingdings" w:hAnsi="Wingdings" w:hint="default"/>
      </w:rPr>
    </w:lvl>
  </w:abstractNum>
  <w:abstractNum w:abstractNumId="17" w15:restartNumberingAfterBreak="0">
    <w:nsid w:val="2BCA1E94"/>
    <w:multiLevelType w:val="hybridMultilevel"/>
    <w:tmpl w:val="DC424B4E"/>
    <w:lvl w:ilvl="0" w:tplc="DFD6A946">
      <w:numFmt w:val="bullet"/>
      <w:lvlText w:val="-"/>
      <w:lvlJc w:val="left"/>
      <w:pPr>
        <w:tabs>
          <w:tab w:val="num" w:pos="360"/>
        </w:tabs>
        <w:ind w:left="360" w:hanging="360"/>
      </w:pPr>
      <w:rPr>
        <w:rFonts w:ascii="Times New Roman" w:eastAsia="SimSu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720"/>
        </w:tabs>
        <w:ind w:left="-720" w:hanging="360"/>
      </w:pPr>
      <w:rPr>
        <w:rFonts w:ascii="Wingdings" w:hAnsi="Wingdings" w:hint="default"/>
      </w:rPr>
    </w:lvl>
    <w:lvl w:ilvl="3" w:tplc="04090001" w:tentative="1">
      <w:start w:val="1"/>
      <w:numFmt w:val="bullet"/>
      <w:lvlText w:val=""/>
      <w:lvlJc w:val="left"/>
      <w:pPr>
        <w:tabs>
          <w:tab w:val="num" w:pos="0"/>
        </w:tabs>
        <w:ind w:left="0" w:hanging="360"/>
      </w:pPr>
      <w:rPr>
        <w:rFonts w:ascii="Symbol" w:hAnsi="Symbol" w:hint="default"/>
      </w:rPr>
    </w:lvl>
    <w:lvl w:ilvl="4" w:tplc="04090003" w:tentative="1">
      <w:start w:val="1"/>
      <w:numFmt w:val="bullet"/>
      <w:lvlText w:val="o"/>
      <w:lvlJc w:val="left"/>
      <w:pPr>
        <w:tabs>
          <w:tab w:val="num" w:pos="720"/>
        </w:tabs>
        <w:ind w:left="720" w:hanging="360"/>
      </w:pPr>
      <w:rPr>
        <w:rFonts w:ascii="Courier New" w:hAnsi="Courier New" w:cs="Courier New" w:hint="default"/>
      </w:rPr>
    </w:lvl>
    <w:lvl w:ilvl="5" w:tplc="04090005" w:tentative="1">
      <w:start w:val="1"/>
      <w:numFmt w:val="bullet"/>
      <w:lvlText w:val=""/>
      <w:lvlJc w:val="left"/>
      <w:pPr>
        <w:tabs>
          <w:tab w:val="num" w:pos="1440"/>
        </w:tabs>
        <w:ind w:left="1440" w:hanging="360"/>
      </w:pPr>
      <w:rPr>
        <w:rFonts w:ascii="Wingdings" w:hAnsi="Wingdings" w:hint="default"/>
      </w:rPr>
    </w:lvl>
    <w:lvl w:ilvl="6" w:tplc="04090001" w:tentative="1">
      <w:start w:val="1"/>
      <w:numFmt w:val="bullet"/>
      <w:lvlText w:val=""/>
      <w:lvlJc w:val="left"/>
      <w:pPr>
        <w:tabs>
          <w:tab w:val="num" w:pos="2160"/>
        </w:tabs>
        <w:ind w:left="2160" w:hanging="360"/>
      </w:pPr>
      <w:rPr>
        <w:rFonts w:ascii="Symbol" w:hAnsi="Symbol" w:hint="default"/>
      </w:rPr>
    </w:lvl>
    <w:lvl w:ilvl="7" w:tplc="04090003" w:tentative="1">
      <w:start w:val="1"/>
      <w:numFmt w:val="bullet"/>
      <w:lvlText w:val="o"/>
      <w:lvlJc w:val="left"/>
      <w:pPr>
        <w:tabs>
          <w:tab w:val="num" w:pos="2880"/>
        </w:tabs>
        <w:ind w:left="2880" w:hanging="360"/>
      </w:pPr>
      <w:rPr>
        <w:rFonts w:ascii="Courier New" w:hAnsi="Courier New" w:cs="Courier New" w:hint="default"/>
      </w:rPr>
    </w:lvl>
    <w:lvl w:ilvl="8" w:tplc="04090005" w:tentative="1">
      <w:start w:val="1"/>
      <w:numFmt w:val="bullet"/>
      <w:lvlText w:val=""/>
      <w:lvlJc w:val="left"/>
      <w:pPr>
        <w:tabs>
          <w:tab w:val="num" w:pos="3600"/>
        </w:tabs>
        <w:ind w:left="3600" w:hanging="360"/>
      </w:pPr>
      <w:rPr>
        <w:rFonts w:ascii="Wingdings" w:hAnsi="Wingdings" w:hint="default"/>
      </w:rPr>
    </w:lvl>
  </w:abstractNum>
  <w:abstractNum w:abstractNumId="18" w15:restartNumberingAfterBreak="0">
    <w:nsid w:val="3A1878FC"/>
    <w:multiLevelType w:val="hybridMultilevel"/>
    <w:tmpl w:val="3C62F930"/>
    <w:lvl w:ilvl="0" w:tplc="BC06B50A">
      <w:start w:val="1"/>
      <w:numFmt w:val="bullet"/>
      <w:lvlText w:val="-"/>
      <w:lvlJc w:val="left"/>
      <w:pPr>
        <w:tabs>
          <w:tab w:val="num" w:pos="360"/>
        </w:tabs>
        <w:ind w:left="36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720"/>
        </w:tabs>
        <w:ind w:left="-720" w:hanging="360"/>
      </w:pPr>
      <w:rPr>
        <w:rFonts w:ascii="Wingdings" w:hAnsi="Wingdings" w:hint="default"/>
      </w:rPr>
    </w:lvl>
    <w:lvl w:ilvl="3" w:tplc="04090001" w:tentative="1">
      <w:start w:val="1"/>
      <w:numFmt w:val="bullet"/>
      <w:lvlText w:val=""/>
      <w:lvlJc w:val="left"/>
      <w:pPr>
        <w:tabs>
          <w:tab w:val="num" w:pos="0"/>
        </w:tabs>
        <w:ind w:left="0" w:hanging="360"/>
      </w:pPr>
      <w:rPr>
        <w:rFonts w:ascii="Symbol" w:hAnsi="Symbol" w:hint="default"/>
      </w:rPr>
    </w:lvl>
    <w:lvl w:ilvl="4" w:tplc="04090003" w:tentative="1">
      <w:start w:val="1"/>
      <w:numFmt w:val="bullet"/>
      <w:lvlText w:val="o"/>
      <w:lvlJc w:val="left"/>
      <w:pPr>
        <w:tabs>
          <w:tab w:val="num" w:pos="720"/>
        </w:tabs>
        <w:ind w:left="720" w:hanging="360"/>
      </w:pPr>
      <w:rPr>
        <w:rFonts w:ascii="Courier New" w:hAnsi="Courier New" w:cs="Courier New" w:hint="default"/>
      </w:rPr>
    </w:lvl>
    <w:lvl w:ilvl="5" w:tplc="04090005" w:tentative="1">
      <w:start w:val="1"/>
      <w:numFmt w:val="bullet"/>
      <w:lvlText w:val=""/>
      <w:lvlJc w:val="left"/>
      <w:pPr>
        <w:tabs>
          <w:tab w:val="num" w:pos="1440"/>
        </w:tabs>
        <w:ind w:left="1440" w:hanging="360"/>
      </w:pPr>
      <w:rPr>
        <w:rFonts w:ascii="Wingdings" w:hAnsi="Wingdings" w:hint="default"/>
      </w:rPr>
    </w:lvl>
    <w:lvl w:ilvl="6" w:tplc="04090001" w:tentative="1">
      <w:start w:val="1"/>
      <w:numFmt w:val="bullet"/>
      <w:lvlText w:val=""/>
      <w:lvlJc w:val="left"/>
      <w:pPr>
        <w:tabs>
          <w:tab w:val="num" w:pos="2160"/>
        </w:tabs>
        <w:ind w:left="2160" w:hanging="360"/>
      </w:pPr>
      <w:rPr>
        <w:rFonts w:ascii="Symbol" w:hAnsi="Symbol" w:hint="default"/>
      </w:rPr>
    </w:lvl>
    <w:lvl w:ilvl="7" w:tplc="04090003" w:tentative="1">
      <w:start w:val="1"/>
      <w:numFmt w:val="bullet"/>
      <w:lvlText w:val="o"/>
      <w:lvlJc w:val="left"/>
      <w:pPr>
        <w:tabs>
          <w:tab w:val="num" w:pos="2880"/>
        </w:tabs>
        <w:ind w:left="2880" w:hanging="360"/>
      </w:pPr>
      <w:rPr>
        <w:rFonts w:ascii="Courier New" w:hAnsi="Courier New" w:cs="Courier New" w:hint="default"/>
      </w:rPr>
    </w:lvl>
    <w:lvl w:ilvl="8" w:tplc="04090005" w:tentative="1">
      <w:start w:val="1"/>
      <w:numFmt w:val="bullet"/>
      <w:lvlText w:val=""/>
      <w:lvlJc w:val="left"/>
      <w:pPr>
        <w:tabs>
          <w:tab w:val="num" w:pos="3600"/>
        </w:tabs>
        <w:ind w:left="3600" w:hanging="360"/>
      </w:pPr>
      <w:rPr>
        <w:rFonts w:ascii="Wingdings" w:hAnsi="Wingdings" w:hint="default"/>
      </w:rPr>
    </w:lvl>
  </w:abstractNum>
  <w:abstractNum w:abstractNumId="19" w15:restartNumberingAfterBreak="0">
    <w:nsid w:val="3A8E1AEB"/>
    <w:multiLevelType w:val="hybridMultilevel"/>
    <w:tmpl w:val="063A4D9A"/>
    <w:lvl w:ilvl="0" w:tplc="0409000F">
      <w:start w:val="3"/>
      <w:numFmt w:val="decimal"/>
      <w:lvlText w:val="%1."/>
      <w:lvlJc w:val="left"/>
      <w:pPr>
        <w:tabs>
          <w:tab w:val="num" w:pos="720"/>
        </w:tabs>
        <w:ind w:left="720"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3C7F047D"/>
    <w:multiLevelType w:val="hybridMultilevel"/>
    <w:tmpl w:val="CB52C7F2"/>
    <w:lvl w:ilvl="0" w:tplc="0409000B">
      <w:start w:val="1"/>
      <w:numFmt w:val="bullet"/>
      <w:lvlText w:val=""/>
      <w:lvlJc w:val="left"/>
      <w:pPr>
        <w:tabs>
          <w:tab w:val="num" w:pos="360"/>
        </w:tabs>
        <w:ind w:left="360" w:hanging="360"/>
      </w:pPr>
      <w:rPr>
        <w:rFonts w:ascii="Wingdings" w:hAnsi="Wingdings" w:hint="default"/>
      </w:rPr>
    </w:lvl>
    <w:lvl w:ilvl="1" w:tplc="0409000B">
      <w:start w:val="1"/>
      <w:numFmt w:val="bullet"/>
      <w:lvlText w:val=""/>
      <w:lvlJc w:val="left"/>
      <w:pPr>
        <w:tabs>
          <w:tab w:val="num" w:pos="1080"/>
        </w:tabs>
        <w:ind w:left="1080" w:hanging="360"/>
      </w:pPr>
      <w:rPr>
        <w:rFonts w:ascii="Wingdings" w:hAnsi="Wingdings"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1" w15:restartNumberingAfterBreak="0">
    <w:nsid w:val="4097131D"/>
    <w:multiLevelType w:val="hybridMultilevel"/>
    <w:tmpl w:val="8792709E"/>
    <w:lvl w:ilvl="0" w:tplc="6BDC4154">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5592585"/>
    <w:multiLevelType w:val="hybridMultilevel"/>
    <w:tmpl w:val="84DA25C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0CA1528"/>
    <w:multiLevelType w:val="hybridMultilevel"/>
    <w:tmpl w:val="A3EE6616"/>
    <w:lvl w:ilvl="0" w:tplc="0AD879D2">
      <w:start w:val="1"/>
      <w:numFmt w:val="bullet"/>
      <w:lvlText w:val="-"/>
      <w:lvlJc w:val="left"/>
      <w:pPr>
        <w:ind w:left="1080" w:hanging="360"/>
      </w:pPr>
      <w:rPr>
        <w:rFonts w:ascii="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516D137A"/>
    <w:multiLevelType w:val="hybridMultilevel"/>
    <w:tmpl w:val="A70E58F6"/>
    <w:lvl w:ilvl="0" w:tplc="19923844">
      <w:start w:val="1"/>
      <w:numFmt w:val="bullet"/>
      <w:lvlText w:val="-"/>
      <w:lvlJc w:val="left"/>
      <w:pPr>
        <w:tabs>
          <w:tab w:val="num" w:pos="360"/>
        </w:tabs>
        <w:ind w:left="360" w:hanging="360"/>
      </w:pPr>
      <w:rPr>
        <w:rFonts w:ascii="Times New Roman" w:eastAsia="Times New Roman" w:hAnsi="Times New Roman" w:cs="Times New Roman" w:hint="default"/>
        <w:b/>
      </w:rPr>
    </w:lvl>
    <w:lvl w:ilvl="1" w:tplc="19923844">
      <w:start w:val="1"/>
      <w:numFmt w:val="bullet"/>
      <w:lvlText w:val="-"/>
      <w:lvlJc w:val="left"/>
      <w:pPr>
        <w:tabs>
          <w:tab w:val="num" w:pos="1080"/>
        </w:tabs>
        <w:ind w:left="1080" w:hanging="360"/>
      </w:pPr>
      <w:rPr>
        <w:rFonts w:ascii="Times New Roman" w:eastAsia="Times New Roman" w:hAnsi="Times New Roman" w:cs="Times New Roman" w:hint="default"/>
        <w:b/>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5" w15:restartNumberingAfterBreak="0">
    <w:nsid w:val="51B25880"/>
    <w:multiLevelType w:val="hybridMultilevel"/>
    <w:tmpl w:val="2BA0E860"/>
    <w:lvl w:ilvl="0" w:tplc="5A587090">
      <w:start w:val="1"/>
      <w:numFmt w:val="decimal"/>
      <w:lvlText w:val="%1."/>
      <w:lvlJc w:val="left"/>
      <w:pPr>
        <w:tabs>
          <w:tab w:val="num" w:pos="720"/>
        </w:tabs>
        <w:ind w:left="720" w:hanging="360"/>
      </w:pPr>
      <w:rPr>
        <w:rFonts w:hint="default"/>
        <w:b/>
      </w:rPr>
    </w:lvl>
    <w:lvl w:ilvl="1" w:tplc="E4F4F072" w:tentative="1">
      <w:start w:val="1"/>
      <w:numFmt w:val="lowerLetter"/>
      <w:lvlText w:val="%2."/>
      <w:lvlJc w:val="left"/>
      <w:pPr>
        <w:tabs>
          <w:tab w:val="num" w:pos="1440"/>
        </w:tabs>
        <w:ind w:left="1440" w:hanging="360"/>
      </w:pPr>
    </w:lvl>
    <w:lvl w:ilvl="2" w:tplc="D4A2EF66" w:tentative="1">
      <w:start w:val="1"/>
      <w:numFmt w:val="lowerRoman"/>
      <w:lvlText w:val="%3."/>
      <w:lvlJc w:val="right"/>
      <w:pPr>
        <w:tabs>
          <w:tab w:val="num" w:pos="2160"/>
        </w:tabs>
        <w:ind w:left="2160" w:hanging="180"/>
      </w:pPr>
    </w:lvl>
    <w:lvl w:ilvl="3" w:tplc="AE36DBA4" w:tentative="1">
      <w:start w:val="1"/>
      <w:numFmt w:val="decimal"/>
      <w:lvlText w:val="%4."/>
      <w:lvlJc w:val="left"/>
      <w:pPr>
        <w:tabs>
          <w:tab w:val="num" w:pos="2880"/>
        </w:tabs>
        <w:ind w:left="2880" w:hanging="360"/>
      </w:pPr>
    </w:lvl>
    <w:lvl w:ilvl="4" w:tplc="E730C9E2" w:tentative="1">
      <w:start w:val="1"/>
      <w:numFmt w:val="lowerLetter"/>
      <w:lvlText w:val="%5."/>
      <w:lvlJc w:val="left"/>
      <w:pPr>
        <w:tabs>
          <w:tab w:val="num" w:pos="3600"/>
        </w:tabs>
        <w:ind w:left="3600" w:hanging="360"/>
      </w:pPr>
    </w:lvl>
    <w:lvl w:ilvl="5" w:tplc="7332DDC8" w:tentative="1">
      <w:start w:val="1"/>
      <w:numFmt w:val="lowerRoman"/>
      <w:lvlText w:val="%6."/>
      <w:lvlJc w:val="right"/>
      <w:pPr>
        <w:tabs>
          <w:tab w:val="num" w:pos="4320"/>
        </w:tabs>
        <w:ind w:left="4320" w:hanging="180"/>
      </w:pPr>
    </w:lvl>
    <w:lvl w:ilvl="6" w:tplc="D07CA354" w:tentative="1">
      <w:start w:val="1"/>
      <w:numFmt w:val="decimal"/>
      <w:lvlText w:val="%7."/>
      <w:lvlJc w:val="left"/>
      <w:pPr>
        <w:tabs>
          <w:tab w:val="num" w:pos="5040"/>
        </w:tabs>
        <w:ind w:left="5040" w:hanging="360"/>
      </w:pPr>
    </w:lvl>
    <w:lvl w:ilvl="7" w:tplc="58D0A480" w:tentative="1">
      <w:start w:val="1"/>
      <w:numFmt w:val="lowerLetter"/>
      <w:lvlText w:val="%8."/>
      <w:lvlJc w:val="left"/>
      <w:pPr>
        <w:tabs>
          <w:tab w:val="num" w:pos="5760"/>
        </w:tabs>
        <w:ind w:left="5760" w:hanging="360"/>
      </w:pPr>
    </w:lvl>
    <w:lvl w:ilvl="8" w:tplc="5E484DDE" w:tentative="1">
      <w:start w:val="1"/>
      <w:numFmt w:val="lowerRoman"/>
      <w:lvlText w:val="%9."/>
      <w:lvlJc w:val="right"/>
      <w:pPr>
        <w:tabs>
          <w:tab w:val="num" w:pos="6480"/>
        </w:tabs>
        <w:ind w:left="6480" w:hanging="180"/>
      </w:pPr>
    </w:lvl>
  </w:abstractNum>
  <w:abstractNum w:abstractNumId="26" w15:restartNumberingAfterBreak="0">
    <w:nsid w:val="527A6840"/>
    <w:multiLevelType w:val="hybridMultilevel"/>
    <w:tmpl w:val="69684208"/>
    <w:lvl w:ilvl="0" w:tplc="14D0AE62">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7" w15:restartNumberingAfterBreak="0">
    <w:nsid w:val="53A36062"/>
    <w:multiLevelType w:val="hybridMultilevel"/>
    <w:tmpl w:val="2B301D14"/>
    <w:lvl w:ilvl="0" w:tplc="1424EC8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57A7C42"/>
    <w:multiLevelType w:val="hybridMultilevel"/>
    <w:tmpl w:val="52B43DA4"/>
    <w:lvl w:ilvl="0" w:tplc="DD3E3118">
      <w:start w:val="1"/>
      <w:numFmt w:val="decimal"/>
      <w:lvlText w:val="%1."/>
      <w:lvlJc w:val="left"/>
      <w:pPr>
        <w:tabs>
          <w:tab w:val="num" w:pos="720"/>
        </w:tabs>
        <w:ind w:left="720" w:hanging="360"/>
      </w:pPr>
      <w:rPr>
        <w:rFonts w:hint="default"/>
        <w:b/>
      </w:rPr>
    </w:lvl>
    <w:lvl w:ilvl="1" w:tplc="E8963FE8" w:tentative="1">
      <w:start w:val="1"/>
      <w:numFmt w:val="lowerLetter"/>
      <w:lvlText w:val="%2."/>
      <w:lvlJc w:val="left"/>
      <w:pPr>
        <w:tabs>
          <w:tab w:val="num" w:pos="1440"/>
        </w:tabs>
        <w:ind w:left="1440" w:hanging="360"/>
      </w:pPr>
    </w:lvl>
    <w:lvl w:ilvl="2" w:tplc="FA6CB9BC" w:tentative="1">
      <w:start w:val="1"/>
      <w:numFmt w:val="lowerRoman"/>
      <w:lvlText w:val="%3."/>
      <w:lvlJc w:val="right"/>
      <w:pPr>
        <w:tabs>
          <w:tab w:val="num" w:pos="2160"/>
        </w:tabs>
        <w:ind w:left="2160" w:hanging="180"/>
      </w:pPr>
    </w:lvl>
    <w:lvl w:ilvl="3" w:tplc="165AC766" w:tentative="1">
      <w:start w:val="1"/>
      <w:numFmt w:val="decimal"/>
      <w:lvlText w:val="%4."/>
      <w:lvlJc w:val="left"/>
      <w:pPr>
        <w:tabs>
          <w:tab w:val="num" w:pos="2880"/>
        </w:tabs>
        <w:ind w:left="2880" w:hanging="360"/>
      </w:pPr>
    </w:lvl>
    <w:lvl w:ilvl="4" w:tplc="4B1276EA" w:tentative="1">
      <w:start w:val="1"/>
      <w:numFmt w:val="lowerLetter"/>
      <w:lvlText w:val="%5."/>
      <w:lvlJc w:val="left"/>
      <w:pPr>
        <w:tabs>
          <w:tab w:val="num" w:pos="3600"/>
        </w:tabs>
        <w:ind w:left="3600" w:hanging="360"/>
      </w:pPr>
    </w:lvl>
    <w:lvl w:ilvl="5" w:tplc="6C84704A" w:tentative="1">
      <w:start w:val="1"/>
      <w:numFmt w:val="lowerRoman"/>
      <w:lvlText w:val="%6."/>
      <w:lvlJc w:val="right"/>
      <w:pPr>
        <w:tabs>
          <w:tab w:val="num" w:pos="4320"/>
        </w:tabs>
        <w:ind w:left="4320" w:hanging="180"/>
      </w:pPr>
    </w:lvl>
    <w:lvl w:ilvl="6" w:tplc="6060AA42" w:tentative="1">
      <w:start w:val="1"/>
      <w:numFmt w:val="decimal"/>
      <w:lvlText w:val="%7."/>
      <w:lvlJc w:val="left"/>
      <w:pPr>
        <w:tabs>
          <w:tab w:val="num" w:pos="5040"/>
        </w:tabs>
        <w:ind w:left="5040" w:hanging="360"/>
      </w:pPr>
    </w:lvl>
    <w:lvl w:ilvl="7" w:tplc="5A0620D6" w:tentative="1">
      <w:start w:val="1"/>
      <w:numFmt w:val="lowerLetter"/>
      <w:lvlText w:val="%8."/>
      <w:lvlJc w:val="left"/>
      <w:pPr>
        <w:tabs>
          <w:tab w:val="num" w:pos="5760"/>
        </w:tabs>
        <w:ind w:left="5760" w:hanging="360"/>
      </w:pPr>
    </w:lvl>
    <w:lvl w:ilvl="8" w:tplc="336C34D8" w:tentative="1">
      <w:start w:val="1"/>
      <w:numFmt w:val="lowerRoman"/>
      <w:lvlText w:val="%9."/>
      <w:lvlJc w:val="right"/>
      <w:pPr>
        <w:tabs>
          <w:tab w:val="num" w:pos="6480"/>
        </w:tabs>
        <w:ind w:left="6480" w:hanging="180"/>
      </w:pPr>
    </w:lvl>
  </w:abstractNum>
  <w:abstractNum w:abstractNumId="29" w15:restartNumberingAfterBreak="0">
    <w:nsid w:val="5A054B42"/>
    <w:multiLevelType w:val="hybridMultilevel"/>
    <w:tmpl w:val="D4D6C054"/>
    <w:lvl w:ilvl="0" w:tplc="14D0AE62">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0" w15:restartNumberingAfterBreak="0">
    <w:nsid w:val="5A5C4B7C"/>
    <w:multiLevelType w:val="multilevel"/>
    <w:tmpl w:val="C524A46E"/>
    <w:lvl w:ilvl="0">
      <w:numFmt w:val="bullet"/>
      <w:lvlText w:val="-"/>
      <w:lvlJc w:val="left"/>
      <w:pPr>
        <w:tabs>
          <w:tab w:val="num" w:pos="360"/>
        </w:tabs>
        <w:ind w:left="360" w:hanging="360"/>
      </w:pPr>
      <w:rPr>
        <w:rFonts w:ascii="Times New Roman" w:eastAsia="Times New Roman" w:hAnsi="Times New Roman"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720"/>
        </w:tabs>
        <w:ind w:left="-720" w:hanging="360"/>
      </w:pPr>
      <w:rPr>
        <w:rFonts w:ascii="Wingdings" w:hAnsi="Wingdings" w:hint="default"/>
      </w:rPr>
    </w:lvl>
    <w:lvl w:ilvl="3">
      <w:start w:val="1"/>
      <w:numFmt w:val="bullet"/>
      <w:lvlText w:val=""/>
      <w:lvlJc w:val="left"/>
      <w:pPr>
        <w:tabs>
          <w:tab w:val="num" w:pos="0"/>
        </w:tabs>
        <w:ind w:left="0" w:hanging="360"/>
      </w:pPr>
      <w:rPr>
        <w:rFonts w:ascii="Symbol" w:hAnsi="Symbol" w:hint="default"/>
      </w:rPr>
    </w:lvl>
    <w:lvl w:ilvl="4">
      <w:start w:val="1"/>
      <w:numFmt w:val="bullet"/>
      <w:lvlText w:val="o"/>
      <w:lvlJc w:val="left"/>
      <w:pPr>
        <w:tabs>
          <w:tab w:val="num" w:pos="720"/>
        </w:tabs>
        <w:ind w:left="720" w:hanging="360"/>
      </w:pPr>
      <w:rPr>
        <w:rFonts w:ascii="Courier New" w:hAnsi="Courier New" w:cs="Courier New" w:hint="default"/>
      </w:rPr>
    </w:lvl>
    <w:lvl w:ilvl="5">
      <w:start w:val="1"/>
      <w:numFmt w:val="bullet"/>
      <w:lvlText w:val=""/>
      <w:lvlJc w:val="left"/>
      <w:pPr>
        <w:tabs>
          <w:tab w:val="num" w:pos="1440"/>
        </w:tabs>
        <w:ind w:left="1440" w:hanging="360"/>
      </w:pPr>
      <w:rPr>
        <w:rFonts w:ascii="Wingdings" w:hAnsi="Wingdings" w:hint="default"/>
      </w:rPr>
    </w:lvl>
    <w:lvl w:ilvl="6">
      <w:start w:val="1"/>
      <w:numFmt w:val="bullet"/>
      <w:lvlText w:val=""/>
      <w:lvlJc w:val="left"/>
      <w:pPr>
        <w:tabs>
          <w:tab w:val="num" w:pos="2160"/>
        </w:tabs>
        <w:ind w:left="2160" w:hanging="360"/>
      </w:pPr>
      <w:rPr>
        <w:rFonts w:ascii="Symbol" w:hAnsi="Symbol" w:hint="default"/>
      </w:rPr>
    </w:lvl>
    <w:lvl w:ilvl="7">
      <w:start w:val="1"/>
      <w:numFmt w:val="bullet"/>
      <w:lvlText w:val="o"/>
      <w:lvlJc w:val="left"/>
      <w:pPr>
        <w:tabs>
          <w:tab w:val="num" w:pos="2880"/>
        </w:tabs>
        <w:ind w:left="2880" w:hanging="360"/>
      </w:pPr>
      <w:rPr>
        <w:rFonts w:ascii="Courier New" w:hAnsi="Courier New" w:cs="Courier New" w:hint="default"/>
      </w:rPr>
    </w:lvl>
    <w:lvl w:ilvl="8">
      <w:start w:val="1"/>
      <w:numFmt w:val="bullet"/>
      <w:lvlText w:val=""/>
      <w:lvlJc w:val="left"/>
      <w:pPr>
        <w:tabs>
          <w:tab w:val="num" w:pos="3600"/>
        </w:tabs>
        <w:ind w:left="3600" w:hanging="360"/>
      </w:pPr>
      <w:rPr>
        <w:rFonts w:ascii="Wingdings" w:hAnsi="Wingdings" w:hint="default"/>
      </w:rPr>
    </w:lvl>
  </w:abstractNum>
  <w:abstractNum w:abstractNumId="31" w15:restartNumberingAfterBreak="0">
    <w:nsid w:val="5B470336"/>
    <w:multiLevelType w:val="hybridMultilevel"/>
    <w:tmpl w:val="B296A432"/>
    <w:lvl w:ilvl="0" w:tplc="929CE118">
      <w:start w:val="1"/>
      <w:numFmt w:val="lowerLetter"/>
      <w:lvlText w:val="%1)"/>
      <w:lvlJc w:val="left"/>
      <w:pPr>
        <w:ind w:left="1080" w:hanging="360"/>
      </w:pPr>
      <w:rPr>
        <w:rFonts w:ascii="Times New Roman" w:hAnsi="Times New Roman" w:cs="Times New Roman"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5FF45ED3"/>
    <w:multiLevelType w:val="hybridMultilevel"/>
    <w:tmpl w:val="0A526232"/>
    <w:lvl w:ilvl="0" w:tplc="0409000B">
      <w:start w:val="1"/>
      <w:numFmt w:val="bullet"/>
      <w:lvlText w:val=""/>
      <w:lvlJc w:val="left"/>
      <w:pPr>
        <w:tabs>
          <w:tab w:val="num" w:pos="360"/>
        </w:tabs>
        <w:ind w:left="360" w:hanging="360"/>
      </w:pPr>
      <w:rPr>
        <w:rFonts w:ascii="Wingdings" w:hAnsi="Wingdings" w:hint="default"/>
      </w:rPr>
    </w:lvl>
    <w:lvl w:ilvl="1" w:tplc="0409000B">
      <w:start w:val="1"/>
      <w:numFmt w:val="bullet"/>
      <w:lvlText w:val=""/>
      <w:lvlJc w:val="left"/>
      <w:pPr>
        <w:tabs>
          <w:tab w:val="num" w:pos="1080"/>
        </w:tabs>
        <w:ind w:left="1080" w:hanging="360"/>
      </w:pPr>
      <w:rPr>
        <w:rFonts w:ascii="Wingdings" w:hAnsi="Wingdings"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3" w15:restartNumberingAfterBreak="0">
    <w:nsid w:val="606D7FC0"/>
    <w:multiLevelType w:val="hybridMultilevel"/>
    <w:tmpl w:val="E3E21820"/>
    <w:lvl w:ilvl="0" w:tplc="04090009">
      <w:start w:val="1"/>
      <w:numFmt w:val="bullet"/>
      <w:lvlText w:val=""/>
      <w:lvlJc w:val="left"/>
      <w:pPr>
        <w:tabs>
          <w:tab w:val="num" w:pos="720"/>
        </w:tabs>
        <w:ind w:left="720" w:hanging="360"/>
      </w:pPr>
      <w:rPr>
        <w:rFonts w:ascii="Wingdings" w:hAnsi="Wingdings" w:hint="default"/>
      </w:rPr>
    </w:lvl>
    <w:lvl w:ilvl="1" w:tplc="C7A220DA">
      <w:start w:val="1"/>
      <w:numFmt w:val="bullet"/>
      <w:lvlText w:val=""/>
      <w:lvlJc w:val="left"/>
      <w:pPr>
        <w:tabs>
          <w:tab w:val="num" w:pos="1080"/>
        </w:tabs>
        <w:ind w:left="720" w:firstLine="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630626AF"/>
    <w:multiLevelType w:val="hybridMultilevel"/>
    <w:tmpl w:val="635E61AC"/>
    <w:lvl w:ilvl="0" w:tplc="0409000F">
      <w:start w:val="3"/>
      <w:numFmt w:val="decimal"/>
      <w:lvlText w:val="%1."/>
      <w:lvlJc w:val="left"/>
      <w:pPr>
        <w:tabs>
          <w:tab w:val="num" w:pos="720"/>
        </w:tabs>
        <w:ind w:left="720"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15:restartNumberingAfterBreak="0">
    <w:nsid w:val="6A3D067B"/>
    <w:multiLevelType w:val="hybridMultilevel"/>
    <w:tmpl w:val="31F6041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E03472E"/>
    <w:multiLevelType w:val="hybridMultilevel"/>
    <w:tmpl w:val="DF509E2C"/>
    <w:lvl w:ilvl="0" w:tplc="C0C4A856">
      <w:numFmt w:val="bullet"/>
      <w:lvlText w:val=""/>
      <w:lvlJc w:val="left"/>
      <w:pPr>
        <w:tabs>
          <w:tab w:val="num" w:pos="2160"/>
        </w:tabs>
        <w:ind w:left="2160" w:hanging="360"/>
      </w:pPr>
      <w:rPr>
        <w:rFonts w:ascii="Symbol" w:hAnsi="Symbol" w:hint="default"/>
      </w:rPr>
    </w:lvl>
    <w:lvl w:ilvl="1" w:tplc="9A566C38" w:tentative="1">
      <w:start w:val="1"/>
      <w:numFmt w:val="bullet"/>
      <w:lvlText w:val="o"/>
      <w:lvlJc w:val="left"/>
      <w:pPr>
        <w:tabs>
          <w:tab w:val="num" w:pos="1440"/>
        </w:tabs>
        <w:ind w:left="1440" w:hanging="360"/>
      </w:pPr>
      <w:rPr>
        <w:rFonts w:ascii="Courier New" w:hAnsi="Courier New" w:hint="default"/>
      </w:rPr>
    </w:lvl>
    <w:lvl w:ilvl="2" w:tplc="1548E306" w:tentative="1">
      <w:start w:val="1"/>
      <w:numFmt w:val="bullet"/>
      <w:lvlText w:val=""/>
      <w:lvlJc w:val="left"/>
      <w:pPr>
        <w:tabs>
          <w:tab w:val="num" w:pos="2160"/>
        </w:tabs>
        <w:ind w:left="2160" w:hanging="360"/>
      </w:pPr>
      <w:rPr>
        <w:rFonts w:ascii="Wingdings" w:hAnsi="Wingdings" w:hint="default"/>
      </w:rPr>
    </w:lvl>
    <w:lvl w:ilvl="3" w:tplc="0C58D23E" w:tentative="1">
      <w:start w:val="1"/>
      <w:numFmt w:val="bullet"/>
      <w:lvlText w:val=""/>
      <w:lvlJc w:val="left"/>
      <w:pPr>
        <w:tabs>
          <w:tab w:val="num" w:pos="2880"/>
        </w:tabs>
        <w:ind w:left="2880" w:hanging="360"/>
      </w:pPr>
      <w:rPr>
        <w:rFonts w:ascii="Symbol" w:hAnsi="Symbol" w:hint="default"/>
      </w:rPr>
    </w:lvl>
    <w:lvl w:ilvl="4" w:tplc="456A5310" w:tentative="1">
      <w:start w:val="1"/>
      <w:numFmt w:val="bullet"/>
      <w:lvlText w:val="o"/>
      <w:lvlJc w:val="left"/>
      <w:pPr>
        <w:tabs>
          <w:tab w:val="num" w:pos="3600"/>
        </w:tabs>
        <w:ind w:left="3600" w:hanging="360"/>
      </w:pPr>
      <w:rPr>
        <w:rFonts w:ascii="Courier New" w:hAnsi="Courier New" w:hint="default"/>
      </w:rPr>
    </w:lvl>
    <w:lvl w:ilvl="5" w:tplc="DCC28CD2" w:tentative="1">
      <w:start w:val="1"/>
      <w:numFmt w:val="bullet"/>
      <w:lvlText w:val=""/>
      <w:lvlJc w:val="left"/>
      <w:pPr>
        <w:tabs>
          <w:tab w:val="num" w:pos="4320"/>
        </w:tabs>
        <w:ind w:left="4320" w:hanging="360"/>
      </w:pPr>
      <w:rPr>
        <w:rFonts w:ascii="Wingdings" w:hAnsi="Wingdings" w:hint="default"/>
      </w:rPr>
    </w:lvl>
    <w:lvl w:ilvl="6" w:tplc="D038716C" w:tentative="1">
      <w:start w:val="1"/>
      <w:numFmt w:val="bullet"/>
      <w:lvlText w:val=""/>
      <w:lvlJc w:val="left"/>
      <w:pPr>
        <w:tabs>
          <w:tab w:val="num" w:pos="5040"/>
        </w:tabs>
        <w:ind w:left="5040" w:hanging="360"/>
      </w:pPr>
      <w:rPr>
        <w:rFonts w:ascii="Symbol" w:hAnsi="Symbol" w:hint="default"/>
      </w:rPr>
    </w:lvl>
    <w:lvl w:ilvl="7" w:tplc="9E105548" w:tentative="1">
      <w:start w:val="1"/>
      <w:numFmt w:val="bullet"/>
      <w:lvlText w:val="o"/>
      <w:lvlJc w:val="left"/>
      <w:pPr>
        <w:tabs>
          <w:tab w:val="num" w:pos="5760"/>
        </w:tabs>
        <w:ind w:left="5760" w:hanging="360"/>
      </w:pPr>
      <w:rPr>
        <w:rFonts w:ascii="Courier New" w:hAnsi="Courier New" w:hint="default"/>
      </w:rPr>
    </w:lvl>
    <w:lvl w:ilvl="8" w:tplc="0EA648D8"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6F555FA1"/>
    <w:multiLevelType w:val="hybridMultilevel"/>
    <w:tmpl w:val="04A6959E"/>
    <w:lvl w:ilvl="0" w:tplc="84BA48B0">
      <w:start w:val="3"/>
      <w:numFmt w:val="decimal"/>
      <w:lvlText w:val="%1."/>
      <w:lvlJc w:val="left"/>
      <w:pPr>
        <w:tabs>
          <w:tab w:val="num" w:pos="855"/>
        </w:tabs>
        <w:ind w:left="855" w:hanging="495"/>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15:restartNumberingAfterBreak="0">
    <w:nsid w:val="7196501B"/>
    <w:multiLevelType w:val="multilevel"/>
    <w:tmpl w:val="A7B41D90"/>
    <w:lvl w:ilvl="0">
      <w:numFmt w:val="bullet"/>
      <w:lvlText w:val="-"/>
      <w:lvlJc w:val="left"/>
      <w:pPr>
        <w:tabs>
          <w:tab w:val="num" w:pos="360"/>
        </w:tabs>
        <w:ind w:left="360" w:hanging="360"/>
      </w:pPr>
      <w:rPr>
        <w:rFonts w:ascii="Times New Roman" w:eastAsia="Times New Roman" w:hAnsi="Times New Roman" w:cs="Times New Roman" w:hint="default"/>
      </w:rPr>
    </w:lvl>
    <w:lvl w:ilvl="1">
      <w:start w:val="1"/>
      <w:numFmt w:val="bullet"/>
      <w:lvlText w:val=""/>
      <w:lvlJc w:val="left"/>
      <w:pPr>
        <w:tabs>
          <w:tab w:val="num" w:pos="1080"/>
        </w:tabs>
        <w:ind w:left="1080" w:hanging="360"/>
      </w:pPr>
      <w:rPr>
        <w:rFonts w:ascii="Wingdings" w:hAnsi="Wingdings"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39" w15:restartNumberingAfterBreak="0">
    <w:nsid w:val="7BF70726"/>
    <w:multiLevelType w:val="hybridMultilevel"/>
    <w:tmpl w:val="FCB0A2A8"/>
    <w:lvl w:ilvl="0" w:tplc="35C2DB82">
      <w:start w:val="1"/>
      <w:numFmt w:val="decimal"/>
      <w:lvlText w:val="%1."/>
      <w:lvlJc w:val="left"/>
      <w:pPr>
        <w:tabs>
          <w:tab w:val="num" w:pos="720"/>
        </w:tabs>
        <w:ind w:left="720" w:hanging="360"/>
      </w:pPr>
      <w:rPr>
        <w:rFonts w:hint="default"/>
      </w:rPr>
    </w:lvl>
    <w:lvl w:ilvl="1" w:tplc="8DB4B400" w:tentative="1">
      <w:start w:val="1"/>
      <w:numFmt w:val="lowerLetter"/>
      <w:lvlText w:val="%2."/>
      <w:lvlJc w:val="left"/>
      <w:pPr>
        <w:tabs>
          <w:tab w:val="num" w:pos="1440"/>
        </w:tabs>
        <w:ind w:left="1440" w:hanging="360"/>
      </w:pPr>
    </w:lvl>
    <w:lvl w:ilvl="2" w:tplc="0608CBF2" w:tentative="1">
      <w:start w:val="1"/>
      <w:numFmt w:val="lowerRoman"/>
      <w:lvlText w:val="%3."/>
      <w:lvlJc w:val="right"/>
      <w:pPr>
        <w:tabs>
          <w:tab w:val="num" w:pos="2160"/>
        </w:tabs>
        <w:ind w:left="2160" w:hanging="180"/>
      </w:pPr>
    </w:lvl>
    <w:lvl w:ilvl="3" w:tplc="B9406C84" w:tentative="1">
      <w:start w:val="1"/>
      <w:numFmt w:val="decimal"/>
      <w:lvlText w:val="%4."/>
      <w:lvlJc w:val="left"/>
      <w:pPr>
        <w:tabs>
          <w:tab w:val="num" w:pos="2880"/>
        </w:tabs>
        <w:ind w:left="2880" w:hanging="360"/>
      </w:pPr>
    </w:lvl>
    <w:lvl w:ilvl="4" w:tplc="5CC2E6F6" w:tentative="1">
      <w:start w:val="1"/>
      <w:numFmt w:val="lowerLetter"/>
      <w:lvlText w:val="%5."/>
      <w:lvlJc w:val="left"/>
      <w:pPr>
        <w:tabs>
          <w:tab w:val="num" w:pos="3600"/>
        </w:tabs>
        <w:ind w:left="3600" w:hanging="360"/>
      </w:pPr>
    </w:lvl>
    <w:lvl w:ilvl="5" w:tplc="F67A6CC6" w:tentative="1">
      <w:start w:val="1"/>
      <w:numFmt w:val="lowerRoman"/>
      <w:lvlText w:val="%6."/>
      <w:lvlJc w:val="right"/>
      <w:pPr>
        <w:tabs>
          <w:tab w:val="num" w:pos="4320"/>
        </w:tabs>
        <w:ind w:left="4320" w:hanging="180"/>
      </w:pPr>
    </w:lvl>
    <w:lvl w:ilvl="6" w:tplc="6F6883EC" w:tentative="1">
      <w:start w:val="1"/>
      <w:numFmt w:val="decimal"/>
      <w:lvlText w:val="%7."/>
      <w:lvlJc w:val="left"/>
      <w:pPr>
        <w:tabs>
          <w:tab w:val="num" w:pos="5040"/>
        </w:tabs>
        <w:ind w:left="5040" w:hanging="360"/>
      </w:pPr>
    </w:lvl>
    <w:lvl w:ilvl="7" w:tplc="5A9A51A6" w:tentative="1">
      <w:start w:val="1"/>
      <w:numFmt w:val="lowerLetter"/>
      <w:lvlText w:val="%8."/>
      <w:lvlJc w:val="left"/>
      <w:pPr>
        <w:tabs>
          <w:tab w:val="num" w:pos="5760"/>
        </w:tabs>
        <w:ind w:left="5760" w:hanging="360"/>
      </w:pPr>
    </w:lvl>
    <w:lvl w:ilvl="8" w:tplc="CC6CC3A8" w:tentative="1">
      <w:start w:val="1"/>
      <w:numFmt w:val="lowerRoman"/>
      <w:lvlText w:val="%9."/>
      <w:lvlJc w:val="right"/>
      <w:pPr>
        <w:tabs>
          <w:tab w:val="num" w:pos="6480"/>
        </w:tabs>
        <w:ind w:left="6480" w:hanging="180"/>
      </w:pPr>
    </w:lvl>
  </w:abstractNum>
  <w:num w:numId="1">
    <w:abstractNumId w:val="36"/>
  </w:num>
  <w:num w:numId="2">
    <w:abstractNumId w:val="28"/>
  </w:num>
  <w:num w:numId="3">
    <w:abstractNumId w:val="25"/>
  </w:num>
  <w:num w:numId="4">
    <w:abstractNumId w:val="13"/>
  </w:num>
  <w:num w:numId="5">
    <w:abstractNumId w:val="39"/>
  </w:num>
  <w:num w:numId="6">
    <w:abstractNumId w:val="15"/>
  </w:num>
  <w:num w:numId="7">
    <w:abstractNumId w:val="1"/>
  </w:num>
  <w:num w:numId="8">
    <w:abstractNumId w:val="6"/>
  </w:num>
  <w:num w:numId="9">
    <w:abstractNumId w:val="0"/>
  </w:num>
  <w:num w:numId="10">
    <w:abstractNumId w:val="37"/>
  </w:num>
  <w:num w:numId="11">
    <w:abstractNumId w:val="12"/>
  </w:num>
  <w:num w:numId="12">
    <w:abstractNumId w:val="34"/>
  </w:num>
  <w:num w:numId="13">
    <w:abstractNumId w:val="19"/>
  </w:num>
  <w:num w:numId="14">
    <w:abstractNumId w:val="29"/>
  </w:num>
  <w:num w:numId="15">
    <w:abstractNumId w:val="26"/>
  </w:num>
  <w:num w:numId="16">
    <w:abstractNumId w:val="9"/>
  </w:num>
  <w:num w:numId="17">
    <w:abstractNumId w:val="24"/>
  </w:num>
  <w:num w:numId="18">
    <w:abstractNumId w:val="3"/>
  </w:num>
  <w:num w:numId="19">
    <w:abstractNumId w:val="20"/>
  </w:num>
  <w:num w:numId="20">
    <w:abstractNumId w:val="38"/>
  </w:num>
  <w:num w:numId="21">
    <w:abstractNumId w:val="32"/>
  </w:num>
  <w:num w:numId="22">
    <w:abstractNumId w:val="33"/>
  </w:num>
  <w:num w:numId="23">
    <w:abstractNumId w:val="11"/>
  </w:num>
  <w:num w:numId="24">
    <w:abstractNumId w:val="14"/>
  </w:num>
  <w:num w:numId="25">
    <w:abstractNumId w:val="21"/>
  </w:num>
  <w:num w:numId="26">
    <w:abstractNumId w:val="8"/>
  </w:num>
  <w:num w:numId="27">
    <w:abstractNumId w:val="4"/>
  </w:num>
  <w:num w:numId="28">
    <w:abstractNumId w:val="10"/>
  </w:num>
  <w:num w:numId="29">
    <w:abstractNumId w:val="30"/>
  </w:num>
  <w:num w:numId="30">
    <w:abstractNumId w:val="5"/>
  </w:num>
  <w:num w:numId="31">
    <w:abstractNumId w:val="7"/>
  </w:num>
  <w:num w:numId="32">
    <w:abstractNumId w:val="18"/>
  </w:num>
  <w:num w:numId="33">
    <w:abstractNumId w:val="16"/>
  </w:num>
  <w:num w:numId="34">
    <w:abstractNumId w:val="17"/>
  </w:num>
  <w:num w:numId="35">
    <w:abstractNumId w:val="27"/>
  </w:num>
  <w:num w:numId="36">
    <w:abstractNumId w:val="35"/>
  </w:num>
  <w:num w:numId="37">
    <w:abstractNumId w:val="23"/>
  </w:num>
  <w:num w:numId="38">
    <w:abstractNumId w:val="2"/>
  </w:num>
  <w:num w:numId="39">
    <w:abstractNumId w:val="22"/>
  </w:num>
  <w:num w:numId="40">
    <w:abstractNumId w:val="3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Ngo Thi Bich Phuong (K.PCTT-HO)">
    <w15:presenceInfo w15:providerId="AD" w15:userId="S-1-5-21-2710651753-3504422953-2439737650-1222"/>
  </w15:person>
  <w15:person w15:author="Lý Công Thành">
    <w15:presenceInfo w15:providerId="Windows Live" w15:userId="ed580cbcb28065a7"/>
  </w15:person>
  <w15:person w15:author="Vu Thi Thu (K.QTRR-HO)">
    <w15:presenceInfo w15:providerId="AD" w15:userId="S-1-5-21-2710651753-3504422953-2439737650-3273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embedSystemFonts/>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C6716"/>
    <w:rsid w:val="000023B6"/>
    <w:rsid w:val="00003479"/>
    <w:rsid w:val="00016A1B"/>
    <w:rsid w:val="00016F04"/>
    <w:rsid w:val="00022B83"/>
    <w:rsid w:val="00023DC7"/>
    <w:rsid w:val="000273ED"/>
    <w:rsid w:val="00027E6B"/>
    <w:rsid w:val="000377F3"/>
    <w:rsid w:val="000431C0"/>
    <w:rsid w:val="00043E02"/>
    <w:rsid w:val="00046926"/>
    <w:rsid w:val="000473BE"/>
    <w:rsid w:val="00057C6C"/>
    <w:rsid w:val="00061100"/>
    <w:rsid w:val="00067250"/>
    <w:rsid w:val="000708C1"/>
    <w:rsid w:val="00074CD3"/>
    <w:rsid w:val="000A1F36"/>
    <w:rsid w:val="000A5A03"/>
    <w:rsid w:val="000A6616"/>
    <w:rsid w:val="000A6DC6"/>
    <w:rsid w:val="000B1077"/>
    <w:rsid w:val="000B1C98"/>
    <w:rsid w:val="000B3674"/>
    <w:rsid w:val="000B3872"/>
    <w:rsid w:val="000C27DC"/>
    <w:rsid w:val="000C325C"/>
    <w:rsid w:val="000C65CA"/>
    <w:rsid w:val="000D1F0A"/>
    <w:rsid w:val="000D3281"/>
    <w:rsid w:val="000D3F14"/>
    <w:rsid w:val="000D48DF"/>
    <w:rsid w:val="000D6B68"/>
    <w:rsid w:val="000D7EFC"/>
    <w:rsid w:val="000E195E"/>
    <w:rsid w:val="000E31B0"/>
    <w:rsid w:val="000E723A"/>
    <w:rsid w:val="000F35A0"/>
    <w:rsid w:val="00100574"/>
    <w:rsid w:val="0010167C"/>
    <w:rsid w:val="00116A5C"/>
    <w:rsid w:val="00123A3A"/>
    <w:rsid w:val="001266FE"/>
    <w:rsid w:val="0013119A"/>
    <w:rsid w:val="0013253A"/>
    <w:rsid w:val="00133A0F"/>
    <w:rsid w:val="00134CEB"/>
    <w:rsid w:val="00137898"/>
    <w:rsid w:val="00142191"/>
    <w:rsid w:val="001453B0"/>
    <w:rsid w:val="00146300"/>
    <w:rsid w:val="00146A77"/>
    <w:rsid w:val="00150FA5"/>
    <w:rsid w:val="00152919"/>
    <w:rsid w:val="00154380"/>
    <w:rsid w:val="001559EF"/>
    <w:rsid w:val="00156F73"/>
    <w:rsid w:val="00163050"/>
    <w:rsid w:val="0017119F"/>
    <w:rsid w:val="00171477"/>
    <w:rsid w:val="0017215B"/>
    <w:rsid w:val="00172E56"/>
    <w:rsid w:val="0017642F"/>
    <w:rsid w:val="00183E82"/>
    <w:rsid w:val="00191995"/>
    <w:rsid w:val="001938A4"/>
    <w:rsid w:val="001A7988"/>
    <w:rsid w:val="001B496E"/>
    <w:rsid w:val="001B54A0"/>
    <w:rsid w:val="001B7292"/>
    <w:rsid w:val="001C2F2A"/>
    <w:rsid w:val="001C576A"/>
    <w:rsid w:val="001C7207"/>
    <w:rsid w:val="001D4BC6"/>
    <w:rsid w:val="001E282B"/>
    <w:rsid w:val="001E33E8"/>
    <w:rsid w:val="001E6A03"/>
    <w:rsid w:val="001F0660"/>
    <w:rsid w:val="001F5323"/>
    <w:rsid w:val="001F655C"/>
    <w:rsid w:val="00200A26"/>
    <w:rsid w:val="002070CA"/>
    <w:rsid w:val="00213D24"/>
    <w:rsid w:val="00217914"/>
    <w:rsid w:val="00221DCE"/>
    <w:rsid w:val="00225A50"/>
    <w:rsid w:val="00226EDB"/>
    <w:rsid w:val="002405B4"/>
    <w:rsid w:val="00242D48"/>
    <w:rsid w:val="00245157"/>
    <w:rsid w:val="002453A2"/>
    <w:rsid w:val="00247C17"/>
    <w:rsid w:val="0025153A"/>
    <w:rsid w:val="0025243B"/>
    <w:rsid w:val="002542CE"/>
    <w:rsid w:val="00262377"/>
    <w:rsid w:val="00267772"/>
    <w:rsid w:val="0027241C"/>
    <w:rsid w:val="00272B2B"/>
    <w:rsid w:val="002740BD"/>
    <w:rsid w:val="00277EF5"/>
    <w:rsid w:val="00296B03"/>
    <w:rsid w:val="00296DDE"/>
    <w:rsid w:val="002A7F9D"/>
    <w:rsid w:val="002B2AC9"/>
    <w:rsid w:val="002C1B02"/>
    <w:rsid w:val="002C256D"/>
    <w:rsid w:val="002C2903"/>
    <w:rsid w:val="002C5A57"/>
    <w:rsid w:val="002D0863"/>
    <w:rsid w:val="002D7300"/>
    <w:rsid w:val="002E101F"/>
    <w:rsid w:val="002E14E0"/>
    <w:rsid w:val="002E2C44"/>
    <w:rsid w:val="002E49F1"/>
    <w:rsid w:val="002E7FDD"/>
    <w:rsid w:val="003026DF"/>
    <w:rsid w:val="00315F0F"/>
    <w:rsid w:val="00317C2E"/>
    <w:rsid w:val="0032371E"/>
    <w:rsid w:val="00332A2D"/>
    <w:rsid w:val="0033361C"/>
    <w:rsid w:val="003377D1"/>
    <w:rsid w:val="0035150D"/>
    <w:rsid w:val="00352166"/>
    <w:rsid w:val="0035408C"/>
    <w:rsid w:val="00355806"/>
    <w:rsid w:val="00357192"/>
    <w:rsid w:val="00357EDF"/>
    <w:rsid w:val="00364DA1"/>
    <w:rsid w:val="003810E5"/>
    <w:rsid w:val="00391304"/>
    <w:rsid w:val="00391DDC"/>
    <w:rsid w:val="00392BAC"/>
    <w:rsid w:val="00394A0A"/>
    <w:rsid w:val="00394A1B"/>
    <w:rsid w:val="003B00F9"/>
    <w:rsid w:val="003C3706"/>
    <w:rsid w:val="003C408C"/>
    <w:rsid w:val="003D0884"/>
    <w:rsid w:val="003D0E4A"/>
    <w:rsid w:val="003D1005"/>
    <w:rsid w:val="003D29EC"/>
    <w:rsid w:val="003D3E10"/>
    <w:rsid w:val="003D6F57"/>
    <w:rsid w:val="003D77E1"/>
    <w:rsid w:val="003E41E9"/>
    <w:rsid w:val="004077B3"/>
    <w:rsid w:val="00415286"/>
    <w:rsid w:val="00415A38"/>
    <w:rsid w:val="00422FD8"/>
    <w:rsid w:val="00423B9E"/>
    <w:rsid w:val="0042501D"/>
    <w:rsid w:val="0042678B"/>
    <w:rsid w:val="004277C7"/>
    <w:rsid w:val="00430E6B"/>
    <w:rsid w:val="004313D6"/>
    <w:rsid w:val="00435AD1"/>
    <w:rsid w:val="00435EA1"/>
    <w:rsid w:val="00437BC4"/>
    <w:rsid w:val="004433A4"/>
    <w:rsid w:val="00454D60"/>
    <w:rsid w:val="00454E95"/>
    <w:rsid w:val="004551A8"/>
    <w:rsid w:val="0045570A"/>
    <w:rsid w:val="00457C2F"/>
    <w:rsid w:val="00491887"/>
    <w:rsid w:val="00491C56"/>
    <w:rsid w:val="004A2F36"/>
    <w:rsid w:val="004B08EB"/>
    <w:rsid w:val="004B42E8"/>
    <w:rsid w:val="004B4537"/>
    <w:rsid w:val="004E2CE0"/>
    <w:rsid w:val="004E3FBB"/>
    <w:rsid w:val="004E5688"/>
    <w:rsid w:val="004F4C10"/>
    <w:rsid w:val="004F5DCB"/>
    <w:rsid w:val="00510487"/>
    <w:rsid w:val="00510D47"/>
    <w:rsid w:val="00512FC3"/>
    <w:rsid w:val="00513C22"/>
    <w:rsid w:val="00520C18"/>
    <w:rsid w:val="005337DA"/>
    <w:rsid w:val="00556437"/>
    <w:rsid w:val="00556BCF"/>
    <w:rsid w:val="005608FE"/>
    <w:rsid w:val="00561C1F"/>
    <w:rsid w:val="00570A0F"/>
    <w:rsid w:val="00573DB8"/>
    <w:rsid w:val="00575EA4"/>
    <w:rsid w:val="00582DC2"/>
    <w:rsid w:val="00583C03"/>
    <w:rsid w:val="00585213"/>
    <w:rsid w:val="00586653"/>
    <w:rsid w:val="00593C4D"/>
    <w:rsid w:val="005A10B8"/>
    <w:rsid w:val="005A3F39"/>
    <w:rsid w:val="005A786C"/>
    <w:rsid w:val="005A7B9A"/>
    <w:rsid w:val="005B5DB2"/>
    <w:rsid w:val="005B624B"/>
    <w:rsid w:val="005C06B6"/>
    <w:rsid w:val="005C54DA"/>
    <w:rsid w:val="005C6620"/>
    <w:rsid w:val="005D436E"/>
    <w:rsid w:val="005D6507"/>
    <w:rsid w:val="005E6DDC"/>
    <w:rsid w:val="005E743F"/>
    <w:rsid w:val="006015D4"/>
    <w:rsid w:val="006016A9"/>
    <w:rsid w:val="00603794"/>
    <w:rsid w:val="00610DC3"/>
    <w:rsid w:val="00635034"/>
    <w:rsid w:val="00640BE7"/>
    <w:rsid w:val="00644AD2"/>
    <w:rsid w:val="0064679D"/>
    <w:rsid w:val="00656E0C"/>
    <w:rsid w:val="006625C7"/>
    <w:rsid w:val="00667608"/>
    <w:rsid w:val="00667C93"/>
    <w:rsid w:val="00674430"/>
    <w:rsid w:val="00675B9B"/>
    <w:rsid w:val="0067628F"/>
    <w:rsid w:val="00682954"/>
    <w:rsid w:val="00692CF5"/>
    <w:rsid w:val="00692DC1"/>
    <w:rsid w:val="00693BEF"/>
    <w:rsid w:val="006957A8"/>
    <w:rsid w:val="006965F4"/>
    <w:rsid w:val="006A017F"/>
    <w:rsid w:val="006A2E0B"/>
    <w:rsid w:val="006A7803"/>
    <w:rsid w:val="006B0B38"/>
    <w:rsid w:val="006B1E92"/>
    <w:rsid w:val="006B5ADC"/>
    <w:rsid w:val="006C056F"/>
    <w:rsid w:val="006C4326"/>
    <w:rsid w:val="006C4F20"/>
    <w:rsid w:val="006C5A73"/>
    <w:rsid w:val="006D1A4F"/>
    <w:rsid w:val="006D2B42"/>
    <w:rsid w:val="006D2F18"/>
    <w:rsid w:val="006D7B14"/>
    <w:rsid w:val="006E0F4B"/>
    <w:rsid w:val="006E3AF0"/>
    <w:rsid w:val="006F060F"/>
    <w:rsid w:val="006F1692"/>
    <w:rsid w:val="006F28AF"/>
    <w:rsid w:val="00701165"/>
    <w:rsid w:val="0070199A"/>
    <w:rsid w:val="00701C46"/>
    <w:rsid w:val="007030D2"/>
    <w:rsid w:val="007032C1"/>
    <w:rsid w:val="007042FE"/>
    <w:rsid w:val="00706FAE"/>
    <w:rsid w:val="007072D6"/>
    <w:rsid w:val="007109C3"/>
    <w:rsid w:val="00714101"/>
    <w:rsid w:val="0071731D"/>
    <w:rsid w:val="00736195"/>
    <w:rsid w:val="007379F6"/>
    <w:rsid w:val="00741D7F"/>
    <w:rsid w:val="00743E53"/>
    <w:rsid w:val="007449CF"/>
    <w:rsid w:val="00752029"/>
    <w:rsid w:val="00753B89"/>
    <w:rsid w:val="007570E1"/>
    <w:rsid w:val="00763A51"/>
    <w:rsid w:val="00764329"/>
    <w:rsid w:val="007643B1"/>
    <w:rsid w:val="00772133"/>
    <w:rsid w:val="007776E2"/>
    <w:rsid w:val="00783C0C"/>
    <w:rsid w:val="0078532E"/>
    <w:rsid w:val="007869CD"/>
    <w:rsid w:val="0078742C"/>
    <w:rsid w:val="00790529"/>
    <w:rsid w:val="007A0469"/>
    <w:rsid w:val="007A1F86"/>
    <w:rsid w:val="007A4060"/>
    <w:rsid w:val="007A4243"/>
    <w:rsid w:val="007A6261"/>
    <w:rsid w:val="007A65DC"/>
    <w:rsid w:val="007A66FB"/>
    <w:rsid w:val="007A7FB9"/>
    <w:rsid w:val="007B3C8E"/>
    <w:rsid w:val="007B498E"/>
    <w:rsid w:val="007B5CB0"/>
    <w:rsid w:val="007C0026"/>
    <w:rsid w:val="007C6A29"/>
    <w:rsid w:val="007C71EE"/>
    <w:rsid w:val="007E0927"/>
    <w:rsid w:val="007E28FA"/>
    <w:rsid w:val="007E7543"/>
    <w:rsid w:val="007F5EB7"/>
    <w:rsid w:val="00802877"/>
    <w:rsid w:val="00804409"/>
    <w:rsid w:val="00832A2A"/>
    <w:rsid w:val="0083481E"/>
    <w:rsid w:val="0083701A"/>
    <w:rsid w:val="00845D9B"/>
    <w:rsid w:val="00846BE9"/>
    <w:rsid w:val="00850B08"/>
    <w:rsid w:val="00860A2F"/>
    <w:rsid w:val="00861B75"/>
    <w:rsid w:val="00863209"/>
    <w:rsid w:val="008658A1"/>
    <w:rsid w:val="00872E2B"/>
    <w:rsid w:val="00874674"/>
    <w:rsid w:val="00875202"/>
    <w:rsid w:val="008827BC"/>
    <w:rsid w:val="00887D20"/>
    <w:rsid w:val="008948D9"/>
    <w:rsid w:val="00894A98"/>
    <w:rsid w:val="00896415"/>
    <w:rsid w:val="008A38FA"/>
    <w:rsid w:val="008B0CC3"/>
    <w:rsid w:val="008B1087"/>
    <w:rsid w:val="008B162F"/>
    <w:rsid w:val="008B33EF"/>
    <w:rsid w:val="008B3D7D"/>
    <w:rsid w:val="008C1386"/>
    <w:rsid w:val="008C6B43"/>
    <w:rsid w:val="008C7059"/>
    <w:rsid w:val="008D0C2D"/>
    <w:rsid w:val="008D28C2"/>
    <w:rsid w:val="008D57F2"/>
    <w:rsid w:val="008E00F2"/>
    <w:rsid w:val="008E2AC9"/>
    <w:rsid w:val="008E5517"/>
    <w:rsid w:val="008E6A54"/>
    <w:rsid w:val="008F5EF5"/>
    <w:rsid w:val="00900215"/>
    <w:rsid w:val="00904AE5"/>
    <w:rsid w:val="009068E2"/>
    <w:rsid w:val="00913E54"/>
    <w:rsid w:val="009152AE"/>
    <w:rsid w:val="00923E35"/>
    <w:rsid w:val="009251F1"/>
    <w:rsid w:val="0093056A"/>
    <w:rsid w:val="00931908"/>
    <w:rsid w:val="009454F1"/>
    <w:rsid w:val="00945914"/>
    <w:rsid w:val="00946DAB"/>
    <w:rsid w:val="009508AA"/>
    <w:rsid w:val="0095413B"/>
    <w:rsid w:val="00957141"/>
    <w:rsid w:val="00963DC0"/>
    <w:rsid w:val="00965F48"/>
    <w:rsid w:val="0097402B"/>
    <w:rsid w:val="00977167"/>
    <w:rsid w:val="00984FBB"/>
    <w:rsid w:val="009A30ED"/>
    <w:rsid w:val="009A79C8"/>
    <w:rsid w:val="009B3763"/>
    <w:rsid w:val="009B397E"/>
    <w:rsid w:val="009C526E"/>
    <w:rsid w:val="009C6939"/>
    <w:rsid w:val="009D1F07"/>
    <w:rsid w:val="009D27DB"/>
    <w:rsid w:val="009D5319"/>
    <w:rsid w:val="009D748E"/>
    <w:rsid w:val="009F0F5B"/>
    <w:rsid w:val="009F1D6E"/>
    <w:rsid w:val="009F447C"/>
    <w:rsid w:val="009F53B2"/>
    <w:rsid w:val="009F784A"/>
    <w:rsid w:val="009F7BFD"/>
    <w:rsid w:val="00A015DD"/>
    <w:rsid w:val="00A10901"/>
    <w:rsid w:val="00A24155"/>
    <w:rsid w:val="00A32EFF"/>
    <w:rsid w:val="00A35992"/>
    <w:rsid w:val="00A35EB0"/>
    <w:rsid w:val="00A36F8B"/>
    <w:rsid w:val="00A4236D"/>
    <w:rsid w:val="00A47B78"/>
    <w:rsid w:val="00A5016F"/>
    <w:rsid w:val="00A67FA1"/>
    <w:rsid w:val="00A71B8A"/>
    <w:rsid w:val="00A772E1"/>
    <w:rsid w:val="00A90A16"/>
    <w:rsid w:val="00A91206"/>
    <w:rsid w:val="00A914CB"/>
    <w:rsid w:val="00A97F55"/>
    <w:rsid w:val="00AA3E95"/>
    <w:rsid w:val="00AA5BD3"/>
    <w:rsid w:val="00AB1A76"/>
    <w:rsid w:val="00AB690B"/>
    <w:rsid w:val="00AC645B"/>
    <w:rsid w:val="00AD0FD0"/>
    <w:rsid w:val="00AF1BE2"/>
    <w:rsid w:val="00AF2448"/>
    <w:rsid w:val="00AF466A"/>
    <w:rsid w:val="00AF769A"/>
    <w:rsid w:val="00B04194"/>
    <w:rsid w:val="00B11F90"/>
    <w:rsid w:val="00B1765D"/>
    <w:rsid w:val="00B20630"/>
    <w:rsid w:val="00B230AB"/>
    <w:rsid w:val="00B25ECE"/>
    <w:rsid w:val="00B30A39"/>
    <w:rsid w:val="00B43891"/>
    <w:rsid w:val="00B50D68"/>
    <w:rsid w:val="00B57598"/>
    <w:rsid w:val="00B57E73"/>
    <w:rsid w:val="00B612F0"/>
    <w:rsid w:val="00B62DC2"/>
    <w:rsid w:val="00B643B9"/>
    <w:rsid w:val="00B671CA"/>
    <w:rsid w:val="00B70ED3"/>
    <w:rsid w:val="00B774AB"/>
    <w:rsid w:val="00B84575"/>
    <w:rsid w:val="00B9051F"/>
    <w:rsid w:val="00B948B0"/>
    <w:rsid w:val="00B94946"/>
    <w:rsid w:val="00B964F8"/>
    <w:rsid w:val="00BA038A"/>
    <w:rsid w:val="00BA7B0D"/>
    <w:rsid w:val="00BC035D"/>
    <w:rsid w:val="00BD1213"/>
    <w:rsid w:val="00BD198E"/>
    <w:rsid w:val="00BE7EC6"/>
    <w:rsid w:val="00BF00F0"/>
    <w:rsid w:val="00BF3F3D"/>
    <w:rsid w:val="00C127B1"/>
    <w:rsid w:val="00C135FD"/>
    <w:rsid w:val="00C250D4"/>
    <w:rsid w:val="00C2601A"/>
    <w:rsid w:val="00C27AF2"/>
    <w:rsid w:val="00C33C57"/>
    <w:rsid w:val="00C360E8"/>
    <w:rsid w:val="00C4103C"/>
    <w:rsid w:val="00C410C9"/>
    <w:rsid w:val="00C44F38"/>
    <w:rsid w:val="00C525C5"/>
    <w:rsid w:val="00C53CDE"/>
    <w:rsid w:val="00C676F0"/>
    <w:rsid w:val="00C75779"/>
    <w:rsid w:val="00C76990"/>
    <w:rsid w:val="00C76FBB"/>
    <w:rsid w:val="00C80454"/>
    <w:rsid w:val="00C82C74"/>
    <w:rsid w:val="00C831AD"/>
    <w:rsid w:val="00C83D58"/>
    <w:rsid w:val="00C9054F"/>
    <w:rsid w:val="00CA02CE"/>
    <w:rsid w:val="00CA27CF"/>
    <w:rsid w:val="00CA4B6D"/>
    <w:rsid w:val="00CB2B4A"/>
    <w:rsid w:val="00CB3BD3"/>
    <w:rsid w:val="00CB3C88"/>
    <w:rsid w:val="00CB673E"/>
    <w:rsid w:val="00CC3102"/>
    <w:rsid w:val="00CC34A2"/>
    <w:rsid w:val="00CC3B0A"/>
    <w:rsid w:val="00CD2E84"/>
    <w:rsid w:val="00CD305D"/>
    <w:rsid w:val="00CF07E9"/>
    <w:rsid w:val="00CF1228"/>
    <w:rsid w:val="00CF26B0"/>
    <w:rsid w:val="00D06B1B"/>
    <w:rsid w:val="00D07F80"/>
    <w:rsid w:val="00D13834"/>
    <w:rsid w:val="00D2102E"/>
    <w:rsid w:val="00D21BC2"/>
    <w:rsid w:val="00D33D87"/>
    <w:rsid w:val="00D41A76"/>
    <w:rsid w:val="00D43599"/>
    <w:rsid w:val="00D43682"/>
    <w:rsid w:val="00D6358E"/>
    <w:rsid w:val="00D809C5"/>
    <w:rsid w:val="00D83597"/>
    <w:rsid w:val="00D83C60"/>
    <w:rsid w:val="00D8563F"/>
    <w:rsid w:val="00D87DD9"/>
    <w:rsid w:val="00D90B85"/>
    <w:rsid w:val="00D95071"/>
    <w:rsid w:val="00DA378D"/>
    <w:rsid w:val="00DB0FBB"/>
    <w:rsid w:val="00DB502D"/>
    <w:rsid w:val="00DC3BEC"/>
    <w:rsid w:val="00DD191E"/>
    <w:rsid w:val="00DD35C3"/>
    <w:rsid w:val="00DD35D5"/>
    <w:rsid w:val="00DD6935"/>
    <w:rsid w:val="00DD7215"/>
    <w:rsid w:val="00DE1611"/>
    <w:rsid w:val="00DE3399"/>
    <w:rsid w:val="00DE768B"/>
    <w:rsid w:val="00DF1C78"/>
    <w:rsid w:val="00DF3C97"/>
    <w:rsid w:val="00E01561"/>
    <w:rsid w:val="00E02492"/>
    <w:rsid w:val="00E039FD"/>
    <w:rsid w:val="00E07470"/>
    <w:rsid w:val="00E07903"/>
    <w:rsid w:val="00E12E0B"/>
    <w:rsid w:val="00E151C8"/>
    <w:rsid w:val="00E15DC9"/>
    <w:rsid w:val="00E2646B"/>
    <w:rsid w:val="00E26BDF"/>
    <w:rsid w:val="00E31487"/>
    <w:rsid w:val="00E32E14"/>
    <w:rsid w:val="00E35C8E"/>
    <w:rsid w:val="00E41D9A"/>
    <w:rsid w:val="00E43038"/>
    <w:rsid w:val="00E45B0E"/>
    <w:rsid w:val="00E64D97"/>
    <w:rsid w:val="00E67DC2"/>
    <w:rsid w:val="00E70F41"/>
    <w:rsid w:val="00E71278"/>
    <w:rsid w:val="00E75AF1"/>
    <w:rsid w:val="00E823BD"/>
    <w:rsid w:val="00E91509"/>
    <w:rsid w:val="00E969AE"/>
    <w:rsid w:val="00E97F72"/>
    <w:rsid w:val="00EA2CFB"/>
    <w:rsid w:val="00EB3F72"/>
    <w:rsid w:val="00EB45B8"/>
    <w:rsid w:val="00EB558E"/>
    <w:rsid w:val="00EC0828"/>
    <w:rsid w:val="00EC37FA"/>
    <w:rsid w:val="00EC6716"/>
    <w:rsid w:val="00EE2118"/>
    <w:rsid w:val="00EE2BB2"/>
    <w:rsid w:val="00EE3E97"/>
    <w:rsid w:val="00EE4EF8"/>
    <w:rsid w:val="00EE7737"/>
    <w:rsid w:val="00F01071"/>
    <w:rsid w:val="00F015F7"/>
    <w:rsid w:val="00F0477C"/>
    <w:rsid w:val="00F05C13"/>
    <w:rsid w:val="00F06A45"/>
    <w:rsid w:val="00F11F54"/>
    <w:rsid w:val="00F14669"/>
    <w:rsid w:val="00F15D5B"/>
    <w:rsid w:val="00F167C5"/>
    <w:rsid w:val="00F17F02"/>
    <w:rsid w:val="00F246A8"/>
    <w:rsid w:val="00F24DA8"/>
    <w:rsid w:val="00F30CF8"/>
    <w:rsid w:val="00F314F1"/>
    <w:rsid w:val="00F32ED4"/>
    <w:rsid w:val="00F4366E"/>
    <w:rsid w:val="00F4383A"/>
    <w:rsid w:val="00F4497A"/>
    <w:rsid w:val="00F509B6"/>
    <w:rsid w:val="00F53716"/>
    <w:rsid w:val="00F601A8"/>
    <w:rsid w:val="00F63FE0"/>
    <w:rsid w:val="00F64A0F"/>
    <w:rsid w:val="00F66360"/>
    <w:rsid w:val="00F66884"/>
    <w:rsid w:val="00F77BC7"/>
    <w:rsid w:val="00F8075E"/>
    <w:rsid w:val="00F84469"/>
    <w:rsid w:val="00F862CE"/>
    <w:rsid w:val="00F86B56"/>
    <w:rsid w:val="00F87502"/>
    <w:rsid w:val="00F90887"/>
    <w:rsid w:val="00F90921"/>
    <w:rsid w:val="00F9293D"/>
    <w:rsid w:val="00FA5D67"/>
    <w:rsid w:val="00FA5E7D"/>
    <w:rsid w:val="00FB0478"/>
    <w:rsid w:val="00FB1453"/>
    <w:rsid w:val="00FB587A"/>
    <w:rsid w:val="00FB5BF9"/>
    <w:rsid w:val="00FB6347"/>
    <w:rsid w:val="00FC34FE"/>
    <w:rsid w:val="00FD6620"/>
    <w:rsid w:val="00FE3D35"/>
    <w:rsid w:val="00FE4C59"/>
    <w:rsid w:val="00FF4EE1"/>
    <w:rsid w:val="00FF541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AEA2E46"/>
  <w15:docId w15:val="{EE156139-6433-42E4-BDE5-16612FEAF4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rFonts w:ascii=".VnTime" w:hAnsi=".VnTime"/>
      <w:sz w:val="26"/>
      <w:szCs w:val="24"/>
      <w:lang w:eastAsia="en-US"/>
    </w:rPr>
  </w:style>
  <w:style w:type="paragraph" w:styleId="Heading1">
    <w:name w:val="heading 1"/>
    <w:basedOn w:val="Normal"/>
    <w:next w:val="Normal"/>
    <w:qFormat/>
    <w:pPr>
      <w:keepNext/>
      <w:jc w:val="center"/>
      <w:outlineLvl w:val="0"/>
    </w:pPr>
    <w:rPr>
      <w:rFonts w:ascii=".VnTimeH" w:hAnsi=".VnTimeH"/>
      <w:b/>
      <w:szCs w:val="20"/>
      <w:lang w:val="en-US"/>
    </w:rPr>
  </w:style>
  <w:style w:type="paragraph" w:styleId="Heading2">
    <w:name w:val="heading 2"/>
    <w:basedOn w:val="Normal"/>
    <w:next w:val="Normal"/>
    <w:qFormat/>
    <w:pPr>
      <w:keepNext/>
      <w:spacing w:line="400" w:lineRule="exact"/>
      <w:jc w:val="right"/>
      <w:outlineLvl w:val="1"/>
    </w:pPr>
    <w:rPr>
      <w:bCs/>
      <w:i/>
      <w:iCs/>
      <w:sz w:val="28"/>
    </w:rPr>
  </w:style>
  <w:style w:type="paragraph" w:styleId="Heading3">
    <w:name w:val="heading 3"/>
    <w:basedOn w:val="Normal"/>
    <w:next w:val="Normal"/>
    <w:qFormat/>
    <w:pPr>
      <w:keepNext/>
      <w:tabs>
        <w:tab w:val="left" w:pos="5580"/>
      </w:tabs>
      <w:outlineLvl w:val="2"/>
    </w:pPr>
    <w:rPr>
      <w:b/>
      <w:sz w:val="28"/>
      <w:szCs w:val="28"/>
    </w:rPr>
  </w:style>
  <w:style w:type="paragraph" w:styleId="Heading4">
    <w:name w:val="heading 4"/>
    <w:basedOn w:val="Normal"/>
    <w:next w:val="Normal"/>
    <w:qFormat/>
    <w:pPr>
      <w:keepNext/>
      <w:spacing w:line="360" w:lineRule="atLeast"/>
      <w:jc w:val="both"/>
      <w:outlineLvl w:val="3"/>
    </w:pPr>
    <w:rPr>
      <w:rFonts w:ascii=".VnTimeH" w:hAnsi=".VnTimeH"/>
      <w:b/>
      <w:bCs/>
      <w:sz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Pr>
      <w:rFonts w:ascii=".VnTimeH" w:hAnsi=".VnTimeH"/>
      <w:sz w:val="24"/>
      <w:szCs w:val="20"/>
      <w:lang w:val="en-US"/>
    </w:rPr>
  </w:style>
  <w:style w:type="paragraph" w:styleId="BodyText2">
    <w:name w:val="Body Text 2"/>
    <w:basedOn w:val="Normal"/>
    <w:rPr>
      <w:szCs w:val="20"/>
      <w:lang w:val="en-US"/>
    </w:rPr>
  </w:style>
  <w:style w:type="paragraph" w:styleId="Caption">
    <w:name w:val="caption"/>
    <w:basedOn w:val="Normal"/>
    <w:next w:val="Normal"/>
    <w:qFormat/>
    <w:pPr>
      <w:spacing w:line="400" w:lineRule="exact"/>
      <w:jc w:val="right"/>
    </w:pPr>
    <w:rPr>
      <w:i/>
    </w:rPr>
  </w:style>
  <w:style w:type="paragraph" w:styleId="Header">
    <w:name w:val="header"/>
    <w:basedOn w:val="Normal"/>
    <w:link w:val="HeaderChar"/>
    <w:uiPriority w:val="99"/>
    <w:pPr>
      <w:tabs>
        <w:tab w:val="center" w:pos="4153"/>
        <w:tab w:val="right" w:pos="8306"/>
      </w:tabs>
    </w:pPr>
  </w:style>
  <w:style w:type="paragraph" w:styleId="Footer">
    <w:name w:val="footer"/>
    <w:basedOn w:val="Normal"/>
    <w:pPr>
      <w:tabs>
        <w:tab w:val="center" w:pos="4153"/>
        <w:tab w:val="right" w:pos="8306"/>
      </w:tabs>
    </w:pPr>
  </w:style>
  <w:style w:type="paragraph" w:styleId="BodyText3">
    <w:name w:val="Body Text 3"/>
    <w:basedOn w:val="Normal"/>
    <w:pPr>
      <w:spacing w:line="312" w:lineRule="auto"/>
      <w:jc w:val="both"/>
    </w:pPr>
    <w:rPr>
      <w:sz w:val="28"/>
    </w:rPr>
  </w:style>
  <w:style w:type="paragraph" w:styleId="BodyTextIndent">
    <w:name w:val="Body Text Indent"/>
    <w:basedOn w:val="Normal"/>
    <w:pPr>
      <w:spacing w:before="60" w:after="60" w:line="312" w:lineRule="auto"/>
      <w:ind w:left="720" w:hanging="720"/>
      <w:jc w:val="both"/>
    </w:pPr>
    <w:rPr>
      <w:sz w:val="28"/>
    </w:rPr>
  </w:style>
  <w:style w:type="character" w:styleId="PageNumber">
    <w:name w:val="page number"/>
    <w:basedOn w:val="DefaultParagraphFont"/>
  </w:style>
  <w:style w:type="paragraph" w:styleId="BodyTextIndent2">
    <w:name w:val="Body Text Indent 2"/>
    <w:basedOn w:val="Normal"/>
    <w:pPr>
      <w:spacing w:after="60" w:line="400" w:lineRule="exact"/>
      <w:ind w:firstLine="540"/>
      <w:jc w:val="both"/>
    </w:pPr>
    <w:rPr>
      <w:sz w:val="28"/>
    </w:rPr>
  </w:style>
  <w:style w:type="paragraph" w:styleId="BodyTextIndent3">
    <w:name w:val="Body Text Indent 3"/>
    <w:basedOn w:val="Normal"/>
    <w:pPr>
      <w:spacing w:before="120" w:line="400" w:lineRule="exact"/>
      <w:ind w:firstLine="360"/>
    </w:pPr>
    <w:rPr>
      <w:sz w:val="28"/>
    </w:rPr>
  </w:style>
  <w:style w:type="paragraph" w:styleId="Title">
    <w:name w:val="Title"/>
    <w:basedOn w:val="Normal"/>
    <w:qFormat/>
    <w:pPr>
      <w:jc w:val="center"/>
    </w:pPr>
    <w:rPr>
      <w:rFonts w:ascii="Times New Roman" w:hAnsi="Times New Roman"/>
      <w:b/>
      <w:bCs/>
      <w:sz w:val="32"/>
      <w:lang w:val="en-US"/>
    </w:rPr>
  </w:style>
  <w:style w:type="paragraph" w:styleId="BalloonText">
    <w:name w:val="Balloon Text"/>
    <w:basedOn w:val="Normal"/>
    <w:semiHidden/>
    <w:rsid w:val="00FB1453"/>
    <w:rPr>
      <w:rFonts w:ascii="Tahoma" w:hAnsi="Tahoma" w:cs="Tahoma"/>
      <w:sz w:val="16"/>
      <w:szCs w:val="16"/>
    </w:rPr>
  </w:style>
  <w:style w:type="table" w:styleId="TableGrid">
    <w:name w:val="Table Grid"/>
    <w:basedOn w:val="TableNormal"/>
    <w:rsid w:val="00435A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CharCharCharCharChar">
    <w:name w:val="Char Char Char Char Char Char Char"/>
    <w:basedOn w:val="Normal"/>
    <w:rsid w:val="00EA2CFB"/>
    <w:pPr>
      <w:spacing w:after="160" w:line="240" w:lineRule="exact"/>
    </w:pPr>
    <w:rPr>
      <w:rFonts w:ascii="Verdana" w:hAnsi="Verdana"/>
      <w:sz w:val="20"/>
      <w:szCs w:val="20"/>
      <w:lang w:val="en-US"/>
    </w:rPr>
  </w:style>
  <w:style w:type="paragraph" w:customStyle="1" w:styleId="Char">
    <w:name w:val="Char"/>
    <w:basedOn w:val="Normal"/>
    <w:rsid w:val="000D6B68"/>
    <w:pPr>
      <w:spacing w:after="160" w:line="240" w:lineRule="exact"/>
    </w:pPr>
    <w:rPr>
      <w:rFonts w:ascii="Verdana" w:hAnsi="Verdana"/>
      <w:sz w:val="20"/>
      <w:szCs w:val="20"/>
      <w:lang w:val="en-US"/>
    </w:rPr>
  </w:style>
  <w:style w:type="paragraph" w:customStyle="1" w:styleId="aaa">
    <w:name w:val="aaa"/>
    <w:basedOn w:val="Normal"/>
    <w:link w:val="aaaChar"/>
    <w:rsid w:val="007E28FA"/>
    <w:pPr>
      <w:spacing w:before="120" w:line="264" w:lineRule="auto"/>
      <w:ind w:firstLine="720"/>
      <w:jc w:val="both"/>
    </w:pPr>
    <w:rPr>
      <w:rFonts w:ascii="Times New Roman" w:hAnsi="Times New Roman"/>
      <w:szCs w:val="26"/>
    </w:rPr>
  </w:style>
  <w:style w:type="character" w:customStyle="1" w:styleId="aaaChar">
    <w:name w:val="aaa Char"/>
    <w:link w:val="aaa"/>
    <w:rsid w:val="007E28FA"/>
    <w:rPr>
      <w:sz w:val="26"/>
      <w:szCs w:val="26"/>
      <w:lang w:val="en-GB" w:eastAsia="en-US" w:bidi="ar-SA"/>
    </w:rPr>
  </w:style>
  <w:style w:type="character" w:customStyle="1" w:styleId="HeaderChar">
    <w:name w:val="Header Char"/>
    <w:link w:val="Header"/>
    <w:uiPriority w:val="99"/>
    <w:rsid w:val="0027241C"/>
    <w:rPr>
      <w:rFonts w:ascii=".VnTime" w:hAnsi=".VnTime"/>
      <w:sz w:val="26"/>
      <w:szCs w:val="24"/>
      <w:lang w:val="en-GB"/>
    </w:rPr>
  </w:style>
  <w:style w:type="character" w:styleId="CommentReference">
    <w:name w:val="annotation reference"/>
    <w:uiPriority w:val="99"/>
    <w:rsid w:val="00DC3BEC"/>
    <w:rPr>
      <w:sz w:val="16"/>
      <w:szCs w:val="16"/>
    </w:rPr>
  </w:style>
  <w:style w:type="paragraph" w:styleId="CommentText">
    <w:name w:val="annotation text"/>
    <w:basedOn w:val="Normal"/>
    <w:link w:val="CommentTextChar"/>
    <w:uiPriority w:val="99"/>
    <w:rsid w:val="00DC3BEC"/>
    <w:rPr>
      <w:rFonts w:ascii="Times New Roman" w:hAnsi="Times New Roman"/>
      <w:sz w:val="20"/>
      <w:szCs w:val="20"/>
      <w:lang w:val="en-US"/>
    </w:rPr>
  </w:style>
  <w:style w:type="character" w:customStyle="1" w:styleId="CommentTextChar">
    <w:name w:val="Comment Text Char"/>
    <w:basedOn w:val="DefaultParagraphFont"/>
    <w:link w:val="CommentText"/>
    <w:uiPriority w:val="99"/>
    <w:rsid w:val="00DC3BEC"/>
  </w:style>
  <w:style w:type="paragraph" w:styleId="FootnoteText">
    <w:name w:val="footnote text"/>
    <w:basedOn w:val="Normal"/>
    <w:link w:val="FootnoteTextChar"/>
    <w:unhideWhenUsed/>
    <w:rsid w:val="00DC3BEC"/>
    <w:rPr>
      <w:rFonts w:ascii="Times New Roman" w:hAnsi="Times New Roman"/>
      <w:sz w:val="20"/>
      <w:szCs w:val="20"/>
      <w:lang w:val="en-US"/>
    </w:rPr>
  </w:style>
  <w:style w:type="character" w:customStyle="1" w:styleId="FootnoteTextChar">
    <w:name w:val="Footnote Text Char"/>
    <w:basedOn w:val="DefaultParagraphFont"/>
    <w:link w:val="FootnoteText"/>
    <w:rsid w:val="00DC3BEC"/>
  </w:style>
  <w:style w:type="character" w:styleId="FootnoteReference">
    <w:name w:val="footnote reference"/>
    <w:unhideWhenUsed/>
    <w:rsid w:val="00DC3BEC"/>
    <w:rPr>
      <w:vertAlign w:val="superscript"/>
    </w:rPr>
  </w:style>
  <w:style w:type="paragraph" w:styleId="CommentSubject">
    <w:name w:val="annotation subject"/>
    <w:basedOn w:val="CommentText"/>
    <w:next w:val="CommentText"/>
    <w:link w:val="CommentSubjectChar"/>
    <w:rsid w:val="0064679D"/>
    <w:rPr>
      <w:rFonts w:ascii=".VnTime" w:hAnsi=".VnTime"/>
      <w:b/>
      <w:bCs/>
      <w:lang w:val="en-GB"/>
    </w:rPr>
  </w:style>
  <w:style w:type="character" w:customStyle="1" w:styleId="CommentSubjectChar">
    <w:name w:val="Comment Subject Char"/>
    <w:link w:val="CommentSubject"/>
    <w:rsid w:val="0064679D"/>
    <w:rPr>
      <w:rFonts w:ascii=".VnTime" w:hAnsi=".VnTime"/>
      <w:b/>
      <w:bCs/>
      <w:lang w:eastAsia="en-US"/>
    </w:rPr>
  </w:style>
  <w:style w:type="paragraph" w:styleId="Revision">
    <w:name w:val="Revision"/>
    <w:hidden/>
    <w:uiPriority w:val="99"/>
    <w:semiHidden/>
    <w:rsid w:val="0064679D"/>
    <w:rPr>
      <w:rFonts w:ascii=".VnTime" w:hAnsi=".VnTime"/>
      <w:sz w:val="26"/>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95B034-C337-4AAA-96C2-A02CC0ED3B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TotalTime>
  <Pages>1</Pages>
  <Words>561</Words>
  <Characters>3199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Tæng c«ng ty dÇu khÝ viÖt nam</vt:lpstr>
    </vt:vector>
  </TitlesOfParts>
  <Company>pvfc</Company>
  <LinksUpToDate>false</LinksUpToDate>
  <CharactersWithSpaces>3753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Tæng c«ng ty dÇu khÝ viÖt nam</dc:title>
  <dc:creator>ducdm</dc:creator>
  <cp:lastModifiedBy>Lý Công Thành</cp:lastModifiedBy>
  <cp:revision>9</cp:revision>
  <cp:lastPrinted>2022-07-22T02:10:00Z</cp:lastPrinted>
  <dcterms:created xsi:type="dcterms:W3CDTF">2022-06-27T04:20:00Z</dcterms:created>
  <dcterms:modified xsi:type="dcterms:W3CDTF">2025-01-20T10:41:00Z</dcterms:modified>
</cp:coreProperties>
</file>